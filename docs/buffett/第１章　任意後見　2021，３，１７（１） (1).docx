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57285" w14:textId="72B65FBF" w:rsidR="00CA036B" w:rsidRDefault="00CA036B" w:rsidP="0011642C">
      <w:pPr>
        <w:rPr>
          <w:rFonts w:asciiTheme="majorEastAsia" w:eastAsiaTheme="majorEastAsia" w:hAnsiTheme="majorEastAsia"/>
        </w:rPr>
      </w:pPr>
      <w:r>
        <w:rPr>
          <w:rFonts w:asciiTheme="majorEastAsia" w:eastAsiaTheme="majorEastAsia" w:hAnsiTheme="majorEastAsia" w:hint="eastAsia"/>
        </w:rPr>
        <w:t xml:space="preserve">　　　　　　　　　　　　　　　　　　　　　　　　　　　　更新日</w:t>
      </w:r>
      <w:r w:rsidR="00114DD3">
        <w:rPr>
          <w:rFonts w:asciiTheme="majorEastAsia" w:eastAsiaTheme="majorEastAsia" w:hAnsiTheme="majorEastAsia" w:hint="eastAsia"/>
        </w:rPr>
        <w:t xml:space="preserve">　</w:t>
      </w:r>
      <w:r w:rsidR="00AD7BE1">
        <w:rPr>
          <w:rFonts w:asciiTheme="majorEastAsia" w:eastAsiaTheme="majorEastAsia" w:hAnsiTheme="majorEastAsia" w:hint="eastAsia"/>
        </w:rPr>
        <w:t>Ｒ</w:t>
      </w:r>
      <w:r w:rsidR="00054634">
        <w:rPr>
          <w:rFonts w:asciiTheme="majorEastAsia" w:eastAsiaTheme="majorEastAsia" w:hAnsiTheme="majorEastAsia" w:hint="eastAsia"/>
        </w:rPr>
        <w:t>３</w:t>
      </w:r>
      <w:r w:rsidR="00AD7BE1">
        <w:rPr>
          <w:rFonts w:asciiTheme="majorEastAsia" w:eastAsiaTheme="majorEastAsia" w:hAnsiTheme="majorEastAsia" w:hint="eastAsia"/>
        </w:rPr>
        <w:t>、</w:t>
      </w:r>
      <w:r w:rsidR="005A047C">
        <w:rPr>
          <w:rFonts w:asciiTheme="majorEastAsia" w:eastAsiaTheme="majorEastAsia" w:hAnsiTheme="majorEastAsia" w:hint="eastAsia"/>
        </w:rPr>
        <w:t>３</w:t>
      </w:r>
      <w:r w:rsidR="00AD7BE1">
        <w:rPr>
          <w:rFonts w:asciiTheme="majorEastAsia" w:eastAsiaTheme="majorEastAsia" w:hAnsiTheme="majorEastAsia" w:hint="eastAsia"/>
        </w:rPr>
        <w:t>、</w:t>
      </w:r>
      <w:r w:rsidR="005A047C">
        <w:rPr>
          <w:rFonts w:asciiTheme="majorEastAsia" w:eastAsiaTheme="majorEastAsia" w:hAnsiTheme="majorEastAsia" w:hint="eastAsia"/>
        </w:rPr>
        <w:t>１</w:t>
      </w:r>
      <w:del w:id="0" w:author="猛一 勝" w:date="2021-03-17T14:00:00Z">
        <w:r w:rsidR="005A047C" w:rsidDel="00215A5C">
          <w:rPr>
            <w:rFonts w:asciiTheme="majorEastAsia" w:eastAsiaTheme="majorEastAsia" w:hAnsiTheme="majorEastAsia" w:hint="eastAsia"/>
          </w:rPr>
          <w:delText>６</w:delText>
        </w:r>
      </w:del>
      <w:ins w:id="1" w:author="猛一 勝" w:date="2021-03-17T14:00:00Z">
        <w:r w:rsidR="00215A5C">
          <w:rPr>
            <w:rFonts w:asciiTheme="majorEastAsia" w:eastAsiaTheme="majorEastAsia" w:hAnsiTheme="majorEastAsia" w:hint="eastAsia"/>
          </w:rPr>
          <w:t>７</w:t>
        </w:r>
      </w:ins>
    </w:p>
    <w:p w14:paraId="0EAC942E" w14:textId="77777777" w:rsidR="0039240B" w:rsidRDefault="0039240B" w:rsidP="0011642C">
      <w:pPr>
        <w:rPr>
          <w:rFonts w:asciiTheme="majorEastAsia" w:eastAsiaTheme="majorEastAsia" w:hAnsiTheme="majorEastAsia"/>
        </w:rPr>
      </w:pPr>
    </w:p>
    <w:p w14:paraId="3338FE1D" w14:textId="60F7FFC0" w:rsidR="0039240B" w:rsidRPr="001B0688" w:rsidRDefault="0039240B" w:rsidP="0011642C">
      <w:pPr>
        <w:rPr>
          <w:rFonts w:asciiTheme="majorEastAsia" w:eastAsiaTheme="majorEastAsia" w:hAnsiTheme="majorEastAsia"/>
          <w:b/>
          <w:bCs/>
        </w:rPr>
      </w:pPr>
      <w:r w:rsidRPr="001B0688">
        <w:rPr>
          <w:rFonts w:asciiTheme="majorEastAsia" w:eastAsiaTheme="majorEastAsia" w:hAnsiTheme="majorEastAsia" w:hint="eastAsia"/>
          <w:b/>
          <w:bCs/>
        </w:rPr>
        <w:t>第1編　　　　　　　　　　　　理論編</w:t>
      </w:r>
    </w:p>
    <w:p w14:paraId="3507342E" w14:textId="2877EEA1" w:rsidR="0011642C" w:rsidRPr="001B0688" w:rsidRDefault="0011642C" w:rsidP="0011642C">
      <w:pPr>
        <w:rPr>
          <w:rFonts w:asciiTheme="majorEastAsia" w:eastAsiaTheme="majorEastAsia" w:hAnsiTheme="majorEastAsia"/>
          <w:b/>
          <w:bCs/>
        </w:rPr>
      </w:pPr>
      <w:r w:rsidRPr="001B0688">
        <w:rPr>
          <w:rFonts w:asciiTheme="majorEastAsia" w:eastAsiaTheme="majorEastAsia" w:hAnsiTheme="majorEastAsia" w:hint="eastAsia"/>
          <w:b/>
          <w:bCs/>
        </w:rPr>
        <w:t xml:space="preserve">第１章　</w:t>
      </w:r>
      <w:r w:rsidR="00C57370" w:rsidRPr="001B0688">
        <w:rPr>
          <w:rFonts w:asciiTheme="majorEastAsia" w:eastAsiaTheme="majorEastAsia" w:hAnsiTheme="majorEastAsia" w:hint="eastAsia"/>
          <w:b/>
          <w:bCs/>
        </w:rPr>
        <w:t>任意後見</w:t>
      </w:r>
      <w:r w:rsidR="0039240B" w:rsidRPr="001B0688">
        <w:rPr>
          <w:rFonts w:asciiTheme="majorEastAsia" w:eastAsiaTheme="majorEastAsia" w:hAnsiTheme="majorEastAsia" w:hint="eastAsia"/>
          <w:b/>
          <w:bCs/>
        </w:rPr>
        <w:t>制度</w:t>
      </w:r>
    </w:p>
    <w:p w14:paraId="4D7E1141" w14:textId="77777777" w:rsidR="00AD7BE1" w:rsidRPr="001B0688" w:rsidRDefault="00AD7BE1" w:rsidP="00AD7BE1">
      <w:pPr>
        <w:rPr>
          <w:rFonts w:asciiTheme="majorEastAsia" w:eastAsiaTheme="majorEastAsia" w:hAnsiTheme="majorEastAsia"/>
          <w:b/>
          <w:bCs/>
        </w:rPr>
      </w:pPr>
      <w:r w:rsidRPr="001B0688">
        <w:rPr>
          <w:rFonts w:asciiTheme="majorEastAsia" w:eastAsiaTheme="majorEastAsia" w:hAnsiTheme="majorEastAsia" w:hint="eastAsia"/>
          <w:b/>
          <w:bCs/>
        </w:rPr>
        <w:t>１　任意後見制度の利用の現状</w:t>
      </w:r>
    </w:p>
    <w:p w14:paraId="7868DAED" w14:textId="70C35C74" w:rsidR="00AD7BE1" w:rsidRDefault="00AD7BE1" w:rsidP="00AD7BE1">
      <w:pPr>
        <w:ind w:leftChars="100" w:left="227" w:firstLineChars="100" w:firstLine="227"/>
      </w:pPr>
      <w:r>
        <w:rPr>
          <w:rFonts w:hint="eastAsia"/>
        </w:rPr>
        <w:t>任意後見契約の利用</w:t>
      </w:r>
      <w:r w:rsidR="00123A59">
        <w:rPr>
          <w:rFonts w:hint="eastAsia"/>
        </w:rPr>
        <w:t>状況</w:t>
      </w:r>
      <w:r>
        <w:rPr>
          <w:rFonts w:hint="eastAsia"/>
        </w:rPr>
        <w:t>を、統計資料をもとに</w:t>
      </w:r>
      <w:r w:rsidR="00123A59">
        <w:rPr>
          <w:rFonts w:hint="eastAsia"/>
        </w:rPr>
        <w:t>把握しておきま</w:t>
      </w:r>
      <w:r w:rsidR="00DB5F66">
        <w:rPr>
          <w:rFonts w:hint="eastAsia"/>
        </w:rPr>
        <w:t>す</w:t>
      </w:r>
      <w:r>
        <w:rPr>
          <w:rFonts w:hint="eastAsia"/>
        </w:rPr>
        <w:t>。</w:t>
      </w:r>
      <w:r>
        <w:rPr>
          <w:rStyle w:val="ad"/>
        </w:rPr>
        <w:footnoteReference w:id="1"/>
      </w:r>
    </w:p>
    <w:p w14:paraId="69A3C103" w14:textId="5DC7670B" w:rsidR="00AD7BE1" w:rsidRPr="001B0688" w:rsidRDefault="00123A59" w:rsidP="00AD7BE1">
      <w:pPr>
        <w:rPr>
          <w:rFonts w:asciiTheme="majorEastAsia" w:eastAsiaTheme="majorEastAsia" w:hAnsiTheme="majorEastAsia"/>
          <w:b/>
          <w:bCs/>
        </w:rPr>
      </w:pPr>
      <w:r w:rsidRPr="001B0688">
        <w:rPr>
          <w:rFonts w:asciiTheme="majorEastAsia" w:eastAsiaTheme="majorEastAsia" w:hAnsiTheme="majorEastAsia" w:hint="eastAsia"/>
          <w:b/>
          <w:bCs/>
        </w:rPr>
        <w:t>（１）</w:t>
      </w:r>
      <w:r w:rsidR="00AD7BE1" w:rsidRPr="001B0688">
        <w:rPr>
          <w:rFonts w:asciiTheme="majorEastAsia" w:eastAsiaTheme="majorEastAsia" w:hAnsiTheme="majorEastAsia" w:hint="eastAsia"/>
          <w:b/>
          <w:bCs/>
        </w:rPr>
        <w:t xml:space="preserve">　任意後見契約の契約数</w:t>
      </w:r>
    </w:p>
    <w:p w14:paraId="38FF0C35" w14:textId="3229E90F" w:rsidR="00DB5F66" w:rsidRDefault="00211268" w:rsidP="00AD7BE1">
      <w:pPr>
        <w:ind w:leftChars="100" w:left="227" w:firstLineChars="100" w:firstLine="227"/>
      </w:pPr>
      <w:r>
        <w:rPr>
          <w:rFonts w:hint="eastAsia"/>
        </w:rPr>
        <w:t>令和元</w:t>
      </w:r>
      <w:r w:rsidR="00AD7BE1" w:rsidRPr="00C87900">
        <w:rPr>
          <w:rFonts w:hint="eastAsia"/>
        </w:rPr>
        <w:t>年</w:t>
      </w:r>
      <w:ins w:id="9" w:author="猛一 勝" w:date="2021-03-17T13:56:00Z">
        <w:r w:rsidR="00215A5C">
          <w:rPr>
            <w:rFonts w:hint="eastAsia"/>
          </w:rPr>
          <w:t>（平成３１</w:t>
        </w:r>
      </w:ins>
      <w:ins w:id="10" w:author="猛一 勝" w:date="2021-03-17T13:57:00Z">
        <w:r w:rsidR="00215A5C">
          <w:rPr>
            <w:rFonts w:hint="eastAsia"/>
          </w:rPr>
          <w:t>年を含みます。以下同じ</w:t>
        </w:r>
      </w:ins>
      <w:ins w:id="11" w:author="猛一 勝" w:date="2021-03-17T13:56:00Z">
        <w:r w:rsidR="00215A5C">
          <w:rPr>
            <w:rFonts w:hint="eastAsia"/>
          </w:rPr>
          <w:t>）</w:t>
        </w:r>
      </w:ins>
      <w:r>
        <w:rPr>
          <w:rFonts w:hint="eastAsia"/>
        </w:rPr>
        <w:t>の１年間に</w:t>
      </w:r>
      <w:r w:rsidR="00AD7BE1" w:rsidRPr="00C87900">
        <w:rPr>
          <w:rFonts w:hint="eastAsia"/>
        </w:rPr>
        <w:t>任意後見契約</w:t>
      </w:r>
      <w:r w:rsidR="00AD7BE1">
        <w:rPr>
          <w:rFonts w:hint="eastAsia"/>
        </w:rPr>
        <w:t>を</w:t>
      </w:r>
      <w:r w:rsidR="00AD7BE1" w:rsidRPr="00C87900">
        <w:rPr>
          <w:rFonts w:hint="eastAsia"/>
        </w:rPr>
        <w:t>締結</w:t>
      </w:r>
      <w:r w:rsidR="00AD7BE1">
        <w:rPr>
          <w:rFonts w:hint="eastAsia"/>
        </w:rPr>
        <w:t>した件数は</w:t>
      </w:r>
      <w:r>
        <w:rPr>
          <w:rFonts w:hint="eastAsia"/>
        </w:rPr>
        <w:t>１４，１０２</w:t>
      </w:r>
      <w:r w:rsidR="00AD7BE1" w:rsidRPr="00C87900">
        <w:rPr>
          <w:rFonts w:hint="eastAsia"/>
        </w:rPr>
        <w:t>件</w:t>
      </w:r>
      <w:r>
        <w:rPr>
          <w:rFonts w:hint="eastAsia"/>
        </w:rPr>
        <w:t>です</w:t>
      </w:r>
      <w:r w:rsidR="00453616">
        <w:rPr>
          <w:rFonts w:hint="eastAsia"/>
        </w:rPr>
        <w:t>。</w:t>
      </w:r>
      <w:r w:rsidR="00AD7BE1">
        <w:rPr>
          <w:rStyle w:val="ad"/>
        </w:rPr>
        <w:footnoteReference w:id="2"/>
      </w:r>
    </w:p>
    <w:p w14:paraId="4A30874D" w14:textId="1606779B" w:rsidR="00AD7BE1" w:rsidRDefault="00794F33" w:rsidP="00AD7BE1">
      <w:pPr>
        <w:ind w:leftChars="100" w:left="227" w:firstLineChars="100" w:firstLine="227"/>
      </w:pPr>
      <w:ins w:id="12" w:author="猛一 勝" w:date="2021-03-17T22:23:00Z">
        <w:r>
          <w:rPr>
            <w:rFonts w:hint="eastAsia"/>
          </w:rPr>
          <w:t>平成２７年から令和</w:t>
        </w:r>
      </w:ins>
      <w:ins w:id="13" w:author="猛一 勝" w:date="2021-03-17T22:24:00Z">
        <w:r>
          <w:rPr>
            <w:rFonts w:hint="eastAsia"/>
          </w:rPr>
          <w:t>元年までの</w:t>
        </w:r>
      </w:ins>
      <w:del w:id="14" w:author="猛一 勝" w:date="2021-03-17T22:24:00Z">
        <w:r w:rsidR="00AD7BE1" w:rsidDel="00794F33">
          <w:rPr>
            <w:rFonts w:hint="eastAsia"/>
          </w:rPr>
          <w:delText>ここ</w:delText>
        </w:r>
        <w:r w:rsidR="00E26773" w:rsidDel="00794F33">
          <w:rPr>
            <w:rFonts w:hint="eastAsia"/>
          </w:rPr>
          <w:delText>直近</w:delText>
        </w:r>
      </w:del>
      <w:r w:rsidR="00AD7BE1">
        <w:rPr>
          <w:rFonts w:hint="eastAsia"/>
        </w:rPr>
        <w:t>５年の</w:t>
      </w:r>
      <w:r w:rsidR="00DB5F66">
        <w:rPr>
          <w:rFonts w:hint="eastAsia"/>
        </w:rPr>
        <w:t>任意後見契約の</w:t>
      </w:r>
      <w:r w:rsidR="006D0C54">
        <w:rPr>
          <w:rFonts w:hint="eastAsia"/>
        </w:rPr>
        <w:t>合計</w:t>
      </w:r>
      <w:r w:rsidR="00DB5F66">
        <w:rPr>
          <w:rFonts w:hint="eastAsia"/>
        </w:rPr>
        <w:t>数は</w:t>
      </w:r>
      <w:r w:rsidR="006D0C54">
        <w:rPr>
          <w:rFonts w:hint="eastAsia"/>
        </w:rPr>
        <w:t>６</w:t>
      </w:r>
      <w:r w:rsidR="00453616">
        <w:rPr>
          <w:rFonts w:hint="eastAsia"/>
        </w:rPr>
        <w:t>０</w:t>
      </w:r>
      <w:r w:rsidR="006D0C54">
        <w:rPr>
          <w:rFonts w:hint="eastAsia"/>
        </w:rPr>
        <w:t>，０６６件で、</w:t>
      </w:r>
      <w:r w:rsidR="00AD7BE1">
        <w:rPr>
          <w:rFonts w:hint="eastAsia"/>
        </w:rPr>
        <w:t>年間平均</w:t>
      </w:r>
      <w:r w:rsidR="00DB5F66">
        <w:rPr>
          <w:rFonts w:hint="eastAsia"/>
        </w:rPr>
        <w:t>で</w:t>
      </w:r>
      <w:r w:rsidR="00123A59">
        <w:rPr>
          <w:rFonts w:hint="eastAsia"/>
        </w:rPr>
        <w:t>１</w:t>
      </w:r>
      <w:r w:rsidR="006D0C54">
        <w:rPr>
          <w:rFonts w:hint="eastAsia"/>
        </w:rPr>
        <w:t>２</w:t>
      </w:r>
      <w:r w:rsidR="00123A59">
        <w:rPr>
          <w:rFonts w:hint="eastAsia"/>
        </w:rPr>
        <w:t>，</w:t>
      </w:r>
      <w:r w:rsidR="00453616">
        <w:rPr>
          <w:rFonts w:hint="eastAsia"/>
        </w:rPr>
        <w:t>０１３</w:t>
      </w:r>
      <w:r w:rsidR="00AD7BE1" w:rsidRPr="00C87900">
        <w:rPr>
          <w:rFonts w:hint="eastAsia"/>
        </w:rPr>
        <w:t>件</w:t>
      </w:r>
      <w:r w:rsidR="00AD7BE1">
        <w:rPr>
          <w:rFonts w:hint="eastAsia"/>
        </w:rPr>
        <w:t>です</w:t>
      </w:r>
      <w:r w:rsidR="00AD7BE1" w:rsidRPr="00C87900">
        <w:rPr>
          <w:rFonts w:hint="eastAsia"/>
        </w:rPr>
        <w:t>。</w:t>
      </w:r>
      <w:r w:rsidR="008C6DC5">
        <w:rPr>
          <w:rFonts w:hint="eastAsia"/>
        </w:rPr>
        <w:t>任意後見の</w:t>
      </w:r>
      <w:r w:rsidR="00453616">
        <w:rPr>
          <w:rFonts w:hint="eastAsia"/>
        </w:rPr>
        <w:t>契約件数は増</w:t>
      </w:r>
      <w:r w:rsidR="00C65C6B">
        <w:rPr>
          <w:rFonts w:hint="eastAsia"/>
        </w:rPr>
        <w:t>加傾向です</w:t>
      </w:r>
      <w:r w:rsidR="00453616">
        <w:rPr>
          <w:rFonts w:hint="eastAsia"/>
        </w:rPr>
        <w:t>。</w:t>
      </w:r>
    </w:p>
    <w:p w14:paraId="059C8529" w14:textId="77777777" w:rsidR="00C65C6B" w:rsidRPr="00C65C6B" w:rsidRDefault="00C65C6B" w:rsidP="00AD7BE1">
      <w:pPr>
        <w:ind w:firstLineChars="50" w:firstLine="114"/>
        <w:rPr>
          <w:rFonts w:asciiTheme="majorEastAsia" w:eastAsiaTheme="majorEastAsia" w:hAnsiTheme="majorEastAsia"/>
          <w:b/>
          <w:bCs/>
        </w:rPr>
      </w:pPr>
    </w:p>
    <w:p w14:paraId="5E7093E1" w14:textId="77DA1D21" w:rsidR="00AD7BE1" w:rsidRPr="001B0688" w:rsidRDefault="00E26773" w:rsidP="00AD7BE1">
      <w:pPr>
        <w:ind w:firstLineChars="50" w:firstLine="114"/>
        <w:rPr>
          <w:rFonts w:asciiTheme="majorEastAsia" w:eastAsiaTheme="majorEastAsia" w:hAnsiTheme="majorEastAsia"/>
          <w:b/>
          <w:bCs/>
        </w:rPr>
      </w:pPr>
      <w:r w:rsidRPr="001B0688">
        <w:rPr>
          <w:rFonts w:asciiTheme="majorEastAsia" w:eastAsiaTheme="majorEastAsia" w:hAnsiTheme="majorEastAsia" w:hint="eastAsia"/>
          <w:b/>
          <w:bCs/>
        </w:rPr>
        <w:t>（２）</w:t>
      </w:r>
      <w:r w:rsidR="00AD7BE1" w:rsidRPr="001B0688">
        <w:rPr>
          <w:rFonts w:asciiTheme="majorEastAsia" w:eastAsiaTheme="majorEastAsia" w:hAnsiTheme="majorEastAsia" w:hint="eastAsia"/>
          <w:b/>
          <w:bCs/>
        </w:rPr>
        <w:t xml:space="preserve">　</w:t>
      </w:r>
      <w:r w:rsidR="00694BC7">
        <w:rPr>
          <w:rFonts w:asciiTheme="majorEastAsia" w:eastAsiaTheme="majorEastAsia" w:hAnsiTheme="majorEastAsia" w:hint="eastAsia"/>
          <w:b/>
          <w:bCs/>
        </w:rPr>
        <w:t>任意後見の</w:t>
      </w:r>
      <w:r w:rsidR="00AD7BE1" w:rsidRPr="001B0688">
        <w:rPr>
          <w:rFonts w:asciiTheme="majorEastAsia" w:eastAsiaTheme="majorEastAsia" w:hAnsiTheme="majorEastAsia" w:hint="eastAsia"/>
          <w:b/>
          <w:bCs/>
        </w:rPr>
        <w:t>発効数</w:t>
      </w:r>
    </w:p>
    <w:p w14:paraId="1FE60CBC" w14:textId="22FF9792" w:rsidR="00AD7BE1" w:rsidRDefault="00AD7BE1" w:rsidP="00AD7BE1">
      <w:pPr>
        <w:ind w:leftChars="100" w:left="227" w:firstLineChars="100" w:firstLine="227"/>
      </w:pPr>
      <w:r>
        <w:rPr>
          <w:rFonts w:hint="eastAsia"/>
        </w:rPr>
        <w:t>任意後見監督人選任の申立</w:t>
      </w:r>
      <w:ins w:id="15" w:author="猛一 勝" w:date="2021-03-17T13:58:00Z">
        <w:r w:rsidR="00215A5C">
          <w:rPr>
            <w:rFonts w:hint="eastAsia"/>
          </w:rPr>
          <w:t>て</w:t>
        </w:r>
      </w:ins>
      <w:r>
        <w:rPr>
          <w:rFonts w:hint="eastAsia"/>
        </w:rPr>
        <w:t>は、</w:t>
      </w:r>
      <w:r w:rsidR="00B1022C">
        <w:rPr>
          <w:rFonts w:hint="eastAsia"/>
        </w:rPr>
        <w:t>令和</w:t>
      </w:r>
      <w:ins w:id="16" w:author="猛一 勝" w:date="2021-03-17T13:58:00Z">
        <w:r w:rsidR="00215A5C">
          <w:rPr>
            <w:rFonts w:hint="eastAsia"/>
          </w:rPr>
          <w:t>２</w:t>
        </w:r>
      </w:ins>
      <w:del w:id="17" w:author="猛一 勝" w:date="2021-03-17T13:58:00Z">
        <w:r w:rsidR="00B1022C" w:rsidDel="00215A5C">
          <w:rPr>
            <w:rFonts w:hint="eastAsia"/>
          </w:rPr>
          <w:delText>元</w:delText>
        </w:r>
      </w:del>
      <w:r w:rsidR="00B1022C">
        <w:rPr>
          <w:rFonts w:hint="eastAsia"/>
        </w:rPr>
        <w:t>年が</w:t>
      </w:r>
      <w:ins w:id="18" w:author="猛一 勝" w:date="2021-03-17T13:58:00Z">
        <w:r w:rsidR="00215A5C">
          <w:rPr>
            <w:rFonts w:hint="eastAsia"/>
          </w:rPr>
          <w:t>７３８</w:t>
        </w:r>
      </w:ins>
      <w:del w:id="19" w:author="猛一 勝" w:date="2021-03-17T14:00:00Z">
        <w:r w:rsidR="00B1022C" w:rsidDel="00215A5C">
          <w:rPr>
            <w:rFonts w:hint="eastAsia"/>
          </w:rPr>
          <w:delText>７４８</w:delText>
        </w:r>
      </w:del>
      <w:r w:rsidR="00B1022C">
        <w:rPr>
          <w:rFonts w:hint="eastAsia"/>
        </w:rPr>
        <w:t>件</w:t>
      </w:r>
      <w:r w:rsidR="008837E6">
        <w:rPr>
          <w:rFonts w:hint="eastAsia"/>
        </w:rPr>
        <w:t>で</w:t>
      </w:r>
      <w:r w:rsidR="00C65C6B">
        <w:rPr>
          <w:rFonts w:hint="eastAsia"/>
        </w:rPr>
        <w:t>す。</w:t>
      </w:r>
      <w:r>
        <w:rPr>
          <w:rFonts w:hint="eastAsia"/>
        </w:rPr>
        <w:t>ここ</w:t>
      </w:r>
      <w:r w:rsidR="008837E6">
        <w:rPr>
          <w:rFonts w:hint="eastAsia"/>
        </w:rPr>
        <w:t>直近</w:t>
      </w:r>
      <w:r>
        <w:rPr>
          <w:rFonts w:hint="eastAsia"/>
        </w:rPr>
        <w:t>５年の申立の</w:t>
      </w:r>
      <w:r w:rsidR="00B1022C">
        <w:rPr>
          <w:rFonts w:hint="eastAsia"/>
        </w:rPr>
        <w:t>合計数が</w:t>
      </w:r>
      <w:ins w:id="20" w:author="猛一 勝" w:date="2021-03-17T14:00:00Z">
        <w:r w:rsidR="00215A5C">
          <w:rPr>
            <w:rFonts w:hint="eastAsia"/>
          </w:rPr>
          <w:t>３，８４５</w:t>
        </w:r>
      </w:ins>
      <w:del w:id="21" w:author="猛一 勝" w:date="2021-03-17T14:00:00Z">
        <w:r w:rsidR="00B1022C" w:rsidDel="00215A5C">
          <w:rPr>
            <w:rFonts w:hint="eastAsia"/>
          </w:rPr>
          <w:delText>３，９２３</w:delText>
        </w:r>
      </w:del>
      <w:r w:rsidR="00B1022C">
        <w:rPr>
          <w:rFonts w:hint="eastAsia"/>
        </w:rPr>
        <w:t>件で</w:t>
      </w:r>
      <w:r>
        <w:rPr>
          <w:rFonts w:hint="eastAsia"/>
        </w:rPr>
        <w:t>年間平均は、約</w:t>
      </w:r>
      <w:ins w:id="22" w:author="猛一 勝" w:date="2021-03-17T14:00:00Z">
        <w:r w:rsidR="00215A5C">
          <w:rPr>
            <w:rFonts w:hint="eastAsia"/>
          </w:rPr>
          <w:t>７６９</w:t>
        </w:r>
      </w:ins>
      <w:del w:id="23" w:author="猛一 勝" w:date="2021-03-17T14:00:00Z">
        <w:r w:rsidDel="00215A5C">
          <w:rPr>
            <w:rFonts w:hint="eastAsia"/>
          </w:rPr>
          <w:delText>７</w:delText>
        </w:r>
        <w:r w:rsidR="008837E6" w:rsidDel="00215A5C">
          <w:rPr>
            <w:rFonts w:hint="eastAsia"/>
          </w:rPr>
          <w:delText>８</w:delText>
        </w:r>
        <w:r w:rsidR="00B1022C" w:rsidDel="00215A5C">
          <w:rPr>
            <w:rFonts w:hint="eastAsia"/>
          </w:rPr>
          <w:delText>４</w:delText>
        </w:r>
      </w:del>
      <w:r>
        <w:rPr>
          <w:rFonts w:hint="eastAsia"/>
        </w:rPr>
        <w:t>件です。</w:t>
      </w:r>
    </w:p>
    <w:p w14:paraId="578354A6" w14:textId="2FE27A08" w:rsidR="00AD7BE1" w:rsidRDefault="00AD7BE1" w:rsidP="00AD7BE1">
      <w:pPr>
        <w:ind w:leftChars="100" w:left="227" w:firstLineChars="100" w:firstLine="227"/>
      </w:pPr>
      <w:r>
        <w:rPr>
          <w:rFonts w:hint="eastAsia"/>
        </w:rPr>
        <w:t>本人</w:t>
      </w:r>
      <w:r w:rsidR="00D05C09">
        <w:rPr>
          <w:rFonts w:hint="eastAsia"/>
        </w:rPr>
        <w:t>が、</w:t>
      </w:r>
      <w:r>
        <w:rPr>
          <w:rFonts w:hint="eastAsia"/>
        </w:rPr>
        <w:t>認知症などで判断能力が衰えた</w:t>
      </w:r>
      <w:r w:rsidR="00D05C09">
        <w:rPr>
          <w:rFonts w:hint="eastAsia"/>
        </w:rPr>
        <w:t>ことにより</w:t>
      </w:r>
      <w:r>
        <w:rPr>
          <w:rFonts w:hint="eastAsia"/>
        </w:rPr>
        <w:t>監督人の選任申立をし、契約の効力が生じた</w:t>
      </w:r>
      <w:r w:rsidR="00C65C6B">
        <w:rPr>
          <w:rFonts w:hint="eastAsia"/>
        </w:rPr>
        <w:t>件数</w:t>
      </w:r>
      <w:r>
        <w:rPr>
          <w:rFonts w:hint="eastAsia"/>
        </w:rPr>
        <w:t>です。</w:t>
      </w:r>
      <w:r w:rsidR="00C65C6B">
        <w:rPr>
          <w:rFonts w:hint="eastAsia"/>
        </w:rPr>
        <w:t>契約数からみると５％程度しか発効していないということになります。</w:t>
      </w:r>
    </w:p>
    <w:p w14:paraId="6F9D4960" w14:textId="5EB0D13F" w:rsidR="00C65C6B" w:rsidRDefault="00D05C09" w:rsidP="00AD7BE1">
      <w:pPr>
        <w:ind w:leftChars="100" w:left="227" w:firstLineChars="100" w:firstLine="227"/>
      </w:pPr>
      <w:r>
        <w:rPr>
          <w:rFonts w:hint="eastAsia"/>
        </w:rPr>
        <w:t>一方で、</w:t>
      </w:r>
      <w:r w:rsidR="00AD7BE1">
        <w:rPr>
          <w:rFonts w:hint="eastAsia"/>
        </w:rPr>
        <w:t>法定後見</w:t>
      </w:r>
      <w:r w:rsidR="00C65C6B">
        <w:rPr>
          <w:rFonts w:hint="eastAsia"/>
        </w:rPr>
        <w:t>（</w:t>
      </w:r>
      <w:r w:rsidR="00AD7BE1">
        <w:rPr>
          <w:rFonts w:hint="eastAsia"/>
        </w:rPr>
        <w:t>後見、保佐、補助の</w:t>
      </w:r>
      <w:r w:rsidR="00C65C6B">
        <w:rPr>
          <w:rFonts w:hint="eastAsia"/>
        </w:rPr>
        <w:t>合計）は、</w:t>
      </w:r>
      <w:r w:rsidR="00AD7BE1">
        <w:rPr>
          <w:rFonts w:hint="eastAsia"/>
        </w:rPr>
        <w:t>開始申立件数の合計が</w:t>
      </w:r>
      <w:r>
        <w:rPr>
          <w:rFonts w:hint="eastAsia"/>
        </w:rPr>
        <w:t>、</w:t>
      </w:r>
      <w:r w:rsidR="00B1022C">
        <w:rPr>
          <w:rFonts w:hint="eastAsia"/>
        </w:rPr>
        <w:t>令和</w:t>
      </w:r>
      <w:ins w:id="24" w:author="猛一 勝" w:date="2021-03-17T14:01:00Z">
        <w:r w:rsidR="00215A5C">
          <w:rPr>
            <w:rFonts w:hint="eastAsia"/>
          </w:rPr>
          <w:t>２</w:t>
        </w:r>
      </w:ins>
      <w:del w:id="25" w:author="猛一 勝" w:date="2021-03-17T14:01:00Z">
        <w:r w:rsidR="00B1022C" w:rsidDel="00215A5C">
          <w:rPr>
            <w:rFonts w:hint="eastAsia"/>
          </w:rPr>
          <w:delText>元</w:delText>
        </w:r>
      </w:del>
      <w:r w:rsidR="00B1022C">
        <w:rPr>
          <w:rFonts w:hint="eastAsia"/>
        </w:rPr>
        <w:t>年が</w:t>
      </w:r>
      <w:ins w:id="26" w:author="猛一 勝" w:date="2021-03-17T14:02:00Z">
        <w:r w:rsidR="00215A5C">
          <w:rPr>
            <w:rFonts w:hint="eastAsia"/>
          </w:rPr>
          <w:t>３６，４９７</w:t>
        </w:r>
      </w:ins>
      <w:del w:id="27" w:author="猛一 勝" w:date="2021-03-17T14:02:00Z">
        <w:r w:rsidR="007F525E" w:rsidDel="00215A5C">
          <w:rPr>
            <w:rFonts w:hint="eastAsia"/>
          </w:rPr>
          <w:delText>３５，２１１</w:delText>
        </w:r>
      </w:del>
      <w:r w:rsidR="007F525E">
        <w:rPr>
          <w:rFonts w:hint="eastAsia"/>
        </w:rPr>
        <w:t>件で</w:t>
      </w:r>
      <w:r w:rsidR="008C6DC5">
        <w:rPr>
          <w:rFonts w:hint="eastAsia"/>
        </w:rPr>
        <w:t>、</w:t>
      </w:r>
      <w:r w:rsidR="00AD7BE1">
        <w:rPr>
          <w:rFonts w:hint="eastAsia"/>
        </w:rPr>
        <w:t>任意後見の選任申立</w:t>
      </w:r>
      <w:r w:rsidR="008C6DC5">
        <w:rPr>
          <w:rFonts w:hint="eastAsia"/>
        </w:rPr>
        <w:t>が</w:t>
      </w:r>
      <w:ins w:id="28" w:author="猛一 勝" w:date="2021-03-17T14:03:00Z">
        <w:r w:rsidR="00215A5C">
          <w:rPr>
            <w:rFonts w:hint="eastAsia"/>
          </w:rPr>
          <w:t>７３８</w:t>
        </w:r>
      </w:ins>
      <w:del w:id="29" w:author="猛一 勝" w:date="2021-03-17T14:03:00Z">
        <w:r w:rsidR="007F525E" w:rsidDel="00215A5C">
          <w:rPr>
            <w:rFonts w:hint="eastAsia"/>
          </w:rPr>
          <w:delText>７４８</w:delText>
        </w:r>
      </w:del>
      <w:r w:rsidR="007F525E">
        <w:rPr>
          <w:rFonts w:hint="eastAsia"/>
        </w:rPr>
        <w:t>件</w:t>
      </w:r>
      <w:r w:rsidR="008837E6">
        <w:rPr>
          <w:rFonts w:hint="eastAsia"/>
        </w:rPr>
        <w:t>で</w:t>
      </w:r>
      <w:r w:rsidR="008C6DC5">
        <w:rPr>
          <w:rFonts w:hint="eastAsia"/>
        </w:rPr>
        <w:t>、成年後見制度全体の合計数は、</w:t>
      </w:r>
      <w:ins w:id="30" w:author="猛一 勝" w:date="2021-03-17T14:03:00Z">
        <w:r w:rsidR="00215A5C">
          <w:rPr>
            <w:rFonts w:hint="eastAsia"/>
          </w:rPr>
          <w:t>３７，２３５</w:t>
        </w:r>
      </w:ins>
      <w:del w:id="31" w:author="猛一 勝" w:date="2021-03-17T14:03:00Z">
        <w:r w:rsidR="008C6DC5" w:rsidDel="00215A5C">
          <w:rPr>
            <w:rFonts w:hint="eastAsia"/>
          </w:rPr>
          <w:delText>３５，９５９</w:delText>
        </w:r>
      </w:del>
      <w:r w:rsidR="008C6DC5">
        <w:rPr>
          <w:rFonts w:hint="eastAsia"/>
        </w:rPr>
        <w:t>件です。任意後見は、</w:t>
      </w:r>
      <w:r w:rsidR="00C65C6B">
        <w:rPr>
          <w:rFonts w:hint="eastAsia"/>
        </w:rPr>
        <w:t>全体からみると</w:t>
      </w:r>
      <w:r w:rsidR="008837E6">
        <w:rPr>
          <w:rFonts w:hint="eastAsia"/>
        </w:rPr>
        <w:t>２％程度</w:t>
      </w:r>
      <w:r w:rsidR="00AD7BE1">
        <w:rPr>
          <w:rFonts w:hint="eastAsia"/>
        </w:rPr>
        <w:t>と、極端に少ないことがわかります。</w:t>
      </w:r>
    </w:p>
    <w:p w14:paraId="1F21A530" w14:textId="77777777" w:rsidR="009A0A2E" w:rsidRDefault="009A0A2E" w:rsidP="00647A03">
      <w:pPr>
        <w:rPr>
          <w:rFonts w:asciiTheme="majorEastAsia" w:eastAsiaTheme="majorEastAsia" w:hAnsiTheme="majorEastAsia"/>
          <w:b/>
          <w:bCs/>
        </w:rPr>
      </w:pPr>
    </w:p>
    <w:p w14:paraId="0C5270D5" w14:textId="2517DA62" w:rsidR="00AD7BE1" w:rsidRPr="001B0688" w:rsidRDefault="00647A03" w:rsidP="00647A03">
      <w:pPr>
        <w:rPr>
          <w:rFonts w:asciiTheme="majorEastAsia" w:eastAsiaTheme="majorEastAsia" w:hAnsiTheme="majorEastAsia"/>
          <w:b/>
          <w:bCs/>
        </w:rPr>
      </w:pPr>
      <w:r w:rsidRPr="001B0688">
        <w:rPr>
          <w:rFonts w:asciiTheme="majorEastAsia" w:eastAsiaTheme="majorEastAsia" w:hAnsiTheme="majorEastAsia" w:hint="eastAsia"/>
          <w:b/>
          <w:bCs/>
        </w:rPr>
        <w:t>（３）</w:t>
      </w:r>
      <w:r w:rsidR="00AD7BE1" w:rsidRPr="001B0688">
        <w:rPr>
          <w:rFonts w:asciiTheme="majorEastAsia" w:eastAsiaTheme="majorEastAsia" w:hAnsiTheme="majorEastAsia" w:hint="eastAsia"/>
          <w:b/>
          <w:bCs/>
        </w:rPr>
        <w:t xml:space="preserve">　</w:t>
      </w:r>
      <w:r w:rsidR="00694BC7">
        <w:rPr>
          <w:rFonts w:asciiTheme="majorEastAsia" w:eastAsiaTheme="majorEastAsia" w:hAnsiTheme="majorEastAsia" w:hint="eastAsia"/>
          <w:b/>
          <w:bCs/>
        </w:rPr>
        <w:t>任意後見の</w:t>
      </w:r>
      <w:r w:rsidR="00AD7BE1" w:rsidRPr="001B0688">
        <w:rPr>
          <w:rFonts w:asciiTheme="majorEastAsia" w:eastAsiaTheme="majorEastAsia" w:hAnsiTheme="majorEastAsia" w:hint="eastAsia"/>
          <w:b/>
          <w:bCs/>
        </w:rPr>
        <w:t>累積件数</w:t>
      </w:r>
    </w:p>
    <w:p w14:paraId="51BF4244" w14:textId="1BCB7A7D" w:rsidR="00AD7BE1" w:rsidRDefault="001F2619" w:rsidP="00AD7BE1">
      <w:pPr>
        <w:ind w:leftChars="100" w:left="227" w:firstLineChars="100" w:firstLine="227"/>
      </w:pPr>
      <w:r>
        <w:rPr>
          <w:rFonts w:hint="eastAsia"/>
        </w:rPr>
        <w:t>令和元年</w:t>
      </w:r>
      <w:r w:rsidR="00AD7BE1">
        <w:rPr>
          <w:rFonts w:hint="eastAsia"/>
        </w:rPr>
        <w:t>の末日時点で</w:t>
      </w:r>
      <w:r>
        <w:rPr>
          <w:rFonts w:hint="eastAsia"/>
        </w:rPr>
        <w:t>任意後見契約が</w:t>
      </w:r>
      <w:r w:rsidR="00AD7BE1">
        <w:rPr>
          <w:rFonts w:hint="eastAsia"/>
        </w:rPr>
        <w:t>発効しているものの累積件数は、</w:t>
      </w:r>
      <w:r w:rsidRPr="00E82867">
        <w:rPr>
          <w:rFonts w:hint="eastAsia"/>
        </w:rPr>
        <w:t>２，６５２</w:t>
      </w:r>
      <w:r w:rsidR="00AD7BE1">
        <w:rPr>
          <w:rFonts w:hint="eastAsia"/>
        </w:rPr>
        <w:t>件で</w:t>
      </w:r>
      <w:r w:rsidR="00D05C09">
        <w:rPr>
          <w:rFonts w:hint="eastAsia"/>
        </w:rPr>
        <w:t>す</w:t>
      </w:r>
      <w:r w:rsidR="00AD7BE1">
        <w:rPr>
          <w:rFonts w:hint="eastAsia"/>
        </w:rPr>
        <w:t>。将来に備えて契約したものが後日に役に立って、実際に使われているということを意味しています。</w:t>
      </w:r>
    </w:p>
    <w:p w14:paraId="7CF13BCF" w14:textId="6F625445" w:rsidR="00AD7BE1" w:rsidRDefault="00AD7BE1" w:rsidP="009A0A2E">
      <w:pPr>
        <w:ind w:leftChars="100" w:left="227" w:firstLineChars="100" w:firstLine="227"/>
      </w:pPr>
      <w:r>
        <w:rPr>
          <w:rFonts w:hint="eastAsia"/>
        </w:rPr>
        <w:t>任意後見発効後、</w:t>
      </w:r>
      <w:r w:rsidR="009A0A2E">
        <w:rPr>
          <w:rFonts w:hint="eastAsia"/>
        </w:rPr>
        <w:t>平均</w:t>
      </w:r>
      <w:r w:rsidR="008C6DC5">
        <w:rPr>
          <w:rFonts w:hint="eastAsia"/>
        </w:rPr>
        <w:t>する</w:t>
      </w:r>
      <w:r w:rsidR="009A0A2E">
        <w:rPr>
          <w:rFonts w:hint="eastAsia"/>
        </w:rPr>
        <w:t>と３年</w:t>
      </w:r>
      <w:r w:rsidR="008C6DC5">
        <w:rPr>
          <w:rFonts w:hint="eastAsia"/>
        </w:rPr>
        <w:t>と数か月</w:t>
      </w:r>
      <w:r w:rsidR="009A0A2E">
        <w:rPr>
          <w:rFonts w:hint="eastAsia"/>
        </w:rPr>
        <w:t>で</w:t>
      </w:r>
      <w:r>
        <w:rPr>
          <w:rFonts w:hint="eastAsia"/>
        </w:rPr>
        <w:t>本人が死亡し任意後見契約が終了し</w:t>
      </w:r>
      <w:r w:rsidR="009A0A2E">
        <w:rPr>
          <w:rFonts w:hint="eastAsia"/>
        </w:rPr>
        <w:t>てい</w:t>
      </w:r>
      <w:r w:rsidR="009A0A2E">
        <w:rPr>
          <w:rFonts w:hint="eastAsia"/>
        </w:rPr>
        <w:lastRenderedPageBreak/>
        <w:t>ることになります</w:t>
      </w:r>
      <w:r>
        <w:rPr>
          <w:rFonts w:hint="eastAsia"/>
        </w:rPr>
        <w:t>。</w:t>
      </w:r>
    </w:p>
    <w:p w14:paraId="4D907680" w14:textId="39E20362" w:rsidR="00AD7BE1" w:rsidRPr="00542748" w:rsidRDefault="008236E2" w:rsidP="005E1927">
      <w:pPr>
        <w:ind w:leftChars="100" w:left="227" w:firstLineChars="100" w:firstLine="227"/>
      </w:pPr>
      <w:r w:rsidRPr="008236E2">
        <w:rPr>
          <w:rFonts w:hint="eastAsia"/>
        </w:rPr>
        <w:t>以上をまとめると</w:t>
      </w:r>
      <w:ins w:id="32" w:author="猛一 勝" w:date="2021-03-17T14:09:00Z">
        <w:r w:rsidR="00A41319">
          <w:rPr>
            <w:rFonts w:hint="eastAsia"/>
          </w:rPr>
          <w:t>５年平均で、</w:t>
        </w:r>
      </w:ins>
      <w:del w:id="33" w:author="猛一 勝" w:date="2021-03-17T14:09:00Z">
        <w:r w:rsidRPr="008236E2" w:rsidDel="00A41319">
          <w:rPr>
            <w:rFonts w:hint="eastAsia"/>
          </w:rPr>
          <w:delText>１</w:delText>
        </w:r>
      </w:del>
      <w:r w:rsidRPr="008236E2">
        <w:rPr>
          <w:rFonts w:hint="eastAsia"/>
        </w:rPr>
        <w:t>年間</w:t>
      </w:r>
      <w:del w:id="34" w:author="猛一 勝" w:date="2021-03-17T14:09:00Z">
        <w:r w:rsidRPr="008236E2" w:rsidDel="00A41319">
          <w:rPr>
            <w:rFonts w:hint="eastAsia"/>
          </w:rPr>
          <w:delText>で</w:delText>
        </w:r>
      </w:del>
      <w:r w:rsidRPr="008236E2">
        <w:rPr>
          <w:rFonts w:hint="eastAsia"/>
        </w:rPr>
        <w:t>約１万２０００件の任意後見契約があり、年間約</w:t>
      </w:r>
      <w:ins w:id="35" w:author="猛一 勝" w:date="2021-03-17T14:08:00Z">
        <w:r w:rsidR="00A41319">
          <w:rPr>
            <w:rFonts w:hint="eastAsia"/>
          </w:rPr>
          <w:t>７７０</w:t>
        </w:r>
      </w:ins>
      <w:del w:id="36" w:author="猛一 勝" w:date="2021-03-17T14:08:00Z">
        <w:r w:rsidRPr="008236E2" w:rsidDel="00A41319">
          <w:rPr>
            <w:rFonts w:hint="eastAsia"/>
          </w:rPr>
          <w:delText>７８０</w:delText>
        </w:r>
      </w:del>
      <w:r w:rsidRPr="008236E2">
        <w:rPr>
          <w:rFonts w:hint="eastAsia"/>
        </w:rPr>
        <w:t>件の任意後見監督人の選任申立があり、令和元年末日時点で存在している任意後見の数が２，６５２件ということになります。</w:t>
      </w:r>
    </w:p>
    <w:p w14:paraId="5BE56A8F" w14:textId="4EE7BC11" w:rsidR="009A0A2E" w:rsidRDefault="00AD7BE1" w:rsidP="00AD7BE1">
      <w:r>
        <w:rPr>
          <w:rFonts w:hint="eastAsia"/>
        </w:rPr>
        <w:t>（図表</w:t>
      </w:r>
      <w:ins w:id="37" w:author="猛一 勝" w:date="2021-03-17T14:19:00Z">
        <w:r w:rsidR="002C5EC3">
          <w:rPr>
            <w:rFonts w:hint="eastAsia"/>
          </w:rPr>
          <w:t>１－１</w:t>
        </w:r>
      </w:ins>
      <w:del w:id="38" w:author="猛一 勝" w:date="2021-03-17T14:19:00Z">
        <w:r w:rsidDel="002C5EC3">
          <w:rPr>
            <w:rFonts w:hint="eastAsia"/>
          </w:rPr>
          <w:delText>３－３</w:delText>
        </w:r>
      </w:del>
      <w:r w:rsidRPr="006D5E9D">
        <w:rPr>
          <w:rFonts w:hint="eastAsia"/>
        </w:rPr>
        <w:t>）</w:t>
      </w:r>
      <w:ins w:id="39" w:author="猛一 勝" w:date="2021-03-17T14:11:00Z">
        <w:r w:rsidR="00A41319">
          <w:rPr>
            <w:rFonts w:hint="eastAsia"/>
          </w:rPr>
          <w:t>令和２年</w:t>
        </w:r>
      </w:ins>
      <w:del w:id="40" w:author="猛一 勝" w:date="2021-03-17T14:11:00Z">
        <w:r w:rsidDel="00A41319">
          <w:rPr>
            <w:rFonts w:hint="eastAsia"/>
          </w:rPr>
          <w:delText>平成</w:delText>
        </w:r>
        <w:r w:rsidRPr="008837E6" w:rsidDel="00A41319">
          <w:rPr>
            <w:rFonts w:hint="eastAsia"/>
            <w:color w:val="FF0000"/>
          </w:rPr>
          <w:delText>２８</w:delText>
        </w:r>
        <w:r w:rsidDel="00A41319">
          <w:rPr>
            <w:rFonts w:hint="eastAsia"/>
          </w:rPr>
          <w:delText>年</w:delText>
        </w:r>
      </w:del>
      <w:r>
        <w:rPr>
          <w:rFonts w:hint="eastAsia"/>
        </w:rPr>
        <w:t>における</w:t>
      </w:r>
      <w:ins w:id="41" w:author="猛一 勝" w:date="2021-03-17T18:58:00Z">
        <w:r w:rsidR="0082160D">
          <w:rPr>
            <w:rFonts w:hint="eastAsia"/>
          </w:rPr>
          <w:t>成年</w:t>
        </w:r>
      </w:ins>
      <w:r>
        <w:rPr>
          <w:rFonts w:hint="eastAsia"/>
        </w:rPr>
        <w:t>後見制度</w:t>
      </w:r>
      <w:r w:rsidR="001F2619">
        <w:rPr>
          <w:rFonts w:hint="eastAsia"/>
        </w:rPr>
        <w:t>申立</w:t>
      </w:r>
      <w:r w:rsidRPr="006D5E9D">
        <w:rPr>
          <w:rFonts w:hint="eastAsia"/>
        </w:rPr>
        <w:t>件数</w:t>
      </w:r>
    </w:p>
    <w:p w14:paraId="4F7A1DA3" w14:textId="6AED69C3" w:rsidR="00AD7BE1" w:rsidDel="0082160D" w:rsidRDefault="009A0A2E" w:rsidP="00AD7BE1">
      <w:pPr>
        <w:rPr>
          <w:del w:id="42" w:author="猛一 勝" w:date="2021-03-17T14:11:00Z"/>
          <w:color w:val="FF0000"/>
        </w:rPr>
      </w:pPr>
      <w:del w:id="43" w:author="猛一 勝" w:date="2021-03-17T14:11:00Z">
        <w:r w:rsidRPr="005E1927" w:rsidDel="00A41319">
          <w:rPr>
            <w:rFonts w:hint="eastAsia"/>
            <w:color w:val="FF0000"/>
          </w:rPr>
          <w:delText>（削除か？令和２年に差し替えが必要か？）</w:delText>
        </w:r>
      </w:del>
    </w:p>
    <w:p w14:paraId="30FF5E45" w14:textId="0A116180" w:rsidR="0082160D" w:rsidRDefault="0082160D" w:rsidP="00AD7BE1">
      <w:pPr>
        <w:rPr>
          <w:ins w:id="44" w:author="猛一 勝" w:date="2021-03-17T18:56:00Z"/>
          <w:color w:val="FF0000"/>
        </w:rPr>
      </w:pPr>
      <w:ins w:id="45" w:author="猛一 勝" w:date="2021-03-17T18:57:00Z">
        <w:r>
          <w:rPr>
            <w:noProof/>
          </w:rPr>
          <w:drawing>
            <wp:inline distT="0" distB="0" distL="0" distR="0" wp14:anchorId="57D63095" wp14:editId="1797D15E">
              <wp:extent cx="5822950" cy="2811145"/>
              <wp:effectExtent l="0" t="0" r="6350" b="8255"/>
              <wp:docPr id="1" name="グラフ 1">
                <a:extLst xmlns:a="http://schemas.openxmlformats.org/drawingml/2006/main">
                  <a:ext uri="{FF2B5EF4-FFF2-40B4-BE49-F238E27FC236}">
                    <a16:creationId xmlns:a16="http://schemas.microsoft.com/office/drawing/2014/main" id="{27679C38-344A-43FB-9803-BA9EC8435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14:paraId="02D17FEE" w14:textId="3A256E35" w:rsidR="0082160D" w:rsidRDefault="0082160D" w:rsidP="00AD7BE1">
      <w:pPr>
        <w:rPr>
          <w:ins w:id="46" w:author="猛一 勝" w:date="2021-03-17T18:56:00Z"/>
          <w:color w:val="FF0000"/>
        </w:rPr>
      </w:pPr>
    </w:p>
    <w:p w14:paraId="4901A931" w14:textId="77777777" w:rsidR="0082160D" w:rsidRPr="005E1927" w:rsidRDefault="0082160D" w:rsidP="00AD7BE1">
      <w:pPr>
        <w:rPr>
          <w:ins w:id="47" w:author="猛一 勝" w:date="2021-03-17T18:56:00Z"/>
          <w:rFonts w:hint="eastAsia"/>
          <w:color w:val="FF0000"/>
        </w:rPr>
      </w:pPr>
    </w:p>
    <w:p w14:paraId="1ACFDC58" w14:textId="3647B1D4" w:rsidR="00AD7BE1" w:rsidRDefault="00AD7BE1" w:rsidP="00A41319">
      <w:pPr>
        <w:ind w:left="8391" w:hangingChars="3700" w:hanging="8391"/>
        <w:pPrChange w:id="48" w:author="猛一 勝" w:date="2021-03-17T14:12:00Z">
          <w:pPr/>
        </w:pPrChange>
      </w:pPr>
      <w:del w:id="49" w:author="猛一 勝" w:date="2021-03-17T18:57:00Z">
        <w:r w:rsidDel="0082160D">
          <w:rPr>
            <w:noProof/>
          </w:rPr>
          <w:drawing>
            <wp:inline distT="0" distB="0" distL="0" distR="0" wp14:anchorId="47F5F447" wp14:editId="35BC977F">
              <wp:extent cx="5738400" cy="3081600"/>
              <wp:effectExtent l="0" t="0" r="1524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del>
      <w:ins w:id="50" w:author="猛一 勝" w:date="2021-03-17T14:12:00Z">
        <w:r w:rsidR="00A41319">
          <w:rPr>
            <w:rFonts w:hint="eastAsia"/>
          </w:rPr>
          <w:t>（件）</w:t>
        </w:r>
      </w:ins>
    </w:p>
    <w:p w14:paraId="3344E58D" w14:textId="2F908900" w:rsidR="00AD7BE1" w:rsidRDefault="00AD7BE1" w:rsidP="00AD7BE1">
      <w:r w:rsidRPr="00DB1976">
        <w:rPr>
          <w:rFonts w:hint="eastAsia"/>
        </w:rPr>
        <w:t>（最高裁判所事務総局家庭局ホームページ「成年後見関係事件の概況</w:t>
      </w:r>
      <w:ins w:id="51" w:author="猛一 勝" w:date="2021-03-17T14:13:00Z">
        <w:r w:rsidR="00A41319">
          <w:rPr>
            <w:rFonts w:hint="eastAsia"/>
          </w:rPr>
          <w:t>（―令和</w:t>
        </w:r>
      </w:ins>
      <w:ins w:id="52" w:author="猛一 勝" w:date="2021-03-17T14:17:00Z">
        <w:r w:rsidR="002C5EC3">
          <w:rPr>
            <w:rFonts w:hint="eastAsia"/>
          </w:rPr>
          <w:t>２年１月～令和２年</w:t>
        </w:r>
      </w:ins>
      <w:ins w:id="53" w:author="猛一 勝" w:date="2021-03-17T14:18:00Z">
        <w:r w:rsidR="002C5EC3">
          <w:rPr>
            <w:rFonts w:hint="eastAsia"/>
          </w:rPr>
          <w:t>１２月―</w:t>
        </w:r>
      </w:ins>
      <w:ins w:id="54" w:author="猛一 勝" w:date="2021-03-17T14:13:00Z">
        <w:r w:rsidR="00A41319">
          <w:rPr>
            <w:rFonts w:hint="eastAsia"/>
          </w:rPr>
          <w:t>）</w:t>
        </w:r>
      </w:ins>
      <w:r w:rsidRPr="00DB1976">
        <w:rPr>
          <w:rFonts w:hint="eastAsia"/>
        </w:rPr>
        <w:t>」から筆者作成）</w:t>
      </w:r>
    </w:p>
    <w:p w14:paraId="1BCCF57F" w14:textId="77777777" w:rsidR="00AD7BE1" w:rsidRDefault="00AD7BE1" w:rsidP="00240DFF">
      <w:pPr>
        <w:rPr>
          <w:rFonts w:asciiTheme="majorEastAsia" w:eastAsiaTheme="majorEastAsia" w:hAnsiTheme="majorEastAsia"/>
        </w:rPr>
      </w:pPr>
    </w:p>
    <w:p w14:paraId="5936D7B5" w14:textId="7D27F820" w:rsidR="00CA06A7" w:rsidRPr="001B0688" w:rsidRDefault="006528F2" w:rsidP="00C80BF0">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２</w:t>
      </w:r>
      <w:r w:rsidR="00C80BF0" w:rsidRPr="001B0688">
        <w:rPr>
          <w:rFonts w:asciiTheme="majorEastAsia" w:eastAsiaTheme="majorEastAsia" w:hAnsiTheme="majorEastAsia" w:hint="eastAsia"/>
          <w:b/>
          <w:bCs/>
        </w:rPr>
        <w:t xml:space="preserve">　</w:t>
      </w:r>
      <w:r w:rsidR="00995D75" w:rsidRPr="001B0688">
        <w:rPr>
          <w:rFonts w:asciiTheme="majorEastAsia" w:eastAsiaTheme="majorEastAsia" w:hAnsiTheme="majorEastAsia" w:hint="eastAsia"/>
          <w:b/>
          <w:bCs/>
        </w:rPr>
        <w:t>任意後見</w:t>
      </w:r>
      <w:r w:rsidR="002059CA">
        <w:rPr>
          <w:rFonts w:asciiTheme="majorEastAsia" w:eastAsiaTheme="majorEastAsia" w:hAnsiTheme="majorEastAsia" w:hint="eastAsia"/>
          <w:b/>
          <w:bCs/>
        </w:rPr>
        <w:t>制度</w:t>
      </w:r>
      <w:r w:rsidR="00995D75" w:rsidRPr="001B0688">
        <w:rPr>
          <w:rFonts w:asciiTheme="majorEastAsia" w:eastAsiaTheme="majorEastAsia" w:hAnsiTheme="majorEastAsia" w:hint="eastAsia"/>
          <w:b/>
          <w:bCs/>
        </w:rPr>
        <w:t xml:space="preserve">の概要　　　　　　　　</w:t>
      </w:r>
    </w:p>
    <w:p w14:paraId="27FE2275" w14:textId="4640A6DA" w:rsidR="00CA06A7" w:rsidRPr="001B0688" w:rsidRDefault="008837E6" w:rsidP="008837E6">
      <w:pPr>
        <w:ind w:firstLineChars="100" w:firstLine="228"/>
        <w:rPr>
          <w:rFonts w:asciiTheme="majorEastAsia" w:eastAsiaTheme="majorEastAsia" w:hAnsiTheme="majorEastAsia"/>
          <w:b/>
          <w:bCs/>
        </w:rPr>
      </w:pPr>
      <w:r w:rsidRPr="001B0688">
        <w:rPr>
          <w:rFonts w:asciiTheme="majorEastAsia" w:eastAsiaTheme="majorEastAsia" w:hAnsiTheme="majorEastAsia" w:hint="eastAsia"/>
          <w:b/>
          <w:bCs/>
        </w:rPr>
        <w:t>（１）</w:t>
      </w:r>
      <w:r w:rsidR="008439C3" w:rsidRPr="001B0688">
        <w:rPr>
          <w:rFonts w:asciiTheme="majorEastAsia" w:eastAsiaTheme="majorEastAsia" w:hAnsiTheme="majorEastAsia" w:hint="eastAsia"/>
          <w:b/>
          <w:bCs/>
        </w:rPr>
        <w:t>任意後見</w:t>
      </w:r>
      <w:r w:rsidR="00CA06A7" w:rsidRPr="001B0688">
        <w:rPr>
          <w:rFonts w:asciiTheme="majorEastAsia" w:eastAsiaTheme="majorEastAsia" w:hAnsiTheme="majorEastAsia" w:hint="eastAsia"/>
          <w:b/>
          <w:bCs/>
        </w:rPr>
        <w:t>制度</w:t>
      </w:r>
      <w:r w:rsidR="00A205E7" w:rsidRPr="001B0688">
        <w:rPr>
          <w:rFonts w:asciiTheme="majorEastAsia" w:eastAsiaTheme="majorEastAsia" w:hAnsiTheme="majorEastAsia" w:hint="eastAsia"/>
          <w:b/>
          <w:bCs/>
        </w:rPr>
        <w:t>の</w:t>
      </w:r>
      <w:r w:rsidR="00CA06A7" w:rsidRPr="001B0688">
        <w:rPr>
          <w:rFonts w:asciiTheme="majorEastAsia" w:eastAsiaTheme="majorEastAsia" w:hAnsiTheme="majorEastAsia" w:hint="eastAsia"/>
          <w:b/>
          <w:bCs/>
        </w:rPr>
        <w:t>概要</w:t>
      </w:r>
    </w:p>
    <w:p w14:paraId="5B7CA4F7" w14:textId="7216D88A" w:rsidR="008439C3" w:rsidRDefault="008837E6" w:rsidP="00240DFF">
      <w:pPr>
        <w:ind w:leftChars="135" w:left="306" w:firstLineChars="100" w:firstLine="227"/>
      </w:pPr>
      <w:r>
        <w:rPr>
          <w:rFonts w:hint="eastAsia"/>
        </w:rPr>
        <w:t>まず</w:t>
      </w:r>
      <w:r w:rsidR="00CA06A7">
        <w:rPr>
          <w:rFonts w:hint="eastAsia"/>
        </w:rPr>
        <w:t>任意後見制度の概要</w:t>
      </w:r>
      <w:r w:rsidR="00647A03">
        <w:rPr>
          <w:rFonts w:hint="eastAsia"/>
        </w:rPr>
        <w:t>で</w:t>
      </w:r>
      <w:r w:rsidR="008439C3">
        <w:rPr>
          <w:rFonts w:hint="eastAsia"/>
        </w:rPr>
        <w:t>す</w:t>
      </w:r>
      <w:r w:rsidR="00CA06A7">
        <w:rPr>
          <w:rFonts w:hint="eastAsia"/>
        </w:rPr>
        <w:t>。</w:t>
      </w:r>
      <w:r w:rsidR="006C0CBC">
        <w:rPr>
          <w:rFonts w:hint="eastAsia"/>
        </w:rPr>
        <w:t>任意後見は、</w:t>
      </w:r>
      <w:r w:rsidR="00CA06A7">
        <w:rPr>
          <w:rFonts w:hint="eastAsia"/>
        </w:rPr>
        <w:t>本人が任意後見契約で</w:t>
      </w:r>
      <w:r w:rsidR="00EC528D">
        <w:rPr>
          <w:rFonts w:hint="eastAsia"/>
        </w:rPr>
        <w:t>受任者に</w:t>
      </w:r>
      <w:r w:rsidR="00CA06A7">
        <w:rPr>
          <w:rFonts w:hint="eastAsia"/>
        </w:rPr>
        <w:t>委託し</w:t>
      </w:r>
      <w:r w:rsidR="00EC528D">
        <w:rPr>
          <w:rFonts w:hint="eastAsia"/>
        </w:rPr>
        <w:t>てお</w:t>
      </w:r>
      <w:r w:rsidR="008439C3">
        <w:rPr>
          <w:rFonts w:hint="eastAsia"/>
        </w:rPr>
        <w:t>きます。</w:t>
      </w:r>
      <w:r w:rsidR="006C0CBC">
        <w:rPr>
          <w:rFonts w:hint="eastAsia"/>
        </w:rPr>
        <w:t>そして</w:t>
      </w:r>
      <w:r w:rsidR="00CA06A7">
        <w:rPr>
          <w:rFonts w:hint="eastAsia"/>
        </w:rPr>
        <w:t>将来、本人が認知症などで判断能力が衰えた場合、契約で付与された範囲内での財産管理や法律行為を</w:t>
      </w:r>
      <w:r w:rsidR="00CA06A7" w:rsidRPr="00D041BB">
        <w:rPr>
          <w:rFonts w:hint="eastAsia"/>
        </w:rPr>
        <w:t>裁判所から選任される監督人による監督のもと</w:t>
      </w:r>
      <w:r w:rsidR="00CA06A7">
        <w:rPr>
          <w:rFonts w:hint="eastAsia"/>
        </w:rPr>
        <w:t>で</w:t>
      </w:r>
      <w:r w:rsidR="002059CA">
        <w:rPr>
          <w:rFonts w:hint="eastAsia"/>
        </w:rPr>
        <w:t>受任者が</w:t>
      </w:r>
      <w:r w:rsidR="00CA06A7">
        <w:rPr>
          <w:rFonts w:hint="eastAsia"/>
        </w:rPr>
        <w:t>行う</w:t>
      </w:r>
      <w:r w:rsidR="006C0CBC">
        <w:rPr>
          <w:rFonts w:hint="eastAsia"/>
        </w:rPr>
        <w:t>もので</w:t>
      </w:r>
      <w:r w:rsidR="008439C3">
        <w:rPr>
          <w:rFonts w:hint="eastAsia"/>
        </w:rPr>
        <w:t>す</w:t>
      </w:r>
      <w:r w:rsidR="00CA06A7">
        <w:rPr>
          <w:rFonts w:hint="eastAsia"/>
        </w:rPr>
        <w:t>。</w:t>
      </w:r>
      <w:r w:rsidR="00FA46D1">
        <w:rPr>
          <w:rFonts w:hint="eastAsia"/>
        </w:rPr>
        <w:t>（任意後見契約に関する法律第</w:t>
      </w:r>
      <w:r w:rsidR="00FA46D1">
        <w:rPr>
          <w:rFonts w:hint="eastAsia"/>
        </w:rPr>
        <w:t>2</w:t>
      </w:r>
      <w:r w:rsidR="00FA46D1">
        <w:rPr>
          <w:rFonts w:hint="eastAsia"/>
        </w:rPr>
        <w:t>条１項）</w:t>
      </w:r>
    </w:p>
    <w:p w14:paraId="19A85815" w14:textId="6DB338CA" w:rsidR="008439C3" w:rsidRDefault="00CA06A7" w:rsidP="00715855">
      <w:pPr>
        <w:ind w:leftChars="135" w:left="306" w:firstLineChars="100" w:firstLine="227"/>
      </w:pPr>
      <w:r>
        <w:rPr>
          <w:rFonts w:hint="eastAsia"/>
        </w:rPr>
        <w:t>任意後見契約の当事者である本人は、契約時においては判断能力が必要で</w:t>
      </w:r>
      <w:r w:rsidR="008439C3">
        <w:rPr>
          <w:rFonts w:hint="eastAsia"/>
        </w:rPr>
        <w:t>す</w:t>
      </w:r>
      <w:r>
        <w:rPr>
          <w:rFonts w:hint="eastAsia"/>
        </w:rPr>
        <w:t>。そのため先天的に判断能力を欠く</w:t>
      </w:r>
      <w:r w:rsidR="00647A03">
        <w:rPr>
          <w:rFonts w:hint="eastAsia"/>
        </w:rPr>
        <w:t>人</w:t>
      </w:r>
      <w:r>
        <w:rPr>
          <w:rFonts w:hint="eastAsia"/>
        </w:rPr>
        <w:t>は、法定後見を利用することにな</w:t>
      </w:r>
      <w:r w:rsidR="008439C3">
        <w:rPr>
          <w:rFonts w:hint="eastAsia"/>
        </w:rPr>
        <w:t>ります</w:t>
      </w:r>
      <w:r>
        <w:rPr>
          <w:rFonts w:hint="eastAsia"/>
        </w:rPr>
        <w:t>。もう一方の契約当事者である任意後見人（契約の時点では任意後見受任者）は、契約によって付与された範囲で、本人の生活、療養看護及び財産管理など本人を代理して行</w:t>
      </w:r>
      <w:r w:rsidR="008439C3">
        <w:rPr>
          <w:rFonts w:hint="eastAsia"/>
        </w:rPr>
        <w:t>います</w:t>
      </w:r>
      <w:r>
        <w:rPr>
          <w:rFonts w:hint="eastAsia"/>
        </w:rPr>
        <w:t>。</w:t>
      </w:r>
    </w:p>
    <w:p w14:paraId="6A47EA0E" w14:textId="3EB97504" w:rsidR="008439C3" w:rsidRPr="001B0688" w:rsidRDefault="008837E6" w:rsidP="00054CCE">
      <w:pPr>
        <w:ind w:firstLineChars="100" w:firstLine="228"/>
        <w:rPr>
          <w:rFonts w:asciiTheme="majorEastAsia" w:eastAsiaTheme="majorEastAsia" w:hAnsiTheme="majorEastAsia"/>
          <w:b/>
          <w:bCs/>
        </w:rPr>
      </w:pPr>
      <w:r w:rsidRPr="001B0688">
        <w:rPr>
          <w:rFonts w:asciiTheme="majorEastAsia" w:eastAsiaTheme="majorEastAsia" w:hAnsiTheme="majorEastAsia" w:hint="eastAsia"/>
          <w:b/>
          <w:bCs/>
        </w:rPr>
        <w:t>ア</w:t>
      </w:r>
      <w:r w:rsidR="00054CCE" w:rsidRPr="001B0688">
        <w:rPr>
          <w:rFonts w:asciiTheme="majorEastAsia" w:eastAsiaTheme="majorEastAsia" w:hAnsiTheme="majorEastAsia" w:hint="eastAsia"/>
          <w:b/>
          <w:bCs/>
        </w:rPr>
        <w:t xml:space="preserve">　</w:t>
      </w:r>
      <w:r w:rsidR="008439C3" w:rsidRPr="001B0688">
        <w:rPr>
          <w:rFonts w:asciiTheme="majorEastAsia" w:eastAsiaTheme="majorEastAsia" w:hAnsiTheme="majorEastAsia" w:hint="eastAsia"/>
          <w:b/>
          <w:bCs/>
        </w:rPr>
        <w:t>業務の内容</w:t>
      </w:r>
    </w:p>
    <w:p w14:paraId="63EAFF6A" w14:textId="77777777" w:rsidR="008439C3" w:rsidRDefault="00CA06A7" w:rsidP="00240DFF">
      <w:pPr>
        <w:ind w:leftChars="135" w:left="306" w:firstLineChars="100" w:firstLine="227"/>
      </w:pPr>
      <w:r>
        <w:rPr>
          <w:rFonts w:hint="eastAsia"/>
        </w:rPr>
        <w:t>代理権を用いた法的サービスが業務の中心で、介護</w:t>
      </w:r>
      <w:r w:rsidR="006C0CBC">
        <w:rPr>
          <w:rFonts w:hint="eastAsia"/>
        </w:rPr>
        <w:t>の</w:t>
      </w:r>
      <w:r>
        <w:rPr>
          <w:rFonts w:hint="eastAsia"/>
        </w:rPr>
        <w:t>ような直接的な事実行為は業務の範囲</w:t>
      </w:r>
      <w:r w:rsidR="008439C3">
        <w:rPr>
          <w:rFonts w:hint="eastAsia"/>
        </w:rPr>
        <w:t>ではありません。</w:t>
      </w:r>
      <w:r w:rsidRPr="00202EB7">
        <w:rPr>
          <w:rFonts w:hint="eastAsia"/>
        </w:rPr>
        <w:t>任意後見は、「任意後見契約に関する法律」</w:t>
      </w:r>
      <w:r w:rsidR="00232DFF">
        <w:rPr>
          <w:rFonts w:hint="eastAsia"/>
        </w:rPr>
        <w:t>（任意後見法とい</w:t>
      </w:r>
      <w:r w:rsidR="008439C3">
        <w:rPr>
          <w:rFonts w:hint="eastAsia"/>
        </w:rPr>
        <w:t>います</w:t>
      </w:r>
      <w:r w:rsidR="00232DFF">
        <w:rPr>
          <w:rFonts w:hint="eastAsia"/>
        </w:rPr>
        <w:t>。以下同じ）</w:t>
      </w:r>
      <w:r w:rsidRPr="00202EB7">
        <w:rPr>
          <w:rFonts w:hint="eastAsia"/>
        </w:rPr>
        <w:t>に定められて</w:t>
      </w:r>
      <w:r w:rsidR="008439C3">
        <w:rPr>
          <w:rFonts w:hint="eastAsia"/>
        </w:rPr>
        <w:t>いて</w:t>
      </w:r>
      <w:r w:rsidRPr="00202EB7">
        <w:rPr>
          <w:rFonts w:hint="eastAsia"/>
        </w:rPr>
        <w:t>、一般法の民法を一部準用してい</w:t>
      </w:r>
      <w:r w:rsidR="008439C3">
        <w:rPr>
          <w:rFonts w:hint="eastAsia"/>
        </w:rPr>
        <w:t>ます</w:t>
      </w:r>
      <w:r w:rsidRPr="00202EB7">
        <w:rPr>
          <w:rFonts w:hint="eastAsia"/>
        </w:rPr>
        <w:t>。本人が意思表示のできる間に「本人の自己決定の尊重」と「本人の保護」との調和を図る観点から平成１２年４月から運用が始ま</w:t>
      </w:r>
      <w:r w:rsidR="008439C3">
        <w:rPr>
          <w:rFonts w:hint="eastAsia"/>
        </w:rPr>
        <w:t>りました</w:t>
      </w:r>
      <w:r w:rsidRPr="00202EB7">
        <w:rPr>
          <w:rFonts w:hint="eastAsia"/>
        </w:rPr>
        <w:t>。</w:t>
      </w:r>
    </w:p>
    <w:p w14:paraId="6C76BCA5" w14:textId="14DC3667" w:rsidR="008439C3" w:rsidRPr="001B0688" w:rsidRDefault="00054CCE" w:rsidP="00054CCE">
      <w:pPr>
        <w:rPr>
          <w:rFonts w:asciiTheme="majorEastAsia" w:eastAsiaTheme="majorEastAsia" w:hAnsiTheme="majorEastAsia"/>
          <w:b/>
          <w:bCs/>
        </w:rPr>
      </w:pPr>
      <w:r w:rsidRPr="001B0688">
        <w:rPr>
          <w:rFonts w:asciiTheme="majorEastAsia" w:eastAsiaTheme="majorEastAsia" w:hAnsiTheme="majorEastAsia" w:hint="eastAsia"/>
          <w:b/>
          <w:bCs/>
        </w:rPr>
        <w:t xml:space="preserve">　イ　</w:t>
      </w:r>
      <w:r w:rsidR="008439C3" w:rsidRPr="001B0688">
        <w:rPr>
          <w:rFonts w:asciiTheme="majorEastAsia" w:eastAsiaTheme="majorEastAsia" w:hAnsiTheme="majorEastAsia" w:hint="eastAsia"/>
          <w:b/>
          <w:bCs/>
        </w:rPr>
        <w:t>付随する業務</w:t>
      </w:r>
    </w:p>
    <w:p w14:paraId="2230089E" w14:textId="5926FAFC" w:rsidR="00CA06A7" w:rsidRDefault="00542748" w:rsidP="00240DFF">
      <w:pPr>
        <w:ind w:leftChars="135" w:left="306" w:firstLineChars="100" w:firstLine="227"/>
      </w:pPr>
      <w:r>
        <w:rPr>
          <w:rFonts w:hint="eastAsia"/>
        </w:rPr>
        <w:t>任意後見契約の</w:t>
      </w:r>
      <w:r w:rsidR="006A3FBF">
        <w:rPr>
          <w:rFonts w:hint="eastAsia"/>
        </w:rPr>
        <w:t>際に、契約の</w:t>
      </w:r>
      <w:r w:rsidR="00181764">
        <w:rPr>
          <w:rFonts w:hint="eastAsia"/>
        </w:rPr>
        <w:t>発効</w:t>
      </w:r>
      <w:r w:rsidR="006A3FBF">
        <w:rPr>
          <w:rFonts w:hint="eastAsia"/>
        </w:rPr>
        <w:t>前</w:t>
      </w:r>
      <w:r w:rsidR="00181764">
        <w:rPr>
          <w:rFonts w:hint="eastAsia"/>
        </w:rPr>
        <w:t>に必要な</w:t>
      </w:r>
      <w:r w:rsidR="00D20971">
        <w:rPr>
          <w:rFonts w:hint="eastAsia"/>
        </w:rPr>
        <w:t>業務や</w:t>
      </w:r>
      <w:r w:rsidR="00181764">
        <w:rPr>
          <w:rFonts w:hint="eastAsia"/>
        </w:rPr>
        <w:t>契約終了後に</w:t>
      </w:r>
      <w:r w:rsidR="006A3FBF" w:rsidRPr="006A3FBF">
        <w:rPr>
          <w:rFonts w:hint="eastAsia"/>
        </w:rPr>
        <w:t>必要</w:t>
      </w:r>
      <w:r w:rsidR="00181764">
        <w:rPr>
          <w:rFonts w:hint="eastAsia"/>
        </w:rPr>
        <w:t>な</w:t>
      </w:r>
      <w:r w:rsidR="006A3FBF">
        <w:rPr>
          <w:rFonts w:hint="eastAsia"/>
        </w:rPr>
        <w:t>業務を</w:t>
      </w:r>
      <w:r w:rsidR="00D20971">
        <w:rPr>
          <w:rFonts w:hint="eastAsia"/>
        </w:rPr>
        <w:t>付随</w:t>
      </w:r>
      <w:r w:rsidR="002059CA">
        <w:rPr>
          <w:rFonts w:hint="eastAsia"/>
        </w:rPr>
        <w:t>する</w:t>
      </w:r>
      <w:r w:rsidR="00D20971">
        <w:rPr>
          <w:rFonts w:hint="eastAsia"/>
        </w:rPr>
        <w:t>業務</w:t>
      </w:r>
      <w:r w:rsidR="002059CA">
        <w:rPr>
          <w:rFonts w:hint="eastAsia"/>
        </w:rPr>
        <w:t>あるいは補完する業務として</w:t>
      </w:r>
      <w:r w:rsidR="00D20971">
        <w:rPr>
          <w:rFonts w:hint="eastAsia"/>
        </w:rPr>
        <w:t>として</w:t>
      </w:r>
      <w:r w:rsidR="006A3FBF">
        <w:rPr>
          <w:rFonts w:hint="eastAsia"/>
        </w:rPr>
        <w:t>加えることができ</w:t>
      </w:r>
      <w:r w:rsidR="008439C3">
        <w:rPr>
          <w:rFonts w:hint="eastAsia"/>
        </w:rPr>
        <w:t>ます</w:t>
      </w:r>
      <w:r w:rsidR="006A3FBF">
        <w:rPr>
          <w:rFonts w:hint="eastAsia"/>
        </w:rPr>
        <w:t>。</w:t>
      </w:r>
    </w:p>
    <w:p w14:paraId="562040B0" w14:textId="5D37D3EA" w:rsidR="00647A03" w:rsidRDefault="00647A03" w:rsidP="00647A03">
      <w:pPr>
        <w:ind w:leftChars="135" w:left="306" w:firstLineChars="100" w:firstLine="227"/>
      </w:pPr>
      <w:r>
        <w:rPr>
          <w:rFonts w:hint="eastAsia"/>
        </w:rPr>
        <w:t>任意後見</w:t>
      </w:r>
      <w:r w:rsidRPr="00542748">
        <w:rPr>
          <w:rFonts w:hint="eastAsia"/>
        </w:rPr>
        <w:t>契約</w:t>
      </w:r>
      <w:r>
        <w:rPr>
          <w:rFonts w:hint="eastAsia"/>
        </w:rPr>
        <w:t>の前段階として</w:t>
      </w:r>
      <w:r w:rsidRPr="00542748">
        <w:rPr>
          <w:rFonts w:hint="eastAsia"/>
        </w:rPr>
        <w:t>、いつ判断能力が衰えるかわからない</w:t>
      </w:r>
      <w:r>
        <w:rPr>
          <w:rFonts w:hint="eastAsia"/>
        </w:rPr>
        <w:t>という</w:t>
      </w:r>
      <w:r w:rsidRPr="00542748">
        <w:rPr>
          <w:rFonts w:hint="eastAsia"/>
        </w:rPr>
        <w:t>不安の解消のために見守り契約を結</w:t>
      </w:r>
      <w:r w:rsidR="00FA46D1">
        <w:rPr>
          <w:rFonts w:hint="eastAsia"/>
        </w:rPr>
        <w:t>んでおくと良いでしょう。</w:t>
      </w:r>
      <w:r w:rsidRPr="00542748">
        <w:rPr>
          <w:rFonts w:hint="eastAsia"/>
        </w:rPr>
        <w:t>判断能力</w:t>
      </w:r>
      <w:r w:rsidR="00D42B56">
        <w:rPr>
          <w:rFonts w:hint="eastAsia"/>
        </w:rPr>
        <w:t>の</w:t>
      </w:r>
      <w:r w:rsidRPr="00542748">
        <w:rPr>
          <w:rFonts w:hint="eastAsia"/>
        </w:rPr>
        <w:t>低下</w:t>
      </w:r>
      <w:r w:rsidR="00FA46D1">
        <w:rPr>
          <w:rFonts w:hint="eastAsia"/>
        </w:rPr>
        <w:t>は</w:t>
      </w:r>
      <w:r>
        <w:rPr>
          <w:rFonts w:hint="eastAsia"/>
        </w:rPr>
        <w:t>ない</w:t>
      </w:r>
      <w:r w:rsidR="002059CA">
        <w:rPr>
          <w:rFonts w:hint="eastAsia"/>
        </w:rPr>
        <w:t>ものの</w:t>
      </w:r>
      <w:r>
        <w:rPr>
          <w:rFonts w:hint="eastAsia"/>
        </w:rPr>
        <w:t>、</w:t>
      </w:r>
      <w:r w:rsidRPr="00542748">
        <w:rPr>
          <w:rFonts w:hint="eastAsia"/>
        </w:rPr>
        <w:t>体が不自由にな</w:t>
      </w:r>
      <w:r>
        <w:rPr>
          <w:rFonts w:hint="eastAsia"/>
        </w:rPr>
        <w:t>って</w:t>
      </w:r>
      <w:r w:rsidR="002059CA">
        <w:rPr>
          <w:rFonts w:hint="eastAsia"/>
        </w:rPr>
        <w:t>本人に</w:t>
      </w:r>
      <w:r w:rsidRPr="00542748">
        <w:rPr>
          <w:rFonts w:hint="eastAsia"/>
        </w:rPr>
        <w:t>代わ</w:t>
      </w:r>
      <w:r w:rsidR="002059CA">
        <w:rPr>
          <w:rFonts w:hint="eastAsia"/>
        </w:rPr>
        <w:t>って</w:t>
      </w:r>
      <w:r w:rsidRPr="00542748">
        <w:rPr>
          <w:rFonts w:hint="eastAsia"/>
        </w:rPr>
        <w:t>金融機関に行って欲しい場合</w:t>
      </w:r>
      <w:r>
        <w:rPr>
          <w:rFonts w:hint="eastAsia"/>
        </w:rPr>
        <w:t>や</w:t>
      </w:r>
      <w:r w:rsidRPr="00542748">
        <w:rPr>
          <w:rFonts w:hint="eastAsia"/>
        </w:rPr>
        <w:t>身上監護等の契約を代理</w:t>
      </w:r>
      <w:r>
        <w:rPr>
          <w:rFonts w:hint="eastAsia"/>
        </w:rPr>
        <w:t>で行ってもらう</w:t>
      </w:r>
      <w:r w:rsidRPr="00542748">
        <w:rPr>
          <w:rFonts w:hint="eastAsia"/>
        </w:rPr>
        <w:t>ために財産管理委</w:t>
      </w:r>
      <w:r w:rsidR="00D42B56">
        <w:rPr>
          <w:rFonts w:hint="eastAsia"/>
        </w:rPr>
        <w:t>等</w:t>
      </w:r>
      <w:r w:rsidRPr="00542748">
        <w:rPr>
          <w:rFonts w:hint="eastAsia"/>
        </w:rPr>
        <w:t>任契約をすること</w:t>
      </w:r>
      <w:r>
        <w:rPr>
          <w:rFonts w:hint="eastAsia"/>
        </w:rPr>
        <w:t>が</w:t>
      </w:r>
      <w:r w:rsidRPr="00542748">
        <w:rPr>
          <w:rFonts w:hint="eastAsia"/>
        </w:rPr>
        <w:t>でき</w:t>
      </w:r>
      <w:r>
        <w:rPr>
          <w:rFonts w:hint="eastAsia"/>
        </w:rPr>
        <w:t>ます</w:t>
      </w:r>
      <w:r w:rsidRPr="00542748">
        <w:rPr>
          <w:rFonts w:hint="eastAsia"/>
        </w:rPr>
        <w:t>。本人</w:t>
      </w:r>
      <w:r w:rsidR="002059CA">
        <w:rPr>
          <w:rFonts w:hint="eastAsia"/>
        </w:rPr>
        <w:t>が亡くなった直後</w:t>
      </w:r>
      <w:r w:rsidRPr="00542748">
        <w:rPr>
          <w:rFonts w:hint="eastAsia"/>
        </w:rPr>
        <w:t>に</w:t>
      </w:r>
      <w:r>
        <w:rPr>
          <w:rFonts w:hint="eastAsia"/>
        </w:rPr>
        <w:t>は</w:t>
      </w:r>
      <w:r w:rsidRPr="00542748">
        <w:rPr>
          <w:rFonts w:hint="eastAsia"/>
        </w:rPr>
        <w:t>、本人の入院中の病院代の支払いや葬儀や納骨のために死後事務委任契約を結び死後の手続きにつ</w:t>
      </w:r>
      <w:r>
        <w:rPr>
          <w:rFonts w:hint="eastAsia"/>
        </w:rPr>
        <w:t>い</w:t>
      </w:r>
      <w:r w:rsidRPr="00542748">
        <w:rPr>
          <w:rFonts w:hint="eastAsia"/>
        </w:rPr>
        <w:t>ての契約をすることもでき</w:t>
      </w:r>
      <w:r>
        <w:rPr>
          <w:rFonts w:hint="eastAsia"/>
        </w:rPr>
        <w:t>ます</w:t>
      </w:r>
      <w:r w:rsidRPr="00542748">
        <w:rPr>
          <w:rFonts w:hint="eastAsia"/>
        </w:rPr>
        <w:t>。</w:t>
      </w:r>
    </w:p>
    <w:p w14:paraId="14A39EAA" w14:textId="0F969EDD" w:rsidR="00647A03" w:rsidRPr="00D42B56" w:rsidRDefault="00155CFB" w:rsidP="00FD630E">
      <w:pPr>
        <w:ind w:leftChars="135" w:left="306" w:firstLineChars="1100" w:firstLine="2494"/>
      </w:pPr>
      <w:r w:rsidRPr="00155CFB">
        <w:rPr>
          <w:rFonts w:hint="eastAsia"/>
        </w:rPr>
        <w:t>（</w:t>
      </w:r>
      <w:r>
        <w:rPr>
          <w:rFonts w:hint="eastAsia"/>
        </w:rPr>
        <w:t>理論編</w:t>
      </w:r>
      <w:r w:rsidRPr="00155CFB">
        <w:rPr>
          <w:rFonts w:hint="eastAsia"/>
        </w:rPr>
        <w:t>第</w:t>
      </w:r>
      <w:r>
        <w:rPr>
          <w:rFonts w:hint="eastAsia"/>
        </w:rPr>
        <w:t>６</w:t>
      </w:r>
      <w:r w:rsidRPr="00155CFB">
        <w:rPr>
          <w:rFonts w:hint="eastAsia"/>
        </w:rPr>
        <w:t>章</w:t>
      </w:r>
      <w:r>
        <w:rPr>
          <w:rFonts w:hint="eastAsia"/>
        </w:rPr>
        <w:t>、事例編第</w:t>
      </w:r>
      <w:r>
        <w:rPr>
          <w:rFonts w:hint="eastAsia"/>
        </w:rPr>
        <w:t>2</w:t>
      </w:r>
      <w:r>
        <w:rPr>
          <w:rFonts w:hint="eastAsia"/>
        </w:rPr>
        <w:t>章、第</w:t>
      </w:r>
      <w:r>
        <w:rPr>
          <w:rFonts w:hint="eastAsia"/>
        </w:rPr>
        <w:t>5</w:t>
      </w:r>
      <w:r>
        <w:rPr>
          <w:rFonts w:hint="eastAsia"/>
        </w:rPr>
        <w:t>章を</w:t>
      </w:r>
      <w:r w:rsidRPr="00155CFB">
        <w:rPr>
          <w:rFonts w:hint="eastAsia"/>
        </w:rPr>
        <w:t>参照ください。）</w:t>
      </w:r>
    </w:p>
    <w:p w14:paraId="27C766D9" w14:textId="77777777" w:rsidR="00CA06A7" w:rsidRPr="000C5DCC" w:rsidRDefault="00CA06A7" w:rsidP="00542748">
      <w:r w:rsidRPr="00DB1976">
        <w:rPr>
          <w:rFonts w:hint="eastAsia"/>
        </w:rPr>
        <w:t>（図表</w:t>
      </w:r>
      <w:r w:rsidR="008562B4" w:rsidRPr="00054CCE">
        <w:rPr>
          <w:rFonts w:hint="eastAsia"/>
          <w:color w:val="FF0000"/>
        </w:rPr>
        <w:t>３</w:t>
      </w:r>
      <w:r w:rsidRPr="00054CCE">
        <w:rPr>
          <w:rFonts w:hint="eastAsia"/>
          <w:color w:val="FF0000"/>
        </w:rPr>
        <w:t>－</w:t>
      </w:r>
      <w:r w:rsidR="008562B4" w:rsidRPr="00054CCE">
        <w:rPr>
          <w:rFonts w:hint="eastAsia"/>
          <w:color w:val="FF0000"/>
        </w:rPr>
        <w:t>４</w:t>
      </w:r>
      <w:r w:rsidRPr="00DB1976">
        <w:rPr>
          <w:rFonts w:hint="eastAsia"/>
        </w:rPr>
        <w:t>）任意後見</w:t>
      </w:r>
      <w:r w:rsidR="00EC528D">
        <w:rPr>
          <w:rFonts w:hint="eastAsia"/>
        </w:rPr>
        <w:t>とそれ</w:t>
      </w:r>
      <w:r w:rsidRPr="00DB1976">
        <w:rPr>
          <w:rFonts w:hint="eastAsia"/>
        </w:rPr>
        <w:t>に付随する業務</w:t>
      </w:r>
    </w:p>
    <w:tbl>
      <w:tblPr>
        <w:tblW w:w="8930" w:type="dxa"/>
        <w:tblInd w:w="241" w:type="dxa"/>
        <w:tblCellMar>
          <w:left w:w="99" w:type="dxa"/>
          <w:right w:w="99" w:type="dxa"/>
        </w:tblCellMar>
        <w:tblLook w:val="04A0" w:firstRow="1" w:lastRow="0" w:firstColumn="1" w:lastColumn="0" w:noHBand="0" w:noVBand="1"/>
      </w:tblPr>
      <w:tblGrid>
        <w:gridCol w:w="2268"/>
        <w:gridCol w:w="2126"/>
        <w:gridCol w:w="2410"/>
        <w:gridCol w:w="2126"/>
      </w:tblGrid>
      <w:tr w:rsidR="00CA06A7" w:rsidRPr="000C5DCC" w14:paraId="1EE3A86F" w14:textId="77777777" w:rsidTr="00240DFF">
        <w:trPr>
          <w:trHeight w:val="1723"/>
        </w:trPr>
        <w:tc>
          <w:tcPr>
            <w:tcW w:w="2268" w:type="dxa"/>
            <w:tcBorders>
              <w:top w:val="single" w:sz="8" w:space="0" w:color="auto"/>
              <w:left w:val="single" w:sz="8" w:space="0" w:color="auto"/>
              <w:bottom w:val="single" w:sz="8" w:space="0" w:color="auto"/>
              <w:right w:val="single" w:sz="4" w:space="0" w:color="auto"/>
              <w:tl2br w:val="single" w:sz="4" w:space="0" w:color="auto"/>
            </w:tcBorders>
            <w:shd w:val="clear" w:color="auto" w:fill="auto"/>
            <w:vAlign w:val="center"/>
            <w:hideMark/>
          </w:tcPr>
          <w:p w14:paraId="27C15751" w14:textId="77777777" w:rsidR="00CA06A7" w:rsidRDefault="00CA06A7" w:rsidP="00240DFF">
            <w:pPr>
              <w:widowControl/>
              <w:jc w:val="center"/>
              <w:rPr>
                <w:rFonts w:ascii="ＭＳ Ｐ明朝" w:eastAsia="ＭＳ Ｐ明朝" w:hAnsi="ＭＳ Ｐ明朝" w:cs="ＭＳ Ｐゴシック"/>
                <w:color w:val="000000"/>
                <w:kern w:val="0"/>
                <w:sz w:val="20"/>
                <w:szCs w:val="20"/>
              </w:rPr>
            </w:pPr>
            <w:r>
              <w:rPr>
                <w:rFonts w:ascii="ＭＳ Ｐ明朝" w:eastAsia="ＭＳ Ｐ明朝" w:hAnsi="ＭＳ Ｐ明朝" w:cs="ＭＳ Ｐゴシック" w:hint="eastAsia"/>
                <w:color w:val="000000"/>
                <w:kern w:val="0"/>
                <w:sz w:val="20"/>
                <w:szCs w:val="20"/>
              </w:rPr>
              <w:t xml:space="preserve">　　本人の状況</w:t>
            </w:r>
          </w:p>
          <w:p w14:paraId="3F3F9904" w14:textId="77777777" w:rsidR="00CA06A7" w:rsidRDefault="00CA06A7" w:rsidP="00240DFF">
            <w:pPr>
              <w:widowControl/>
              <w:rPr>
                <w:rFonts w:ascii="ＭＳ Ｐ明朝" w:eastAsia="ＭＳ Ｐ明朝" w:hAnsi="ＭＳ Ｐ明朝" w:cs="ＭＳ Ｐゴシック"/>
                <w:color w:val="000000"/>
                <w:kern w:val="0"/>
                <w:sz w:val="20"/>
                <w:szCs w:val="20"/>
              </w:rPr>
            </w:pPr>
          </w:p>
          <w:p w14:paraId="05DDF916" w14:textId="77777777" w:rsidR="00CA06A7" w:rsidRPr="000C5DCC" w:rsidRDefault="00CA06A7" w:rsidP="00240DFF">
            <w:pPr>
              <w:widowControl/>
              <w:rPr>
                <w:rFonts w:ascii="ＭＳ Ｐ明朝" w:eastAsia="ＭＳ Ｐ明朝" w:hAnsi="ＭＳ Ｐ明朝" w:cs="ＭＳ Ｐゴシック"/>
                <w:color w:val="000000"/>
                <w:kern w:val="0"/>
                <w:sz w:val="20"/>
                <w:szCs w:val="20"/>
              </w:rPr>
            </w:pPr>
            <w:r w:rsidRPr="000C5DCC">
              <w:rPr>
                <w:rFonts w:ascii="ＭＳ Ｐ明朝" w:eastAsia="ＭＳ Ｐ明朝" w:hAnsi="ＭＳ Ｐ明朝" w:cs="ＭＳ Ｐゴシック" w:hint="eastAsia"/>
                <w:color w:val="000000"/>
                <w:kern w:val="0"/>
                <w:sz w:val="20"/>
                <w:szCs w:val="20"/>
              </w:rPr>
              <w:t>契約の種類</w:t>
            </w:r>
          </w:p>
        </w:tc>
        <w:tc>
          <w:tcPr>
            <w:tcW w:w="2126" w:type="dxa"/>
            <w:tcBorders>
              <w:top w:val="single" w:sz="8" w:space="0" w:color="auto"/>
              <w:left w:val="nil"/>
              <w:bottom w:val="single" w:sz="8" w:space="0" w:color="auto"/>
              <w:right w:val="single" w:sz="4" w:space="0" w:color="auto"/>
            </w:tcBorders>
            <w:shd w:val="clear" w:color="auto" w:fill="auto"/>
            <w:vAlign w:val="center"/>
            <w:hideMark/>
          </w:tcPr>
          <w:p w14:paraId="2FA9712C" w14:textId="77777777" w:rsidR="00CA06A7" w:rsidRPr="000C5DCC" w:rsidRDefault="00CA06A7" w:rsidP="00240DFF">
            <w:pPr>
              <w:widowControl/>
              <w:jc w:val="left"/>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判断能力がしっかりしている間</w:t>
            </w:r>
          </w:p>
        </w:tc>
        <w:tc>
          <w:tcPr>
            <w:tcW w:w="2410" w:type="dxa"/>
            <w:tcBorders>
              <w:top w:val="single" w:sz="8" w:space="0" w:color="auto"/>
              <w:left w:val="nil"/>
              <w:bottom w:val="single" w:sz="8" w:space="0" w:color="auto"/>
              <w:right w:val="single" w:sz="4" w:space="0" w:color="auto"/>
            </w:tcBorders>
            <w:shd w:val="clear" w:color="auto" w:fill="auto"/>
            <w:vAlign w:val="center"/>
            <w:hideMark/>
          </w:tcPr>
          <w:p w14:paraId="126776F6" w14:textId="77777777" w:rsidR="00CA06A7" w:rsidRDefault="00CA06A7" w:rsidP="00240DFF">
            <w:pPr>
              <w:widowControl/>
              <w:jc w:val="left"/>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判断能力</w:t>
            </w:r>
            <w:r w:rsidR="008439C3">
              <w:rPr>
                <w:rFonts w:ascii="ＭＳ Ｐ明朝" w:eastAsia="ＭＳ Ｐ明朝" w:hAnsi="ＭＳ Ｐ明朝" w:cs="ＭＳ Ｐゴシック" w:hint="eastAsia"/>
                <w:color w:val="000000"/>
                <w:kern w:val="0"/>
                <w:sz w:val="22"/>
              </w:rPr>
              <w:t>が</w:t>
            </w:r>
            <w:r w:rsidRPr="000C5DCC">
              <w:rPr>
                <w:rFonts w:ascii="ＭＳ Ｐ明朝" w:eastAsia="ＭＳ Ｐ明朝" w:hAnsi="ＭＳ Ｐ明朝" w:cs="ＭＳ Ｐゴシック" w:hint="eastAsia"/>
                <w:color w:val="000000"/>
                <w:kern w:val="0"/>
                <w:sz w:val="22"/>
              </w:rPr>
              <w:t>低下</w:t>
            </w:r>
          </w:p>
          <w:p w14:paraId="264B63E8" w14:textId="77777777" w:rsidR="00CA06A7" w:rsidRPr="000C5DCC" w:rsidRDefault="00CA06A7" w:rsidP="00240DFF">
            <w:pPr>
              <w:widowControl/>
              <w:jc w:val="left"/>
              <w:rPr>
                <w:rFonts w:ascii="ＭＳ Ｐ明朝" w:eastAsia="ＭＳ Ｐ明朝" w:hAnsi="ＭＳ Ｐ明朝" w:cs="ＭＳ Ｐゴシック"/>
                <w:color w:val="000000"/>
                <w:kern w:val="0"/>
                <w:sz w:val="22"/>
              </w:rPr>
            </w:pPr>
            <w:r>
              <w:rPr>
                <w:rFonts w:ascii="ＭＳ Ｐ明朝" w:eastAsia="ＭＳ Ｐ明朝" w:hAnsi="ＭＳ Ｐ明朝" w:cs="ＭＳ Ｐゴシック" w:hint="eastAsia"/>
                <w:color w:val="000000"/>
                <w:kern w:val="0"/>
                <w:sz w:val="22"/>
              </w:rPr>
              <w:t>（医師の診断書を添付し</w:t>
            </w:r>
            <w:r w:rsidRPr="000C5DCC">
              <w:rPr>
                <w:rFonts w:ascii="ＭＳ Ｐ明朝" w:eastAsia="ＭＳ Ｐ明朝" w:hAnsi="ＭＳ Ｐ明朝" w:cs="ＭＳ Ｐゴシック" w:hint="eastAsia"/>
                <w:color w:val="000000"/>
                <w:kern w:val="0"/>
                <w:sz w:val="22"/>
              </w:rPr>
              <w:t>選任申立</w:t>
            </w:r>
            <w:r>
              <w:rPr>
                <w:rFonts w:ascii="ＭＳ Ｐ明朝" w:eastAsia="ＭＳ Ｐ明朝" w:hAnsi="ＭＳ Ｐ明朝" w:cs="ＭＳ Ｐゴシック" w:hint="eastAsia"/>
                <w:color w:val="000000"/>
                <w:kern w:val="0"/>
                <w:sz w:val="22"/>
              </w:rPr>
              <w:t>）</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14:paraId="35447906" w14:textId="77777777" w:rsidR="00CA06A7" w:rsidRPr="000C5DCC" w:rsidRDefault="00CA06A7" w:rsidP="00240DFF">
            <w:pPr>
              <w:widowControl/>
              <w:jc w:val="center"/>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死亡</w:t>
            </w:r>
          </w:p>
        </w:tc>
      </w:tr>
      <w:tr w:rsidR="00CA06A7" w:rsidRPr="000C5DCC" w14:paraId="37A2C4CA" w14:textId="77777777" w:rsidTr="00240DFF">
        <w:trPr>
          <w:trHeight w:val="1741"/>
        </w:trPr>
        <w:tc>
          <w:tcPr>
            <w:tcW w:w="2268" w:type="dxa"/>
            <w:tcBorders>
              <w:top w:val="nil"/>
              <w:left w:val="single" w:sz="8" w:space="0" w:color="auto"/>
              <w:bottom w:val="single" w:sz="4" w:space="0" w:color="auto"/>
              <w:right w:val="single" w:sz="4" w:space="0" w:color="auto"/>
            </w:tcBorders>
            <w:shd w:val="clear" w:color="auto" w:fill="auto"/>
            <w:vAlign w:val="center"/>
            <w:hideMark/>
          </w:tcPr>
          <w:p w14:paraId="6EE3941D" w14:textId="026E27F3" w:rsidR="00647A03" w:rsidRDefault="00CA06A7" w:rsidP="00240DFF">
            <w:pPr>
              <w:widowControl/>
              <w:jc w:val="left"/>
              <w:rPr>
                <w:rFonts w:ascii="ＭＳ Ｐ明朝" w:eastAsia="ＭＳ Ｐ明朝" w:hAnsi="ＭＳ Ｐ明朝" w:cs="ＭＳ Ｐゴシック"/>
                <w:color w:val="000000"/>
                <w:kern w:val="0"/>
                <w:sz w:val="20"/>
                <w:szCs w:val="20"/>
              </w:rPr>
            </w:pPr>
            <w:r w:rsidRPr="000C5DCC">
              <w:rPr>
                <w:rFonts w:ascii="ＭＳ Ｐ明朝" w:eastAsia="ＭＳ Ｐ明朝" w:hAnsi="ＭＳ Ｐ明朝" w:cs="ＭＳ Ｐゴシック" w:hint="eastAsia"/>
                <w:color w:val="000000"/>
                <w:kern w:val="0"/>
                <w:sz w:val="20"/>
                <w:szCs w:val="20"/>
              </w:rPr>
              <w:lastRenderedPageBreak/>
              <w:t>見守り契約</w:t>
            </w:r>
            <w:r w:rsidR="00647A03">
              <w:rPr>
                <w:rFonts w:ascii="ＭＳ Ｐ明朝" w:eastAsia="ＭＳ Ｐ明朝" w:hAnsi="ＭＳ Ｐ明朝" w:cs="ＭＳ Ｐゴシック" w:hint="eastAsia"/>
                <w:color w:val="000000"/>
                <w:kern w:val="0"/>
                <w:sz w:val="20"/>
                <w:szCs w:val="20"/>
              </w:rPr>
              <w:t>。</w:t>
            </w:r>
          </w:p>
          <w:p w14:paraId="1EC16838" w14:textId="2BB60F1A" w:rsidR="00CA06A7" w:rsidRPr="000C5DCC" w:rsidRDefault="00CA06A7" w:rsidP="00240DFF">
            <w:pPr>
              <w:widowControl/>
              <w:jc w:val="left"/>
              <w:rPr>
                <w:rFonts w:ascii="ＭＳ Ｐ明朝" w:eastAsia="ＭＳ Ｐ明朝" w:hAnsi="ＭＳ Ｐ明朝" w:cs="ＭＳ Ｐゴシック"/>
                <w:color w:val="000000"/>
                <w:kern w:val="0"/>
                <w:sz w:val="20"/>
                <w:szCs w:val="20"/>
              </w:rPr>
            </w:pPr>
            <w:r w:rsidRPr="000C5DCC">
              <w:rPr>
                <w:rFonts w:ascii="ＭＳ Ｐ明朝" w:eastAsia="ＭＳ Ｐ明朝" w:hAnsi="ＭＳ Ｐ明朝" w:cs="ＭＳ Ｐゴシック" w:hint="eastAsia"/>
                <w:color w:val="000000"/>
                <w:kern w:val="0"/>
                <w:sz w:val="20"/>
                <w:szCs w:val="20"/>
              </w:rPr>
              <w:t>財産管理契約</w:t>
            </w:r>
            <w:r>
              <w:rPr>
                <w:rFonts w:ascii="ＭＳ Ｐ明朝" w:eastAsia="ＭＳ Ｐ明朝" w:hAnsi="ＭＳ Ｐ明朝" w:cs="ＭＳ Ｐゴシック" w:hint="eastAsia"/>
                <w:color w:val="000000"/>
                <w:kern w:val="0"/>
                <w:sz w:val="20"/>
                <w:szCs w:val="20"/>
              </w:rPr>
              <w:t>。</w:t>
            </w:r>
            <w:r w:rsidRPr="000C5DCC">
              <w:rPr>
                <w:rFonts w:ascii="ＭＳ Ｐ明朝" w:eastAsia="ＭＳ Ｐ明朝" w:hAnsi="ＭＳ Ｐ明朝" w:cs="ＭＳ Ｐゴシック" w:hint="eastAsia"/>
                <w:color w:val="000000"/>
                <w:kern w:val="0"/>
                <w:sz w:val="20"/>
                <w:szCs w:val="20"/>
              </w:rPr>
              <w:t xml:space="preserve">　　　　　　　　　（民法上の委任</w:t>
            </w:r>
            <w:r>
              <w:rPr>
                <w:rFonts w:ascii="ＭＳ Ｐ明朝" w:eastAsia="ＭＳ Ｐ明朝" w:hAnsi="ＭＳ Ｐ明朝" w:cs="ＭＳ Ｐゴシック" w:hint="eastAsia"/>
                <w:color w:val="000000"/>
                <w:kern w:val="0"/>
                <w:sz w:val="20"/>
                <w:szCs w:val="20"/>
              </w:rPr>
              <w:t>。</w:t>
            </w:r>
            <w:r w:rsidRPr="000C5DCC">
              <w:rPr>
                <w:rFonts w:ascii="ＭＳ Ｐ明朝" w:eastAsia="ＭＳ Ｐ明朝" w:hAnsi="ＭＳ Ｐ明朝" w:cs="ＭＳ Ｐゴシック" w:hint="eastAsia"/>
                <w:color w:val="000000"/>
                <w:kern w:val="0"/>
                <w:sz w:val="20"/>
                <w:szCs w:val="20"/>
              </w:rPr>
              <w:t>）</w:t>
            </w:r>
          </w:p>
        </w:tc>
        <w:tc>
          <w:tcPr>
            <w:tcW w:w="2126" w:type="dxa"/>
            <w:tcBorders>
              <w:top w:val="nil"/>
              <w:left w:val="nil"/>
              <w:bottom w:val="single" w:sz="4" w:space="0" w:color="auto"/>
              <w:right w:val="single" w:sz="4" w:space="0" w:color="auto"/>
            </w:tcBorders>
            <w:shd w:val="clear" w:color="auto" w:fill="auto"/>
            <w:vAlign w:val="center"/>
            <w:hideMark/>
          </w:tcPr>
          <w:p w14:paraId="7CC7E12A" w14:textId="77777777" w:rsidR="00CA06A7" w:rsidRPr="000C5DCC" w:rsidRDefault="00CA06A7" w:rsidP="00240DFF">
            <w:pPr>
              <w:widowControl/>
              <w:jc w:val="left"/>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民法上の委任に基づき見守りや財産管理を行う</w:t>
            </w:r>
            <w:r>
              <w:rPr>
                <w:rFonts w:ascii="ＭＳ Ｐ明朝" w:eastAsia="ＭＳ Ｐ明朝" w:hAnsi="ＭＳ Ｐ明朝" w:cs="ＭＳ Ｐゴシック" w:hint="eastAsia"/>
                <w:color w:val="000000"/>
                <w:kern w:val="0"/>
                <w:sz w:val="22"/>
              </w:rPr>
              <w:t>。</w:t>
            </w:r>
          </w:p>
        </w:tc>
        <w:tc>
          <w:tcPr>
            <w:tcW w:w="4536" w:type="dxa"/>
            <w:gridSpan w:val="2"/>
            <w:tcBorders>
              <w:top w:val="nil"/>
              <w:left w:val="nil"/>
              <w:bottom w:val="single" w:sz="4" w:space="0" w:color="auto"/>
              <w:right w:val="single" w:sz="8" w:space="0" w:color="000000"/>
            </w:tcBorders>
            <w:shd w:val="clear" w:color="auto" w:fill="auto"/>
            <w:vAlign w:val="center"/>
            <w:hideMark/>
          </w:tcPr>
          <w:p w14:paraId="1B160AA3" w14:textId="77777777" w:rsidR="00CA06A7" w:rsidRPr="000C5DCC" w:rsidRDefault="00CA06A7" w:rsidP="00240DFF">
            <w:pPr>
              <w:widowControl/>
              <w:jc w:val="center"/>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終了</w:t>
            </w:r>
            <w:r>
              <w:rPr>
                <w:rFonts w:ascii="ＭＳ Ｐ明朝" w:eastAsia="ＭＳ Ｐ明朝" w:hAnsi="ＭＳ Ｐ明朝" w:cs="ＭＳ Ｐゴシック" w:hint="eastAsia"/>
                <w:color w:val="000000"/>
                <w:kern w:val="0"/>
                <w:sz w:val="22"/>
              </w:rPr>
              <w:t>。</w:t>
            </w:r>
          </w:p>
        </w:tc>
      </w:tr>
      <w:tr w:rsidR="00CA06A7" w:rsidRPr="000C5DCC" w14:paraId="72B499F2" w14:textId="77777777" w:rsidTr="00F61248">
        <w:trPr>
          <w:trHeight w:val="1974"/>
        </w:trPr>
        <w:tc>
          <w:tcPr>
            <w:tcW w:w="2268" w:type="dxa"/>
            <w:tcBorders>
              <w:top w:val="nil"/>
              <w:left w:val="single" w:sz="8" w:space="0" w:color="auto"/>
              <w:bottom w:val="single" w:sz="4" w:space="0" w:color="auto"/>
              <w:right w:val="single" w:sz="4" w:space="0" w:color="auto"/>
            </w:tcBorders>
            <w:shd w:val="clear" w:color="auto" w:fill="auto"/>
            <w:vAlign w:val="center"/>
            <w:hideMark/>
          </w:tcPr>
          <w:p w14:paraId="7A644E59" w14:textId="77777777" w:rsidR="00CA06A7" w:rsidRDefault="00CA06A7" w:rsidP="00240DFF">
            <w:pPr>
              <w:widowControl/>
              <w:jc w:val="left"/>
              <w:rPr>
                <w:rFonts w:ascii="ＭＳ Ｐ明朝" w:eastAsia="ＭＳ Ｐ明朝" w:hAnsi="ＭＳ Ｐ明朝" w:cs="ＭＳ Ｐゴシック"/>
                <w:color w:val="000000"/>
                <w:kern w:val="0"/>
                <w:sz w:val="20"/>
                <w:szCs w:val="20"/>
              </w:rPr>
            </w:pPr>
            <w:r w:rsidRPr="000C5DCC">
              <w:rPr>
                <w:rFonts w:ascii="ＭＳ Ｐ明朝" w:eastAsia="ＭＳ Ｐ明朝" w:hAnsi="ＭＳ Ｐ明朝" w:cs="ＭＳ Ｐゴシック" w:hint="eastAsia"/>
                <w:color w:val="000000"/>
                <w:kern w:val="0"/>
                <w:sz w:val="20"/>
                <w:szCs w:val="20"/>
              </w:rPr>
              <w:t>任意後見契約</w:t>
            </w:r>
            <w:r>
              <w:rPr>
                <w:rFonts w:ascii="ＭＳ Ｐ明朝" w:eastAsia="ＭＳ Ｐ明朝" w:hAnsi="ＭＳ Ｐ明朝" w:cs="ＭＳ Ｐゴシック" w:hint="eastAsia"/>
                <w:color w:val="000000"/>
                <w:kern w:val="0"/>
                <w:sz w:val="20"/>
                <w:szCs w:val="20"/>
              </w:rPr>
              <w:t>。</w:t>
            </w:r>
          </w:p>
          <w:p w14:paraId="751EABC8" w14:textId="77777777" w:rsidR="00CA06A7" w:rsidRPr="000C5DCC" w:rsidRDefault="00CA06A7" w:rsidP="00240DFF">
            <w:pPr>
              <w:widowControl/>
              <w:jc w:val="left"/>
              <w:rPr>
                <w:rFonts w:ascii="ＭＳ Ｐ明朝" w:eastAsia="ＭＳ Ｐ明朝" w:hAnsi="ＭＳ Ｐ明朝" w:cs="ＭＳ Ｐゴシック"/>
                <w:color w:val="000000"/>
                <w:kern w:val="0"/>
                <w:sz w:val="20"/>
                <w:szCs w:val="20"/>
              </w:rPr>
            </w:pPr>
            <w:r>
              <w:rPr>
                <w:rFonts w:ascii="ＭＳ Ｐ明朝" w:eastAsia="ＭＳ Ｐ明朝" w:hAnsi="ＭＳ Ｐ明朝" w:cs="ＭＳ Ｐゴシック" w:hint="eastAsia"/>
                <w:color w:val="000000"/>
                <w:kern w:val="0"/>
                <w:sz w:val="20"/>
                <w:szCs w:val="20"/>
              </w:rPr>
              <w:t>（</w:t>
            </w:r>
            <w:r w:rsidRPr="000C5DCC">
              <w:rPr>
                <w:rFonts w:ascii="ＭＳ Ｐ明朝" w:eastAsia="ＭＳ Ｐ明朝" w:hAnsi="ＭＳ Ｐ明朝" w:cs="ＭＳ Ｐゴシック" w:hint="eastAsia"/>
                <w:color w:val="000000"/>
                <w:kern w:val="0"/>
                <w:sz w:val="20"/>
                <w:szCs w:val="20"/>
              </w:rPr>
              <w:t>公正証書で作成</w:t>
            </w:r>
            <w:r>
              <w:rPr>
                <w:rFonts w:ascii="ＭＳ Ｐ明朝" w:eastAsia="ＭＳ Ｐ明朝" w:hAnsi="ＭＳ Ｐ明朝" w:cs="ＭＳ Ｐゴシック" w:hint="eastAsia"/>
                <w:color w:val="000000"/>
                <w:kern w:val="0"/>
                <w:sz w:val="20"/>
                <w:szCs w:val="20"/>
              </w:rPr>
              <w:t>する。</w:t>
            </w:r>
            <w:r w:rsidRPr="000C5DCC">
              <w:rPr>
                <w:rFonts w:ascii="ＭＳ Ｐ明朝" w:eastAsia="ＭＳ Ｐ明朝" w:hAnsi="ＭＳ Ｐ明朝" w:cs="ＭＳ Ｐゴシック" w:hint="eastAsia"/>
                <w:color w:val="000000"/>
                <w:kern w:val="0"/>
                <w:sz w:val="20"/>
                <w:szCs w:val="20"/>
              </w:rPr>
              <w:t>要式行為</w:t>
            </w:r>
            <w:r>
              <w:rPr>
                <w:rFonts w:ascii="ＭＳ Ｐ明朝" w:eastAsia="ＭＳ Ｐ明朝" w:hAnsi="ＭＳ Ｐ明朝" w:cs="ＭＳ Ｐゴシック" w:hint="eastAsia"/>
                <w:color w:val="000000"/>
                <w:kern w:val="0"/>
                <w:sz w:val="20"/>
                <w:szCs w:val="20"/>
              </w:rPr>
              <w:t>。</w:t>
            </w:r>
            <w:r w:rsidRPr="000C5DCC">
              <w:rPr>
                <w:rFonts w:ascii="ＭＳ Ｐ明朝" w:eastAsia="ＭＳ Ｐ明朝" w:hAnsi="ＭＳ Ｐ明朝" w:cs="ＭＳ Ｐゴシック" w:hint="eastAsia"/>
                <w:color w:val="000000"/>
                <w:kern w:val="0"/>
                <w:sz w:val="20"/>
                <w:szCs w:val="20"/>
              </w:rPr>
              <w:t>）</w:t>
            </w:r>
          </w:p>
        </w:tc>
        <w:tc>
          <w:tcPr>
            <w:tcW w:w="2126" w:type="dxa"/>
            <w:tcBorders>
              <w:top w:val="nil"/>
              <w:left w:val="nil"/>
              <w:bottom w:val="single" w:sz="4" w:space="0" w:color="auto"/>
              <w:right w:val="single" w:sz="4" w:space="0" w:color="auto"/>
            </w:tcBorders>
            <w:shd w:val="clear" w:color="auto" w:fill="auto"/>
            <w:vAlign w:val="center"/>
            <w:hideMark/>
          </w:tcPr>
          <w:p w14:paraId="34B116D0" w14:textId="77777777" w:rsidR="00CA06A7" w:rsidRPr="000C5DCC" w:rsidRDefault="00CA06A7" w:rsidP="00240DFF">
            <w:pPr>
              <w:widowControl/>
              <w:jc w:val="center"/>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未発効</w:t>
            </w:r>
            <w:r>
              <w:rPr>
                <w:rFonts w:ascii="ＭＳ Ｐ明朝" w:eastAsia="ＭＳ Ｐ明朝" w:hAnsi="ＭＳ Ｐ明朝" w:cs="ＭＳ Ｐゴシック" w:hint="eastAsia"/>
                <w:color w:val="000000"/>
                <w:kern w:val="0"/>
                <w:sz w:val="22"/>
              </w:rPr>
              <w:t>。</w:t>
            </w:r>
          </w:p>
        </w:tc>
        <w:tc>
          <w:tcPr>
            <w:tcW w:w="2410" w:type="dxa"/>
            <w:tcBorders>
              <w:top w:val="nil"/>
              <w:left w:val="nil"/>
              <w:bottom w:val="single" w:sz="4" w:space="0" w:color="auto"/>
              <w:right w:val="single" w:sz="4" w:space="0" w:color="auto"/>
            </w:tcBorders>
            <w:shd w:val="clear" w:color="auto" w:fill="auto"/>
            <w:vAlign w:val="center"/>
            <w:hideMark/>
          </w:tcPr>
          <w:p w14:paraId="08C4E67C" w14:textId="77777777" w:rsidR="00CA06A7" w:rsidRPr="000C5DCC" w:rsidRDefault="00CA06A7" w:rsidP="00542748">
            <w:pPr>
              <w:widowControl/>
              <w:jc w:val="left"/>
              <w:rPr>
                <w:rFonts w:ascii="ＭＳ Ｐ明朝" w:eastAsia="ＭＳ Ｐ明朝" w:hAnsi="ＭＳ Ｐ明朝" w:cs="ＭＳ Ｐゴシック"/>
                <w:color w:val="000000"/>
                <w:kern w:val="0"/>
                <w:sz w:val="22"/>
              </w:rPr>
            </w:pPr>
            <w:r>
              <w:rPr>
                <w:rFonts w:ascii="ＭＳ Ｐ明朝" w:eastAsia="ＭＳ Ｐ明朝" w:hAnsi="ＭＳ Ｐ明朝" w:cs="ＭＳ Ｐゴシック" w:hint="eastAsia"/>
                <w:color w:val="000000"/>
                <w:kern w:val="0"/>
                <w:sz w:val="22"/>
              </w:rPr>
              <w:t>家庭裁判所の審判で監督人が選任され</w:t>
            </w:r>
            <w:r w:rsidRPr="000C5DCC">
              <w:rPr>
                <w:rFonts w:ascii="ＭＳ Ｐ明朝" w:eastAsia="ＭＳ Ｐ明朝" w:hAnsi="ＭＳ Ｐ明朝" w:cs="ＭＳ Ｐゴシック" w:hint="eastAsia"/>
                <w:color w:val="000000"/>
                <w:kern w:val="0"/>
                <w:sz w:val="22"/>
              </w:rPr>
              <w:t>契約が発効</w:t>
            </w:r>
            <w:r>
              <w:rPr>
                <w:rFonts w:ascii="ＭＳ Ｐ明朝" w:eastAsia="ＭＳ Ｐ明朝" w:hAnsi="ＭＳ Ｐ明朝" w:cs="ＭＳ Ｐゴシック" w:hint="eastAsia"/>
                <w:color w:val="000000"/>
                <w:kern w:val="0"/>
                <w:sz w:val="22"/>
              </w:rPr>
              <w:t>。</w:t>
            </w:r>
          </w:p>
        </w:tc>
        <w:tc>
          <w:tcPr>
            <w:tcW w:w="2126" w:type="dxa"/>
            <w:tcBorders>
              <w:top w:val="nil"/>
              <w:left w:val="nil"/>
              <w:bottom w:val="single" w:sz="4" w:space="0" w:color="auto"/>
              <w:right w:val="single" w:sz="8" w:space="0" w:color="auto"/>
            </w:tcBorders>
            <w:shd w:val="clear" w:color="auto" w:fill="auto"/>
            <w:vAlign w:val="center"/>
            <w:hideMark/>
          </w:tcPr>
          <w:p w14:paraId="04CACA03" w14:textId="77777777" w:rsidR="00CA06A7" w:rsidRPr="000C5DCC" w:rsidRDefault="00CA06A7" w:rsidP="00240DFF">
            <w:pPr>
              <w:widowControl/>
              <w:jc w:val="center"/>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終了</w:t>
            </w:r>
            <w:r>
              <w:rPr>
                <w:rFonts w:ascii="ＭＳ Ｐ明朝" w:eastAsia="ＭＳ Ｐ明朝" w:hAnsi="ＭＳ Ｐ明朝" w:cs="ＭＳ Ｐゴシック" w:hint="eastAsia"/>
                <w:color w:val="000000"/>
                <w:kern w:val="0"/>
                <w:sz w:val="22"/>
              </w:rPr>
              <w:t>。</w:t>
            </w:r>
          </w:p>
        </w:tc>
      </w:tr>
      <w:tr w:rsidR="00CA06A7" w:rsidRPr="000C5DCC" w14:paraId="699C2204" w14:textId="77777777" w:rsidTr="00F61248">
        <w:trPr>
          <w:trHeight w:val="1261"/>
        </w:trPr>
        <w:tc>
          <w:tcPr>
            <w:tcW w:w="2268"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82D659" w14:textId="77777777" w:rsidR="00CA06A7" w:rsidRDefault="00CA06A7" w:rsidP="00240DFF">
            <w:pPr>
              <w:widowControl/>
              <w:jc w:val="left"/>
              <w:rPr>
                <w:rFonts w:ascii="ＭＳ Ｐ明朝" w:eastAsia="ＭＳ Ｐ明朝" w:hAnsi="ＭＳ Ｐ明朝" w:cs="ＭＳ Ｐゴシック"/>
                <w:color w:val="000000"/>
                <w:kern w:val="0"/>
                <w:sz w:val="20"/>
                <w:szCs w:val="20"/>
              </w:rPr>
            </w:pPr>
            <w:r w:rsidRPr="000C5DCC">
              <w:rPr>
                <w:rFonts w:ascii="ＭＳ Ｐ明朝" w:eastAsia="ＭＳ Ｐ明朝" w:hAnsi="ＭＳ Ｐ明朝" w:cs="ＭＳ Ｐゴシック" w:hint="eastAsia"/>
                <w:color w:val="000000"/>
                <w:kern w:val="0"/>
                <w:sz w:val="20"/>
                <w:szCs w:val="20"/>
              </w:rPr>
              <w:t>死後事務契約</w:t>
            </w:r>
            <w:r>
              <w:rPr>
                <w:rFonts w:ascii="ＭＳ Ｐ明朝" w:eastAsia="ＭＳ Ｐ明朝" w:hAnsi="ＭＳ Ｐ明朝" w:cs="ＭＳ Ｐゴシック" w:hint="eastAsia"/>
                <w:color w:val="000000"/>
                <w:kern w:val="0"/>
                <w:sz w:val="20"/>
                <w:szCs w:val="20"/>
              </w:rPr>
              <w:t>。</w:t>
            </w:r>
          </w:p>
          <w:p w14:paraId="5765CA81" w14:textId="77777777" w:rsidR="00CA06A7" w:rsidRPr="000C5DCC" w:rsidRDefault="00CA06A7" w:rsidP="00240DFF">
            <w:pPr>
              <w:widowControl/>
              <w:jc w:val="left"/>
              <w:rPr>
                <w:rFonts w:ascii="ＭＳ Ｐ明朝" w:eastAsia="ＭＳ Ｐ明朝" w:hAnsi="ＭＳ Ｐ明朝" w:cs="ＭＳ Ｐゴシック"/>
                <w:color w:val="000000"/>
                <w:kern w:val="0"/>
                <w:sz w:val="20"/>
                <w:szCs w:val="20"/>
              </w:rPr>
            </w:pPr>
            <w:r w:rsidRPr="000C5DCC">
              <w:rPr>
                <w:rFonts w:ascii="ＭＳ Ｐ明朝" w:eastAsia="ＭＳ Ｐ明朝" w:hAnsi="ＭＳ Ｐ明朝" w:cs="ＭＳ Ｐゴシック" w:hint="eastAsia"/>
                <w:color w:val="000000"/>
                <w:kern w:val="0"/>
                <w:sz w:val="20"/>
                <w:szCs w:val="20"/>
              </w:rPr>
              <w:t>（民法上の委任</w:t>
            </w:r>
            <w:r>
              <w:rPr>
                <w:rFonts w:ascii="ＭＳ Ｐ明朝" w:eastAsia="ＭＳ Ｐ明朝" w:hAnsi="ＭＳ Ｐ明朝" w:cs="ＭＳ Ｐゴシック" w:hint="eastAsia"/>
                <w:color w:val="000000"/>
                <w:kern w:val="0"/>
                <w:sz w:val="20"/>
                <w:szCs w:val="20"/>
              </w:rPr>
              <w:t>。</w:t>
            </w:r>
            <w:r w:rsidRPr="000C5DCC">
              <w:rPr>
                <w:rFonts w:ascii="ＭＳ Ｐ明朝" w:eastAsia="ＭＳ Ｐ明朝" w:hAnsi="ＭＳ Ｐ明朝" w:cs="ＭＳ Ｐゴシック" w:hint="eastAsia"/>
                <w:color w:val="000000"/>
                <w:kern w:val="0"/>
                <w:sz w:val="20"/>
                <w:szCs w:val="20"/>
              </w:rPr>
              <w:t>）</w:t>
            </w:r>
          </w:p>
        </w:tc>
        <w:tc>
          <w:tcPr>
            <w:tcW w:w="4536" w:type="dxa"/>
            <w:gridSpan w:val="2"/>
            <w:tcBorders>
              <w:top w:val="single" w:sz="4" w:space="0" w:color="auto"/>
              <w:left w:val="nil"/>
              <w:bottom w:val="single" w:sz="4" w:space="0" w:color="auto"/>
              <w:right w:val="single" w:sz="4" w:space="0" w:color="000000"/>
            </w:tcBorders>
            <w:shd w:val="clear" w:color="auto" w:fill="auto"/>
            <w:vAlign w:val="center"/>
            <w:hideMark/>
          </w:tcPr>
          <w:p w14:paraId="77169D36" w14:textId="77777777" w:rsidR="00CA06A7" w:rsidRPr="000C5DCC" w:rsidRDefault="00CA06A7" w:rsidP="00240DFF">
            <w:pPr>
              <w:widowControl/>
              <w:jc w:val="center"/>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未発効</w:t>
            </w:r>
            <w:r>
              <w:rPr>
                <w:rFonts w:ascii="ＭＳ Ｐ明朝" w:eastAsia="ＭＳ Ｐ明朝" w:hAnsi="ＭＳ Ｐ明朝" w:cs="ＭＳ Ｐゴシック" w:hint="eastAsia"/>
                <w:color w:val="000000"/>
                <w:kern w:val="0"/>
                <w:sz w:val="22"/>
              </w:rPr>
              <w:t>。</w:t>
            </w:r>
          </w:p>
        </w:tc>
        <w:tc>
          <w:tcPr>
            <w:tcW w:w="2126" w:type="dxa"/>
            <w:tcBorders>
              <w:top w:val="nil"/>
              <w:left w:val="nil"/>
              <w:bottom w:val="nil"/>
              <w:right w:val="single" w:sz="8" w:space="0" w:color="auto"/>
            </w:tcBorders>
            <w:shd w:val="clear" w:color="auto" w:fill="auto"/>
            <w:vAlign w:val="center"/>
            <w:hideMark/>
          </w:tcPr>
          <w:p w14:paraId="399A2577" w14:textId="77777777" w:rsidR="00CA06A7" w:rsidRPr="000C5DCC" w:rsidRDefault="00CA06A7" w:rsidP="00240DFF">
            <w:pPr>
              <w:widowControl/>
              <w:jc w:val="left"/>
              <w:rPr>
                <w:rFonts w:ascii="ＭＳ Ｐ明朝" w:eastAsia="ＭＳ Ｐ明朝" w:hAnsi="ＭＳ Ｐ明朝" w:cs="ＭＳ Ｐゴシック"/>
                <w:color w:val="000000"/>
                <w:kern w:val="0"/>
                <w:sz w:val="22"/>
              </w:rPr>
            </w:pPr>
            <w:r w:rsidRPr="000C5DCC">
              <w:rPr>
                <w:rFonts w:ascii="ＭＳ Ｐ明朝" w:eastAsia="ＭＳ Ｐ明朝" w:hAnsi="ＭＳ Ｐ明朝" w:cs="ＭＳ Ｐゴシック" w:hint="eastAsia"/>
                <w:color w:val="000000"/>
                <w:kern w:val="0"/>
                <w:sz w:val="22"/>
              </w:rPr>
              <w:t>死後事務</w:t>
            </w:r>
            <w:r>
              <w:rPr>
                <w:rFonts w:ascii="ＭＳ Ｐ明朝" w:eastAsia="ＭＳ Ｐ明朝" w:hAnsi="ＭＳ Ｐ明朝" w:cs="ＭＳ Ｐゴシック" w:hint="eastAsia"/>
                <w:color w:val="000000"/>
                <w:kern w:val="0"/>
                <w:sz w:val="22"/>
              </w:rPr>
              <w:t>を行う。</w:t>
            </w:r>
          </w:p>
        </w:tc>
      </w:tr>
      <w:tr w:rsidR="00F61248" w:rsidRPr="000C5DCC" w14:paraId="449267C6" w14:textId="77777777" w:rsidTr="00F61248">
        <w:trPr>
          <w:trHeight w:val="1261"/>
        </w:trPr>
        <w:tc>
          <w:tcPr>
            <w:tcW w:w="2268" w:type="dxa"/>
            <w:tcBorders>
              <w:top w:val="single" w:sz="4" w:space="0" w:color="auto"/>
              <w:left w:val="single" w:sz="8" w:space="0" w:color="auto"/>
              <w:bottom w:val="single" w:sz="8" w:space="0" w:color="auto"/>
              <w:right w:val="single" w:sz="4" w:space="0" w:color="auto"/>
            </w:tcBorders>
            <w:shd w:val="clear" w:color="auto" w:fill="auto"/>
            <w:vAlign w:val="center"/>
          </w:tcPr>
          <w:p w14:paraId="2F4729D7" w14:textId="017E8DB8" w:rsidR="00F61248" w:rsidRPr="000C5DCC" w:rsidRDefault="00F61248" w:rsidP="00240DFF">
            <w:pPr>
              <w:widowControl/>
              <w:jc w:val="left"/>
              <w:rPr>
                <w:rFonts w:ascii="ＭＳ Ｐ明朝" w:eastAsia="ＭＳ Ｐ明朝" w:hAnsi="ＭＳ Ｐ明朝" w:cs="ＭＳ Ｐゴシック"/>
                <w:color w:val="000000"/>
                <w:kern w:val="0"/>
                <w:sz w:val="20"/>
                <w:szCs w:val="20"/>
              </w:rPr>
            </w:pPr>
            <w:r>
              <w:rPr>
                <w:rFonts w:ascii="ＭＳ Ｐ明朝" w:eastAsia="ＭＳ Ｐ明朝" w:hAnsi="ＭＳ Ｐ明朝" w:cs="ＭＳ Ｐゴシック" w:hint="eastAsia"/>
                <w:color w:val="000000"/>
                <w:kern w:val="0"/>
                <w:sz w:val="20"/>
                <w:szCs w:val="20"/>
              </w:rPr>
              <w:t>民事信託</w:t>
            </w:r>
          </w:p>
        </w:tc>
        <w:tc>
          <w:tcPr>
            <w:tcW w:w="6662" w:type="dxa"/>
            <w:gridSpan w:val="3"/>
            <w:tcBorders>
              <w:top w:val="single" w:sz="4" w:space="0" w:color="auto"/>
              <w:left w:val="nil"/>
              <w:bottom w:val="single" w:sz="8" w:space="0" w:color="auto"/>
              <w:right w:val="single" w:sz="8" w:space="0" w:color="auto"/>
            </w:tcBorders>
            <w:shd w:val="clear" w:color="auto" w:fill="auto"/>
            <w:vAlign w:val="center"/>
          </w:tcPr>
          <w:p w14:paraId="660763F4" w14:textId="5E313677" w:rsidR="00F61248" w:rsidRPr="000C5DCC" w:rsidRDefault="00F61248" w:rsidP="00F61248">
            <w:pPr>
              <w:widowControl/>
              <w:jc w:val="center"/>
              <w:rPr>
                <w:rFonts w:ascii="ＭＳ Ｐ明朝" w:eastAsia="ＭＳ Ｐ明朝" w:hAnsi="ＭＳ Ｐ明朝" w:cs="ＭＳ Ｐゴシック"/>
                <w:color w:val="000000"/>
                <w:kern w:val="0"/>
                <w:sz w:val="22"/>
              </w:rPr>
            </w:pPr>
            <w:r>
              <w:rPr>
                <w:rFonts w:ascii="ＭＳ Ｐ明朝" w:eastAsia="ＭＳ Ｐ明朝" w:hAnsi="ＭＳ Ｐ明朝" w:cs="ＭＳ Ｐゴシック" w:hint="eastAsia"/>
                <w:color w:val="000000"/>
                <w:kern w:val="0"/>
                <w:sz w:val="22"/>
              </w:rPr>
              <w:t>全ての期間を通して効力を生じさせることが可能</w:t>
            </w:r>
          </w:p>
        </w:tc>
      </w:tr>
    </w:tbl>
    <w:p w14:paraId="63B5E7B5" w14:textId="205932F8" w:rsidR="00DB5F66" w:rsidRPr="00D068D5" w:rsidRDefault="00CA06A7" w:rsidP="00715855">
      <w:pPr>
        <w:ind w:leftChars="135" w:left="306"/>
      </w:pPr>
      <w:r>
        <w:rPr>
          <w:rFonts w:hint="eastAsia"/>
        </w:rPr>
        <w:t>（</w:t>
      </w:r>
      <w:r w:rsidRPr="00DB1976">
        <w:rPr>
          <w:rFonts w:hint="eastAsia"/>
        </w:rPr>
        <w:t>筆者作成）</w:t>
      </w:r>
    </w:p>
    <w:p w14:paraId="11479B24" w14:textId="69C33506" w:rsidR="006C3A4B" w:rsidRPr="001B0688" w:rsidRDefault="00054CCE" w:rsidP="00054CCE">
      <w:pPr>
        <w:rPr>
          <w:rFonts w:asciiTheme="majorEastAsia" w:eastAsiaTheme="majorEastAsia" w:hAnsiTheme="majorEastAsia"/>
          <w:b/>
          <w:bCs/>
        </w:rPr>
      </w:pPr>
      <w:r w:rsidRPr="001B0688">
        <w:rPr>
          <w:rFonts w:asciiTheme="majorEastAsia" w:eastAsiaTheme="majorEastAsia" w:hAnsiTheme="majorEastAsia" w:hint="eastAsia"/>
          <w:b/>
          <w:bCs/>
        </w:rPr>
        <w:t xml:space="preserve">ウ　</w:t>
      </w:r>
      <w:r w:rsidR="006C3A4B" w:rsidRPr="001B0688">
        <w:rPr>
          <w:rFonts w:asciiTheme="majorEastAsia" w:eastAsiaTheme="majorEastAsia" w:hAnsiTheme="majorEastAsia" w:hint="eastAsia"/>
          <w:b/>
          <w:bCs/>
        </w:rPr>
        <w:t>任意後見監督人</w:t>
      </w:r>
    </w:p>
    <w:p w14:paraId="0317690E" w14:textId="6C492AE0" w:rsidR="006C3A4B" w:rsidRDefault="00CA06A7" w:rsidP="00240DFF">
      <w:pPr>
        <w:ind w:leftChars="135" w:left="306" w:firstLineChars="100" w:firstLine="227"/>
      </w:pPr>
      <w:r>
        <w:rPr>
          <w:rFonts w:hint="eastAsia"/>
        </w:rPr>
        <w:t>任意後見監督人は、契約の当事者では</w:t>
      </w:r>
      <w:r w:rsidR="00D42B56">
        <w:rPr>
          <w:rFonts w:hint="eastAsia"/>
        </w:rPr>
        <w:t>ありません。任意後見契約</w:t>
      </w:r>
      <w:r w:rsidR="002059CA">
        <w:rPr>
          <w:rFonts w:hint="eastAsia"/>
        </w:rPr>
        <w:t>の</w:t>
      </w:r>
      <w:r w:rsidR="00D42B56">
        <w:rPr>
          <w:rFonts w:hint="eastAsia"/>
        </w:rPr>
        <w:t>登記</w:t>
      </w:r>
      <w:r w:rsidR="002059CA">
        <w:rPr>
          <w:rFonts w:hint="eastAsia"/>
        </w:rPr>
        <w:t>後</w:t>
      </w:r>
      <w:r w:rsidR="00D42B56">
        <w:rPr>
          <w:rFonts w:hint="eastAsia"/>
        </w:rPr>
        <w:t>、本人の判断能力が不十分になったとき</w:t>
      </w:r>
      <w:r w:rsidR="002059CA">
        <w:rPr>
          <w:rFonts w:hint="eastAsia"/>
        </w:rPr>
        <w:t>に</w:t>
      </w:r>
      <w:r w:rsidR="006C3A4B">
        <w:rPr>
          <w:rFonts w:hint="eastAsia"/>
        </w:rPr>
        <w:t>、</w:t>
      </w:r>
      <w:r w:rsidR="002059CA">
        <w:rPr>
          <w:rFonts w:hint="eastAsia"/>
        </w:rPr>
        <w:t>家庭</w:t>
      </w:r>
      <w:r>
        <w:rPr>
          <w:rFonts w:hint="eastAsia"/>
        </w:rPr>
        <w:t>裁判所から選任され任意後見人の事務を監督</w:t>
      </w:r>
      <w:r w:rsidR="006C3A4B">
        <w:rPr>
          <w:rFonts w:hint="eastAsia"/>
        </w:rPr>
        <w:t>します</w:t>
      </w:r>
      <w:r w:rsidR="00EC528D">
        <w:rPr>
          <w:rFonts w:hint="eastAsia"/>
        </w:rPr>
        <w:t>。その監督の内容を</w:t>
      </w:r>
      <w:r>
        <w:rPr>
          <w:rFonts w:hint="eastAsia"/>
        </w:rPr>
        <w:t>家庭裁判所に定期的に報告することで任意後見人の不正回避を図ってい</w:t>
      </w:r>
      <w:r w:rsidR="006C3A4B">
        <w:rPr>
          <w:rFonts w:hint="eastAsia"/>
        </w:rPr>
        <w:t>ます</w:t>
      </w:r>
      <w:r>
        <w:rPr>
          <w:rFonts w:hint="eastAsia"/>
        </w:rPr>
        <w:t>。</w:t>
      </w:r>
      <w:r w:rsidR="00D42B56">
        <w:rPr>
          <w:rFonts w:hint="eastAsia"/>
        </w:rPr>
        <w:t>（任意後見契約に関する法律第</w:t>
      </w:r>
      <w:r w:rsidR="00D42B56">
        <w:rPr>
          <w:rFonts w:hint="eastAsia"/>
        </w:rPr>
        <w:t>4</w:t>
      </w:r>
      <w:r w:rsidR="00D42B56">
        <w:rPr>
          <w:rFonts w:hint="eastAsia"/>
        </w:rPr>
        <w:t>条、第</w:t>
      </w:r>
      <w:r w:rsidR="00D42B56">
        <w:rPr>
          <w:rFonts w:hint="eastAsia"/>
        </w:rPr>
        <w:t>7</w:t>
      </w:r>
      <w:r w:rsidR="00D42B56">
        <w:rPr>
          <w:rFonts w:hint="eastAsia"/>
        </w:rPr>
        <w:t>条）</w:t>
      </w:r>
    </w:p>
    <w:p w14:paraId="342601AC" w14:textId="5005E8D8" w:rsidR="00CA06A7" w:rsidRDefault="00CA06A7" w:rsidP="00240DFF">
      <w:pPr>
        <w:ind w:leftChars="135" w:left="306" w:firstLineChars="100" w:firstLine="227"/>
      </w:pPr>
      <w:r>
        <w:rPr>
          <w:rFonts w:hint="eastAsia"/>
        </w:rPr>
        <w:t>裁判所は監督人を通して任意後見人を監督する</w:t>
      </w:r>
      <w:r w:rsidR="00EC528D">
        <w:rPr>
          <w:rFonts w:hint="eastAsia"/>
        </w:rPr>
        <w:t>必要がある</w:t>
      </w:r>
      <w:r w:rsidR="00DE5162">
        <w:rPr>
          <w:rFonts w:hint="eastAsia"/>
        </w:rPr>
        <w:t>ため</w:t>
      </w:r>
      <w:r>
        <w:rPr>
          <w:rFonts w:hint="eastAsia"/>
        </w:rPr>
        <w:t>、裁判所から任意後見監督人が選任されない</w:t>
      </w:r>
      <w:r w:rsidR="006C3A4B">
        <w:rPr>
          <w:rFonts w:hint="eastAsia"/>
        </w:rPr>
        <w:t>間は、</w:t>
      </w:r>
      <w:r>
        <w:rPr>
          <w:rFonts w:hint="eastAsia"/>
        </w:rPr>
        <w:t>任意後見契約</w:t>
      </w:r>
      <w:r w:rsidR="006C3A4B">
        <w:rPr>
          <w:rFonts w:hint="eastAsia"/>
        </w:rPr>
        <w:t>は</w:t>
      </w:r>
      <w:r>
        <w:rPr>
          <w:rFonts w:hint="eastAsia"/>
        </w:rPr>
        <w:t>発効し</w:t>
      </w:r>
      <w:r w:rsidR="006C3A4B">
        <w:rPr>
          <w:rFonts w:hint="eastAsia"/>
        </w:rPr>
        <w:t>ません</w:t>
      </w:r>
      <w:r>
        <w:rPr>
          <w:rFonts w:hint="eastAsia"/>
        </w:rPr>
        <w:t>。</w:t>
      </w:r>
      <w:r w:rsidR="00647A03">
        <w:rPr>
          <w:rFonts w:hint="eastAsia"/>
        </w:rPr>
        <w:t>裁判所は、監督人を通して間接的に任意後見人をチェックしているともいえるでしょう。</w:t>
      </w:r>
    </w:p>
    <w:p w14:paraId="0DC27ED0" w14:textId="01317C22" w:rsidR="00155CFB" w:rsidRDefault="00155CFB" w:rsidP="007058EC">
      <w:pPr>
        <w:ind w:leftChars="135" w:left="306" w:firstLineChars="1600" w:firstLine="3628"/>
      </w:pPr>
      <w:r w:rsidRPr="00155CFB">
        <w:rPr>
          <w:rFonts w:hint="eastAsia"/>
        </w:rPr>
        <w:t>（</w:t>
      </w:r>
      <w:r w:rsidR="009177F1">
        <w:rPr>
          <w:rFonts w:hint="eastAsia"/>
        </w:rPr>
        <w:t>理論編</w:t>
      </w:r>
      <w:r w:rsidRPr="00155CFB">
        <w:rPr>
          <w:rFonts w:hint="eastAsia"/>
        </w:rPr>
        <w:t>第</w:t>
      </w:r>
      <w:r>
        <w:rPr>
          <w:rFonts w:hint="eastAsia"/>
        </w:rPr>
        <w:t>３</w:t>
      </w:r>
      <w:r w:rsidRPr="00155CFB">
        <w:rPr>
          <w:rFonts w:hint="eastAsia"/>
        </w:rPr>
        <w:t>章</w:t>
      </w:r>
      <w:r>
        <w:rPr>
          <w:rFonts w:hint="eastAsia"/>
        </w:rPr>
        <w:t>、事例編第４章</w:t>
      </w:r>
      <w:r w:rsidRPr="00155CFB">
        <w:rPr>
          <w:rFonts w:hint="eastAsia"/>
        </w:rPr>
        <w:t>を参照ください。）</w:t>
      </w:r>
    </w:p>
    <w:p w14:paraId="194CC250" w14:textId="77777777" w:rsidR="002E35C8" w:rsidRDefault="002E35C8" w:rsidP="002E35C8">
      <w:pPr>
        <w:ind w:leftChars="135" w:left="306" w:firstLineChars="100" w:firstLine="227"/>
      </w:pPr>
    </w:p>
    <w:p w14:paraId="19646B5C" w14:textId="1B21EA99" w:rsidR="00E24BD5" w:rsidRPr="001B0688" w:rsidRDefault="00054CCE" w:rsidP="002E35C8">
      <w:pPr>
        <w:rPr>
          <w:rFonts w:asciiTheme="majorEastAsia" w:eastAsiaTheme="majorEastAsia" w:hAnsiTheme="majorEastAsia"/>
          <w:b/>
          <w:bCs/>
        </w:rPr>
      </w:pPr>
      <w:r w:rsidRPr="001B0688">
        <w:rPr>
          <w:rFonts w:asciiTheme="majorEastAsia" w:eastAsiaTheme="majorEastAsia" w:hAnsiTheme="majorEastAsia" w:hint="eastAsia"/>
          <w:b/>
          <w:bCs/>
        </w:rPr>
        <w:t>（２）</w:t>
      </w:r>
      <w:r w:rsidR="00E24BD5" w:rsidRPr="001B0688">
        <w:rPr>
          <w:rFonts w:asciiTheme="majorEastAsia" w:eastAsiaTheme="majorEastAsia" w:hAnsiTheme="majorEastAsia" w:hint="eastAsia"/>
          <w:b/>
          <w:bCs/>
        </w:rPr>
        <w:t xml:space="preserve">　代理権目録</w:t>
      </w:r>
    </w:p>
    <w:p w14:paraId="3C777992" w14:textId="4059E8DA" w:rsidR="00E24BD5" w:rsidRDefault="00E24BD5" w:rsidP="00E24BD5">
      <w:pPr>
        <w:ind w:leftChars="100" w:left="227"/>
      </w:pPr>
      <w:r>
        <w:rPr>
          <w:rFonts w:hint="eastAsia"/>
        </w:rPr>
        <w:t xml:space="preserve">　任意後見契約における法定の委任事項は、自己の生活、療養看護及び財産の管理に関する事務の全部又は一部です。この法定事項のみが任後見契約の「代理権目録」に記載され登記されます</w:t>
      </w:r>
      <w:r w:rsidR="00847E44">
        <w:rPr>
          <w:rFonts w:hint="eastAsia"/>
        </w:rPr>
        <w:t>。</w:t>
      </w:r>
      <w:r>
        <w:rPr>
          <w:rFonts w:hint="eastAsia"/>
        </w:rPr>
        <w:t>（</w:t>
      </w:r>
      <w:ins w:id="55" w:author="猛一 勝" w:date="2021-03-17T14:45:00Z">
        <w:r w:rsidR="00CB1F7E">
          <w:rPr>
            <w:rFonts w:hint="eastAsia"/>
          </w:rPr>
          <w:t>後見登記等に関する法律</w:t>
        </w:r>
      </w:ins>
      <w:ins w:id="56" w:author="猛一 勝" w:date="2021-03-17T14:49:00Z">
        <w:r w:rsidR="0082401D">
          <w:rPr>
            <w:rFonts w:hint="eastAsia"/>
          </w:rPr>
          <w:t>（</w:t>
        </w:r>
      </w:ins>
      <w:ins w:id="57" w:author="猛一 勝" w:date="2021-03-17T14:48:00Z">
        <w:r w:rsidR="0082401D">
          <w:rPr>
            <w:rFonts w:hint="eastAsia"/>
          </w:rPr>
          <w:t>以下後見登記法といいます</w:t>
        </w:r>
      </w:ins>
      <w:ins w:id="58" w:author="猛一 勝" w:date="2021-03-17T14:49:00Z">
        <w:r w:rsidR="0082401D">
          <w:rPr>
            <w:rFonts w:hint="eastAsia"/>
          </w:rPr>
          <w:t>）</w:t>
        </w:r>
      </w:ins>
      <w:ins w:id="59" w:author="猛一 勝" w:date="2021-03-17T15:51:00Z">
        <w:r w:rsidR="0015273E" w:rsidRPr="0015273E">
          <w:rPr>
            <w:rFonts w:hint="eastAsia"/>
          </w:rPr>
          <w:t>（公証事務通達）（平成１２年３月１３日法務省民一第６３４号）</w:t>
        </w:r>
      </w:ins>
      <w:ins w:id="60" w:author="猛一 勝" w:date="2021-03-17T14:47:00Z">
        <w:r w:rsidR="0082401D">
          <w:rPr>
            <w:rFonts w:hint="eastAsia"/>
          </w:rPr>
          <w:t>第５条四</w:t>
        </w:r>
      </w:ins>
      <w:del w:id="61" w:author="猛一 勝" w:date="2021-03-17T14:49:00Z">
        <w:r w:rsidDel="0082401D">
          <w:rPr>
            <w:rFonts w:hint="eastAsia"/>
          </w:rPr>
          <w:delText>後見登記法５条</w:delText>
        </w:r>
      </w:del>
      <w:r>
        <w:rPr>
          <w:rFonts w:hint="eastAsia"/>
        </w:rPr>
        <w:t>）</w:t>
      </w:r>
    </w:p>
    <w:p w14:paraId="65344E73" w14:textId="311F3120" w:rsidR="005D19A2" w:rsidRDefault="00DE5162" w:rsidP="00E24BD5">
      <w:pPr>
        <w:ind w:leftChars="100" w:left="227" w:firstLineChars="100" w:firstLine="227"/>
      </w:pPr>
      <w:r w:rsidRPr="00DE5162">
        <w:rPr>
          <w:rFonts w:hint="eastAsia"/>
        </w:rPr>
        <w:t>契約自由の原則に基づき</w:t>
      </w:r>
      <w:r>
        <w:rPr>
          <w:rFonts w:hint="eastAsia"/>
        </w:rPr>
        <w:t>、</w:t>
      </w:r>
      <w:r w:rsidR="00E24BD5">
        <w:rPr>
          <w:rFonts w:hint="eastAsia"/>
        </w:rPr>
        <w:t>法定の委任事項以外も任意後見受任者に委任でき</w:t>
      </w:r>
      <w:r>
        <w:rPr>
          <w:rFonts w:hint="eastAsia"/>
        </w:rPr>
        <w:t>ます</w:t>
      </w:r>
      <w:r w:rsidR="00E24BD5">
        <w:rPr>
          <w:rFonts w:hint="eastAsia"/>
        </w:rPr>
        <w:t>。そのため任意後見契約書に法定の委任事項以外も記載することが可能です。ただし、</w:t>
      </w:r>
      <w:ins w:id="62" w:author="猛一 勝" w:date="2021-03-17T14:37:00Z">
        <w:r w:rsidR="00CB1F7E">
          <w:rPr>
            <w:rFonts w:hint="eastAsia"/>
          </w:rPr>
          <w:t>事実行為に関する事務などは</w:t>
        </w:r>
      </w:ins>
      <w:del w:id="63" w:author="猛一 勝" w:date="2021-03-17T14:37:00Z">
        <w:r w:rsidR="00E24BD5" w:rsidDel="00CB1F7E">
          <w:rPr>
            <w:rFonts w:hint="eastAsia"/>
          </w:rPr>
          <w:delText>法定の委任事項以外は</w:delText>
        </w:r>
      </w:del>
      <w:r w:rsidR="00E24BD5">
        <w:rPr>
          <w:rFonts w:hint="eastAsia"/>
        </w:rPr>
        <w:t>代理権目録には記載されません。</w:t>
      </w:r>
      <w:r w:rsidR="00847E44">
        <w:rPr>
          <w:rFonts w:hint="eastAsia"/>
        </w:rPr>
        <w:t>（</w:t>
      </w:r>
      <w:r w:rsidR="00847E44" w:rsidRPr="00847E44">
        <w:rPr>
          <w:rFonts w:hint="eastAsia"/>
        </w:rPr>
        <w:t>民法の</w:t>
      </w:r>
      <w:r w:rsidR="00847E44" w:rsidRPr="00847E44">
        <w:rPr>
          <w:rFonts w:hint="eastAsia"/>
        </w:rPr>
        <w:lastRenderedPageBreak/>
        <w:t>一部を改正する法律等の施行に伴う公証事務の取り扱いについて第２任意後見契約の公正証書の作成及び登記の嘱託３（</w:t>
      </w:r>
      <w:ins w:id="64" w:author="猛一 勝" w:date="2021-03-17T14:36:00Z">
        <w:r w:rsidR="00CB1F7E">
          <w:rPr>
            <w:rFonts w:hint="eastAsia"/>
          </w:rPr>
          <w:t>２</w:t>
        </w:r>
      </w:ins>
      <w:del w:id="65" w:author="猛一 勝" w:date="2021-03-17T14:36:00Z">
        <w:r w:rsidR="00847E44" w:rsidRPr="00847E44" w:rsidDel="00CB1F7E">
          <w:rPr>
            <w:rFonts w:hint="eastAsia"/>
          </w:rPr>
          <w:delText>１</w:delText>
        </w:r>
      </w:del>
      <w:r w:rsidR="00847E44" w:rsidRPr="00847E44">
        <w:rPr>
          <w:rFonts w:hint="eastAsia"/>
        </w:rPr>
        <w:t>）</w:t>
      </w:r>
      <w:r w:rsidR="00847E44">
        <w:rPr>
          <w:rFonts w:hint="eastAsia"/>
        </w:rPr>
        <w:t>ウ）</w:t>
      </w:r>
    </w:p>
    <w:p w14:paraId="03A8B92D" w14:textId="4FFA8961" w:rsidR="00DB5F66" w:rsidRDefault="005D19A2" w:rsidP="007058EC">
      <w:pPr>
        <w:ind w:leftChars="100" w:left="227" w:firstLineChars="100" w:firstLine="227"/>
      </w:pPr>
      <w:r w:rsidRPr="005D19A2">
        <w:rPr>
          <w:rFonts w:hint="eastAsia"/>
        </w:rPr>
        <w:t>代理権目録は</w:t>
      </w:r>
      <w:r>
        <w:rPr>
          <w:rFonts w:hint="eastAsia"/>
        </w:rPr>
        <w:t>、</w:t>
      </w:r>
      <w:r w:rsidR="002A5EB8" w:rsidRPr="005D19A2">
        <w:rPr>
          <w:rFonts w:hint="eastAsia"/>
        </w:rPr>
        <w:t>代理権目録だけで</w:t>
      </w:r>
      <w:r w:rsidR="002A5EB8">
        <w:rPr>
          <w:rFonts w:hint="eastAsia"/>
        </w:rPr>
        <w:t>当事者が特定できないといけないので、当事者の</w:t>
      </w:r>
      <w:r w:rsidRPr="005D19A2">
        <w:rPr>
          <w:rFonts w:hint="eastAsia"/>
        </w:rPr>
        <w:t>氏名を記載</w:t>
      </w:r>
      <w:r w:rsidR="002A5EB8">
        <w:rPr>
          <w:rFonts w:hint="eastAsia"/>
        </w:rPr>
        <w:t>し</w:t>
      </w:r>
      <w:r w:rsidRPr="005D19A2">
        <w:rPr>
          <w:rFonts w:hint="eastAsia"/>
        </w:rPr>
        <w:t>ます。</w:t>
      </w:r>
      <w:r w:rsidR="00E24BD5">
        <w:rPr>
          <w:rFonts w:hint="eastAsia"/>
        </w:rPr>
        <w:t>代理権目録</w:t>
      </w:r>
      <w:r w:rsidR="002A5EB8">
        <w:rPr>
          <w:rFonts w:hint="eastAsia"/>
        </w:rPr>
        <w:t>に記載する事項は</w:t>
      </w:r>
      <w:r w:rsidR="00E24BD5">
        <w:rPr>
          <w:rFonts w:hint="eastAsia"/>
        </w:rPr>
        <w:t>、本人と受任者で決めます</w:t>
      </w:r>
      <w:r w:rsidR="00C60066">
        <w:rPr>
          <w:rFonts w:hint="eastAsia"/>
        </w:rPr>
        <w:t>が、法律行為でなければなりません</w:t>
      </w:r>
      <w:r w:rsidR="00E24BD5">
        <w:rPr>
          <w:rFonts w:hint="eastAsia"/>
        </w:rPr>
        <w:t>。ただし委任事項が少なければ、委任事項以外にも代理</w:t>
      </w:r>
      <w:r w:rsidR="00DE5162">
        <w:rPr>
          <w:rFonts w:hint="eastAsia"/>
        </w:rPr>
        <w:t>の</w:t>
      </w:r>
      <w:r w:rsidR="00E24BD5">
        <w:rPr>
          <w:rFonts w:hint="eastAsia"/>
        </w:rPr>
        <w:t>必要</w:t>
      </w:r>
      <w:r w:rsidR="00DE5162">
        <w:rPr>
          <w:rFonts w:hint="eastAsia"/>
        </w:rPr>
        <w:t>性</w:t>
      </w:r>
      <w:r w:rsidR="00E24BD5">
        <w:rPr>
          <w:rFonts w:hint="eastAsia"/>
        </w:rPr>
        <w:t>が生じた際に、法定後見への移行の</w:t>
      </w:r>
      <w:r w:rsidR="00DE5162">
        <w:rPr>
          <w:rFonts w:hint="eastAsia"/>
        </w:rPr>
        <w:t>確率</w:t>
      </w:r>
      <w:r w:rsidR="00E24BD5">
        <w:rPr>
          <w:rFonts w:hint="eastAsia"/>
        </w:rPr>
        <w:t>が高くなってしまいます。このリスクを</w:t>
      </w:r>
      <w:r w:rsidR="002A5EB8">
        <w:rPr>
          <w:rFonts w:hint="eastAsia"/>
        </w:rPr>
        <w:t>司法書士などの専門家がアドバイスした上で、</w:t>
      </w:r>
      <w:r w:rsidR="00E24BD5">
        <w:rPr>
          <w:rFonts w:hint="eastAsia"/>
        </w:rPr>
        <w:t>委任内容を考え</w:t>
      </w:r>
      <w:r w:rsidR="002A5EB8">
        <w:rPr>
          <w:rFonts w:hint="eastAsia"/>
        </w:rPr>
        <w:t>て</w:t>
      </w:r>
      <w:r w:rsidR="00E24BD5">
        <w:rPr>
          <w:rFonts w:hint="eastAsia"/>
        </w:rPr>
        <w:t>代理権目録を作成する必要があります。</w:t>
      </w:r>
    </w:p>
    <w:p w14:paraId="6699A3AB" w14:textId="58455A9C" w:rsidR="00DB5F66" w:rsidRDefault="00E24BD5" w:rsidP="00DB5F66">
      <w:pPr>
        <w:ind w:leftChars="100" w:left="227" w:firstLineChars="100" w:firstLine="227"/>
      </w:pPr>
      <w:r>
        <w:rPr>
          <w:rFonts w:hint="eastAsia"/>
        </w:rPr>
        <w:t>また、人それぞれの人生の特色のある具体的な内容を定めることで、判断能力が低下した後も本人らしい生活を営むことができる</w:t>
      </w:r>
      <w:r w:rsidR="00DE5162">
        <w:rPr>
          <w:rFonts w:hint="eastAsia"/>
        </w:rPr>
        <w:t>ようにしたいもの</w:t>
      </w:r>
      <w:r>
        <w:rPr>
          <w:rFonts w:hint="eastAsia"/>
        </w:rPr>
        <w:t>です。</w:t>
      </w:r>
      <w:r w:rsidR="00DB5F66">
        <w:rPr>
          <w:rFonts w:hint="eastAsia"/>
        </w:rPr>
        <w:t>配偶者への毎月の生活費の額や孫へ扶養として学費を出してあげたいなど、結果からみると、贈与や相続対策になっているものもあるかもしれません。</w:t>
      </w:r>
    </w:p>
    <w:p w14:paraId="64EBC763" w14:textId="77D18108" w:rsidR="00E24BD5" w:rsidRDefault="00E24BD5" w:rsidP="00E24BD5">
      <w:pPr>
        <w:ind w:leftChars="100" w:left="227" w:firstLineChars="100" w:firstLine="227"/>
      </w:pPr>
      <w:r w:rsidRPr="00414825">
        <w:rPr>
          <w:rFonts w:hint="eastAsia"/>
        </w:rPr>
        <w:t>判断能力のしっかりしている間に</w:t>
      </w:r>
      <w:r>
        <w:rPr>
          <w:rFonts w:hint="eastAsia"/>
        </w:rPr>
        <w:t>、この代理権目録をしっかり作り込んでおきます。そして、本人の判断能力が衰えたら、代理権目録の内容通りに</w:t>
      </w:r>
      <w:r w:rsidR="00DE5162">
        <w:rPr>
          <w:rFonts w:hint="eastAsia"/>
        </w:rPr>
        <w:t>任意</w:t>
      </w:r>
      <w:r>
        <w:rPr>
          <w:rFonts w:hint="eastAsia"/>
        </w:rPr>
        <w:t>後見人に代理行使してもらう。これこそが本人の自己決定権の尊重そのものでしょう。</w:t>
      </w:r>
    </w:p>
    <w:p w14:paraId="444D0598" w14:textId="5975265A" w:rsidR="00E24BD5" w:rsidRDefault="00E24BD5" w:rsidP="00E24BD5">
      <w:pPr>
        <w:ind w:leftChars="100" w:left="227" w:firstLineChars="100" w:firstLine="227"/>
      </w:pPr>
      <w:r>
        <w:rPr>
          <w:rFonts w:hint="eastAsia"/>
        </w:rPr>
        <w:t>この代理権目録及び後に説明するライフプランに、いかに本人の生きざまと将来の希望を表現しきるのかが</w:t>
      </w:r>
      <w:r w:rsidR="005D19A2">
        <w:rPr>
          <w:rFonts w:hint="eastAsia"/>
        </w:rPr>
        <w:t>、</w:t>
      </w:r>
      <w:r w:rsidR="00DE5162">
        <w:rPr>
          <w:rFonts w:hint="eastAsia"/>
        </w:rPr>
        <w:t>司法書士などの</w:t>
      </w:r>
      <w:r w:rsidR="00054CCE">
        <w:rPr>
          <w:rFonts w:hint="eastAsia"/>
        </w:rPr>
        <w:t>専門家</w:t>
      </w:r>
      <w:r>
        <w:rPr>
          <w:rFonts w:hint="eastAsia"/>
        </w:rPr>
        <w:t>の腕の見せ所と言えるでしょう。</w:t>
      </w:r>
    </w:p>
    <w:p w14:paraId="30CDC5E6" w14:textId="12F34275" w:rsidR="00114CA0" w:rsidRPr="00477F71" w:rsidRDefault="00114CA0" w:rsidP="00E24BD5">
      <w:pPr>
        <w:ind w:leftChars="100" w:left="227" w:firstLineChars="100" w:firstLine="227"/>
      </w:pPr>
      <w:r>
        <w:rPr>
          <w:rFonts w:hint="eastAsia"/>
        </w:rPr>
        <w:t>代理権目録以外にも、受任者が複数の場合の「共同行使の定めの目録」や第三者の同意が必要な場合の「同意を要する旨の特約目録」などがあります。</w:t>
      </w:r>
    </w:p>
    <w:p w14:paraId="27848B08" w14:textId="563D878F" w:rsidR="00E24BD5" w:rsidRDefault="00155CFB" w:rsidP="00155CFB">
      <w:pPr>
        <w:ind w:leftChars="100" w:left="227" w:firstLineChars="2300" w:firstLine="5216"/>
      </w:pPr>
      <w:r w:rsidRPr="00155CFB">
        <w:rPr>
          <w:rFonts w:hint="eastAsia"/>
        </w:rPr>
        <w:t>（事例編第</w:t>
      </w:r>
      <w:r>
        <w:rPr>
          <w:rFonts w:hint="eastAsia"/>
        </w:rPr>
        <w:t>３</w:t>
      </w:r>
      <w:r w:rsidRPr="00155CFB">
        <w:rPr>
          <w:rFonts w:hint="eastAsia"/>
        </w:rPr>
        <w:t>章</w:t>
      </w:r>
      <w:r>
        <w:rPr>
          <w:rFonts w:hint="eastAsia"/>
        </w:rPr>
        <w:t>１</w:t>
      </w:r>
      <w:r w:rsidRPr="00155CFB">
        <w:rPr>
          <w:rFonts w:hint="eastAsia"/>
        </w:rPr>
        <w:t>を参照ください。）</w:t>
      </w:r>
    </w:p>
    <w:p w14:paraId="11864C0C" w14:textId="77777777" w:rsidR="00155CFB" w:rsidRDefault="00155CFB" w:rsidP="007058EC">
      <w:pPr>
        <w:ind w:leftChars="100" w:left="227" w:firstLineChars="2300" w:firstLine="5216"/>
      </w:pPr>
    </w:p>
    <w:p w14:paraId="1A578019" w14:textId="3FA79C8B" w:rsidR="00E24BD5" w:rsidRPr="001B0688" w:rsidRDefault="00054CCE" w:rsidP="00054CCE">
      <w:pPr>
        <w:rPr>
          <w:rFonts w:asciiTheme="majorEastAsia" w:eastAsiaTheme="majorEastAsia" w:hAnsiTheme="majorEastAsia"/>
          <w:b/>
          <w:bCs/>
        </w:rPr>
      </w:pPr>
      <w:r w:rsidRPr="001B0688">
        <w:rPr>
          <w:rFonts w:asciiTheme="majorEastAsia" w:eastAsiaTheme="majorEastAsia" w:hAnsiTheme="majorEastAsia" w:hint="eastAsia"/>
          <w:b/>
          <w:bCs/>
        </w:rPr>
        <w:t xml:space="preserve">（３）　</w:t>
      </w:r>
      <w:r w:rsidR="00F61248" w:rsidRPr="001B0688">
        <w:rPr>
          <w:rFonts w:asciiTheme="majorEastAsia" w:eastAsiaTheme="majorEastAsia" w:hAnsiTheme="majorEastAsia" w:hint="eastAsia"/>
          <w:b/>
          <w:bCs/>
        </w:rPr>
        <w:t>金融機関とのやり取り</w:t>
      </w:r>
    </w:p>
    <w:p w14:paraId="29D9FE66" w14:textId="74004517" w:rsidR="00E24BD5" w:rsidRPr="00AC2FAD" w:rsidRDefault="00E24BD5" w:rsidP="00E24BD5">
      <w:pPr>
        <w:ind w:leftChars="100" w:left="227" w:firstLineChars="100" w:firstLine="227"/>
      </w:pPr>
      <w:r w:rsidRPr="00B05EFF">
        <w:rPr>
          <w:rFonts w:hint="eastAsia"/>
        </w:rPr>
        <w:t>任意後見契約発効後</w:t>
      </w:r>
      <w:r w:rsidR="00DE5162">
        <w:rPr>
          <w:rFonts w:hint="eastAsia"/>
        </w:rPr>
        <w:t>は</w:t>
      </w:r>
      <w:r w:rsidRPr="00B05EFF">
        <w:rPr>
          <w:rFonts w:hint="eastAsia"/>
        </w:rPr>
        <w:t>、</w:t>
      </w:r>
      <w:r>
        <w:rPr>
          <w:rFonts w:hint="eastAsia"/>
        </w:rPr>
        <w:t>任意後見人が</w:t>
      </w:r>
      <w:r w:rsidRPr="00B05EFF">
        <w:rPr>
          <w:rFonts w:hint="eastAsia"/>
        </w:rPr>
        <w:t>財産管理を行うことにな</w:t>
      </w:r>
      <w:r>
        <w:rPr>
          <w:rFonts w:hint="eastAsia"/>
        </w:rPr>
        <w:t>ります。</w:t>
      </w:r>
      <w:r w:rsidRPr="00B05EFF">
        <w:rPr>
          <w:rFonts w:hint="eastAsia"/>
        </w:rPr>
        <w:t>金融機関に</w:t>
      </w:r>
      <w:r w:rsidR="00DE5162">
        <w:rPr>
          <w:rFonts w:hint="eastAsia"/>
        </w:rPr>
        <w:t>資産を</w:t>
      </w:r>
      <w:r w:rsidRPr="00B05EFF">
        <w:rPr>
          <w:rFonts w:hint="eastAsia"/>
        </w:rPr>
        <w:t>預けて</w:t>
      </w:r>
      <w:r w:rsidR="00DE5162">
        <w:rPr>
          <w:rFonts w:hint="eastAsia"/>
        </w:rPr>
        <w:t>ない人はいないでしょう</w:t>
      </w:r>
      <w:r>
        <w:rPr>
          <w:rFonts w:hint="eastAsia"/>
        </w:rPr>
        <w:t>。その</w:t>
      </w:r>
      <w:r w:rsidRPr="00B05EFF">
        <w:rPr>
          <w:rFonts w:hint="eastAsia"/>
        </w:rPr>
        <w:t>ため金融機関との迅速かつ円滑な取引が任務遂行の要</w:t>
      </w:r>
      <w:r>
        <w:rPr>
          <w:rFonts w:hint="eastAsia"/>
        </w:rPr>
        <w:t>になります</w:t>
      </w:r>
      <w:r w:rsidRPr="00B05EFF">
        <w:rPr>
          <w:rFonts w:hint="eastAsia"/>
        </w:rPr>
        <w:t>。しかし、金融機関の窓口担当者が、成年後見制度を熟知している</w:t>
      </w:r>
      <w:r>
        <w:rPr>
          <w:rFonts w:hint="eastAsia"/>
        </w:rPr>
        <w:t>こと</w:t>
      </w:r>
      <w:r w:rsidR="00A70AD5">
        <w:rPr>
          <w:rFonts w:hint="eastAsia"/>
        </w:rPr>
        <w:t>が</w:t>
      </w:r>
      <w:r w:rsidRPr="00B05EFF">
        <w:rPr>
          <w:rFonts w:hint="eastAsia"/>
        </w:rPr>
        <w:t>少な</w:t>
      </w:r>
      <w:r>
        <w:rPr>
          <w:rFonts w:hint="eastAsia"/>
        </w:rPr>
        <w:t>いのが現状です。</w:t>
      </w:r>
      <w:r w:rsidRPr="00B05EFF">
        <w:rPr>
          <w:rFonts w:hint="eastAsia"/>
        </w:rPr>
        <w:t>預金の名義</w:t>
      </w:r>
      <w:r>
        <w:rPr>
          <w:rFonts w:hint="eastAsia"/>
        </w:rPr>
        <w:t>の書き方</w:t>
      </w:r>
      <w:r w:rsidR="00DE5162">
        <w:rPr>
          <w:rFonts w:hint="eastAsia"/>
        </w:rPr>
        <w:t>さえ</w:t>
      </w:r>
      <w:r>
        <w:rPr>
          <w:rFonts w:hint="eastAsia"/>
        </w:rPr>
        <w:t>も</w:t>
      </w:r>
      <w:r w:rsidRPr="00B05EFF">
        <w:rPr>
          <w:rFonts w:hint="eastAsia"/>
        </w:rPr>
        <w:t>各金融機関で対応が異なってい</w:t>
      </w:r>
      <w:r>
        <w:rPr>
          <w:rFonts w:hint="eastAsia"/>
        </w:rPr>
        <w:t>るので</w:t>
      </w:r>
      <w:r w:rsidRPr="00B05EFF">
        <w:rPr>
          <w:rFonts w:hint="eastAsia"/>
        </w:rPr>
        <w:t>事前</w:t>
      </w:r>
      <w:r>
        <w:rPr>
          <w:rFonts w:hint="eastAsia"/>
        </w:rPr>
        <w:t>に</w:t>
      </w:r>
      <w:r w:rsidRPr="00B05EFF">
        <w:rPr>
          <w:rFonts w:hint="eastAsia"/>
        </w:rPr>
        <w:t>問い合わせをし</w:t>
      </w:r>
      <w:r>
        <w:rPr>
          <w:rFonts w:hint="eastAsia"/>
        </w:rPr>
        <w:t>て</w:t>
      </w:r>
      <w:r w:rsidR="00D42B56">
        <w:rPr>
          <w:rFonts w:hint="eastAsia"/>
        </w:rPr>
        <w:t>十分</w:t>
      </w:r>
      <w:r w:rsidRPr="00B05EFF">
        <w:rPr>
          <w:rFonts w:hint="eastAsia"/>
        </w:rPr>
        <w:t>に確認</w:t>
      </w:r>
      <w:r>
        <w:rPr>
          <w:rFonts w:hint="eastAsia"/>
        </w:rPr>
        <w:t>した</w:t>
      </w:r>
      <w:r w:rsidRPr="00B05EFF">
        <w:rPr>
          <w:rFonts w:hint="eastAsia"/>
        </w:rPr>
        <w:t>上で窓口に出向く必要があ</w:t>
      </w:r>
      <w:r>
        <w:rPr>
          <w:rFonts w:hint="eastAsia"/>
        </w:rPr>
        <w:t>ります</w:t>
      </w:r>
      <w:r w:rsidRPr="00B05EFF">
        <w:rPr>
          <w:rFonts w:hint="eastAsia"/>
        </w:rPr>
        <w:t>。</w:t>
      </w:r>
    </w:p>
    <w:p w14:paraId="2B015530" w14:textId="4A15465C" w:rsidR="00E24BD5" w:rsidRDefault="00E24BD5" w:rsidP="00E24BD5">
      <w:pPr>
        <w:ind w:leftChars="100" w:left="227"/>
      </w:pPr>
      <w:r w:rsidRPr="00B05EFF">
        <w:rPr>
          <w:rFonts w:hint="eastAsia"/>
        </w:rPr>
        <w:t xml:space="preserve">　また、有価証券の配当</w:t>
      </w:r>
      <w:r w:rsidR="00DE5162">
        <w:rPr>
          <w:rFonts w:hint="eastAsia"/>
        </w:rPr>
        <w:t>等</w:t>
      </w:r>
      <w:r w:rsidRPr="00B05EFF">
        <w:rPr>
          <w:rFonts w:hint="eastAsia"/>
        </w:rPr>
        <w:t>がある場合</w:t>
      </w:r>
      <w:r>
        <w:rPr>
          <w:rFonts w:hint="eastAsia"/>
        </w:rPr>
        <w:t>も</w:t>
      </w:r>
      <w:r w:rsidR="00647A03">
        <w:rPr>
          <w:rFonts w:hint="eastAsia"/>
        </w:rPr>
        <w:t>、</w:t>
      </w:r>
      <w:r w:rsidRPr="00B05EFF">
        <w:rPr>
          <w:rFonts w:hint="eastAsia"/>
        </w:rPr>
        <w:t>本人</w:t>
      </w:r>
      <w:r w:rsidR="00647A03">
        <w:rPr>
          <w:rFonts w:hint="eastAsia"/>
        </w:rPr>
        <w:t>で</w:t>
      </w:r>
      <w:r w:rsidRPr="00B05EFF">
        <w:rPr>
          <w:rFonts w:hint="eastAsia"/>
        </w:rPr>
        <w:t>は配当金の受領が困難な場合が多い</w:t>
      </w:r>
      <w:r>
        <w:rPr>
          <w:rFonts w:hint="eastAsia"/>
        </w:rPr>
        <w:t>でしょう</w:t>
      </w:r>
      <w:r w:rsidRPr="00B05EFF">
        <w:rPr>
          <w:rFonts w:hint="eastAsia"/>
        </w:rPr>
        <w:t>。そのため株券発行会社もしくは株式名簿管理人に問い合わせて、配当</w:t>
      </w:r>
      <w:r w:rsidR="00647A03">
        <w:rPr>
          <w:rFonts w:hint="eastAsia"/>
        </w:rPr>
        <w:t>金</w:t>
      </w:r>
      <w:r w:rsidRPr="00B05EFF">
        <w:rPr>
          <w:rFonts w:hint="eastAsia"/>
        </w:rPr>
        <w:t>や議決権行使についての書面を任意後見人に発送してもらう手続きが必要で</w:t>
      </w:r>
      <w:r>
        <w:rPr>
          <w:rFonts w:hint="eastAsia"/>
        </w:rPr>
        <w:t>す</w:t>
      </w:r>
      <w:r w:rsidRPr="00B05EFF">
        <w:rPr>
          <w:rFonts w:hint="eastAsia"/>
        </w:rPr>
        <w:t>。</w:t>
      </w:r>
    </w:p>
    <w:p w14:paraId="15E5306F" w14:textId="577D0E17" w:rsidR="00E24BD5" w:rsidRPr="00457AD2" w:rsidRDefault="00E24BD5">
      <w:pPr>
        <w:ind w:leftChars="100" w:left="227" w:firstLineChars="100" w:firstLine="227"/>
      </w:pPr>
      <w:r>
        <w:rPr>
          <w:rFonts w:hint="eastAsia"/>
        </w:rPr>
        <w:t>この点は法定後見と共通する問題ですが、</w:t>
      </w:r>
      <w:r w:rsidRPr="00B05EFF">
        <w:rPr>
          <w:rFonts w:hint="eastAsia"/>
        </w:rPr>
        <w:t>任意後見</w:t>
      </w:r>
      <w:r>
        <w:rPr>
          <w:rFonts w:hint="eastAsia"/>
        </w:rPr>
        <w:t>の方が社会的な認知度が低いため更に問題が起こりやすいと心しておく必要があります。</w:t>
      </w:r>
      <w:r w:rsidR="00457AD2">
        <w:rPr>
          <w:rFonts w:hint="eastAsia"/>
        </w:rPr>
        <w:t>任意後見契約では、</w:t>
      </w:r>
      <w:r w:rsidRPr="00B05EFF">
        <w:rPr>
          <w:rFonts w:hint="eastAsia"/>
        </w:rPr>
        <w:t>金融資産の管理について、</w:t>
      </w:r>
      <w:r w:rsidR="00457AD2" w:rsidRPr="00457AD2">
        <w:rPr>
          <w:rFonts w:hint="eastAsia"/>
        </w:rPr>
        <w:t>本人の希望</w:t>
      </w:r>
      <w:r w:rsidR="00457AD2">
        <w:rPr>
          <w:rFonts w:hint="eastAsia"/>
        </w:rPr>
        <w:t>を代理権目録</w:t>
      </w:r>
      <w:r w:rsidRPr="00B05EFF">
        <w:rPr>
          <w:rFonts w:hint="eastAsia"/>
        </w:rPr>
        <w:t>やライフプラン、</w:t>
      </w:r>
      <w:r w:rsidR="00457AD2">
        <w:rPr>
          <w:rFonts w:hint="eastAsia"/>
        </w:rPr>
        <w:t>委託書や</w:t>
      </w:r>
      <w:r w:rsidRPr="00B05EFF">
        <w:rPr>
          <w:rFonts w:hint="eastAsia"/>
        </w:rPr>
        <w:t>指示書</w:t>
      </w:r>
      <w:r w:rsidR="00457AD2">
        <w:rPr>
          <w:rFonts w:hint="eastAsia"/>
        </w:rPr>
        <w:t>などに記載できるのですからできる限り具体的に</w:t>
      </w:r>
      <w:r w:rsidRPr="00B05EFF">
        <w:rPr>
          <w:rFonts w:hint="eastAsia"/>
        </w:rPr>
        <w:t>定めて</w:t>
      </w:r>
      <w:r w:rsidR="00457AD2">
        <w:rPr>
          <w:rFonts w:hint="eastAsia"/>
        </w:rPr>
        <w:t>おきましょう。</w:t>
      </w:r>
      <w:r w:rsidRPr="00B05EFF">
        <w:rPr>
          <w:rFonts w:hint="eastAsia"/>
        </w:rPr>
        <w:t>もし定められていない場合は</w:t>
      </w:r>
      <w:r>
        <w:rPr>
          <w:rFonts w:hint="eastAsia"/>
        </w:rPr>
        <w:t>、</w:t>
      </w:r>
      <w:r w:rsidRPr="00B05EFF">
        <w:rPr>
          <w:rFonts w:hint="eastAsia"/>
        </w:rPr>
        <w:lastRenderedPageBreak/>
        <w:t>財産維持を</w:t>
      </w:r>
      <w:r>
        <w:rPr>
          <w:rFonts w:hint="eastAsia"/>
        </w:rPr>
        <w:t>原則とすべきでしょう</w:t>
      </w:r>
      <w:r w:rsidRPr="00B05EFF">
        <w:rPr>
          <w:rFonts w:hint="eastAsia"/>
        </w:rPr>
        <w:t>。</w:t>
      </w:r>
      <w:r w:rsidR="009177F1">
        <w:rPr>
          <w:rFonts w:hint="eastAsia"/>
        </w:rPr>
        <w:t xml:space="preserve">　　</w:t>
      </w:r>
      <w:r w:rsidR="009177F1" w:rsidRPr="009177F1">
        <w:rPr>
          <w:rFonts w:hint="eastAsia"/>
        </w:rPr>
        <w:t>（事例編第</w:t>
      </w:r>
      <w:r w:rsidR="009177F1">
        <w:rPr>
          <w:rFonts w:hint="eastAsia"/>
        </w:rPr>
        <w:t>２</w:t>
      </w:r>
      <w:r w:rsidR="009177F1" w:rsidRPr="009177F1">
        <w:rPr>
          <w:rFonts w:hint="eastAsia"/>
        </w:rPr>
        <w:t>章</w:t>
      </w:r>
      <w:r w:rsidR="009177F1">
        <w:rPr>
          <w:rFonts w:hint="eastAsia"/>
        </w:rPr>
        <w:t>２</w:t>
      </w:r>
      <w:r w:rsidR="009177F1" w:rsidRPr="009177F1">
        <w:rPr>
          <w:rFonts w:hint="eastAsia"/>
        </w:rPr>
        <w:t>、</w:t>
      </w:r>
      <w:r w:rsidR="009177F1">
        <w:rPr>
          <w:rFonts w:hint="eastAsia"/>
        </w:rPr>
        <w:t>同コラム</w:t>
      </w:r>
      <w:r w:rsidR="009177F1" w:rsidRPr="009177F1">
        <w:rPr>
          <w:rFonts w:hint="eastAsia"/>
        </w:rPr>
        <w:t>を参照ください。）</w:t>
      </w:r>
    </w:p>
    <w:p w14:paraId="147FCAE6" w14:textId="77777777" w:rsidR="00E24BD5" w:rsidRDefault="00E24BD5" w:rsidP="00E24BD5">
      <w:pPr>
        <w:ind w:leftChars="100" w:left="227" w:firstLineChars="100" w:firstLine="227"/>
      </w:pPr>
    </w:p>
    <w:p w14:paraId="160C9B09" w14:textId="44815E7B" w:rsidR="00E24BD5" w:rsidRPr="001B0688" w:rsidRDefault="007E43FD" w:rsidP="002E35C8">
      <w:pPr>
        <w:rPr>
          <w:rFonts w:asciiTheme="majorEastAsia" w:eastAsiaTheme="majorEastAsia" w:hAnsiTheme="majorEastAsia"/>
          <w:b/>
          <w:bCs/>
        </w:rPr>
      </w:pPr>
      <w:r w:rsidRPr="001B0688">
        <w:rPr>
          <w:rFonts w:asciiTheme="majorEastAsia" w:eastAsiaTheme="majorEastAsia" w:hAnsiTheme="majorEastAsia" w:hint="eastAsia"/>
          <w:b/>
          <w:bCs/>
        </w:rPr>
        <w:t>（４）</w:t>
      </w:r>
      <w:r w:rsidR="00E24BD5" w:rsidRPr="001B0688">
        <w:rPr>
          <w:rFonts w:asciiTheme="majorEastAsia" w:eastAsiaTheme="majorEastAsia" w:hAnsiTheme="majorEastAsia" w:hint="eastAsia"/>
          <w:b/>
          <w:bCs/>
        </w:rPr>
        <w:t>身元保証、医療同意</w:t>
      </w:r>
      <w:r w:rsidR="00647A03" w:rsidRPr="001B0688">
        <w:rPr>
          <w:rFonts w:asciiTheme="majorEastAsia" w:eastAsiaTheme="majorEastAsia" w:hAnsiTheme="majorEastAsia" w:hint="eastAsia"/>
          <w:b/>
          <w:bCs/>
        </w:rPr>
        <w:t>、</w:t>
      </w:r>
      <w:r w:rsidRPr="001B0688">
        <w:rPr>
          <w:rFonts w:asciiTheme="majorEastAsia" w:eastAsiaTheme="majorEastAsia" w:hAnsiTheme="majorEastAsia" w:hint="eastAsia"/>
          <w:b/>
          <w:bCs/>
        </w:rPr>
        <w:t>延命治療</w:t>
      </w:r>
      <w:r w:rsidR="00647A03" w:rsidRPr="001B0688">
        <w:rPr>
          <w:rFonts w:asciiTheme="majorEastAsia" w:eastAsiaTheme="majorEastAsia" w:hAnsiTheme="majorEastAsia" w:hint="eastAsia"/>
          <w:b/>
          <w:bCs/>
        </w:rPr>
        <w:t>・</w:t>
      </w:r>
      <w:r w:rsidRPr="001B0688">
        <w:rPr>
          <w:rFonts w:asciiTheme="majorEastAsia" w:eastAsiaTheme="majorEastAsia" w:hAnsiTheme="majorEastAsia" w:hint="eastAsia"/>
          <w:b/>
          <w:bCs/>
        </w:rPr>
        <w:t>尊厳死、</w:t>
      </w:r>
      <w:r w:rsidR="00647A03" w:rsidRPr="001B0688">
        <w:rPr>
          <w:rFonts w:asciiTheme="majorEastAsia" w:eastAsiaTheme="majorEastAsia" w:hAnsiTheme="majorEastAsia" w:hint="eastAsia"/>
          <w:b/>
          <w:bCs/>
        </w:rPr>
        <w:t>看取り、</w:t>
      </w:r>
      <w:r w:rsidRPr="001B0688">
        <w:rPr>
          <w:rFonts w:asciiTheme="majorEastAsia" w:eastAsiaTheme="majorEastAsia" w:hAnsiTheme="majorEastAsia" w:hint="eastAsia"/>
          <w:b/>
          <w:bCs/>
        </w:rPr>
        <w:t>裁判</w:t>
      </w:r>
    </w:p>
    <w:p w14:paraId="7A1DF1FE" w14:textId="04F33DA3" w:rsidR="007E43FD" w:rsidRPr="001B0688" w:rsidRDefault="007E43FD" w:rsidP="002E35C8">
      <w:pPr>
        <w:rPr>
          <w:rFonts w:asciiTheme="majorEastAsia" w:eastAsiaTheme="majorEastAsia" w:hAnsiTheme="majorEastAsia"/>
          <w:b/>
          <w:bCs/>
        </w:rPr>
      </w:pPr>
      <w:r w:rsidRPr="001B0688">
        <w:rPr>
          <w:rFonts w:asciiTheme="majorEastAsia" w:eastAsiaTheme="majorEastAsia" w:hAnsiTheme="majorEastAsia" w:hint="eastAsia"/>
          <w:b/>
          <w:bCs/>
        </w:rPr>
        <w:t xml:space="preserve">　　ア　身元保証</w:t>
      </w:r>
    </w:p>
    <w:p w14:paraId="7CA46CC0" w14:textId="5C4E47B4" w:rsidR="00E24BD5" w:rsidRPr="007E43FD" w:rsidRDefault="00E24BD5" w:rsidP="005E2FD0">
      <w:pPr>
        <w:ind w:leftChars="100" w:left="227"/>
      </w:pPr>
      <w:r w:rsidRPr="003A5ED4">
        <w:rPr>
          <w:rFonts w:hint="eastAsia"/>
        </w:rPr>
        <w:t xml:space="preserve">　任意後見人は、本人の施設入所</w:t>
      </w:r>
      <w:ins w:id="66" w:author="猛一 勝" w:date="2021-03-17T14:55:00Z">
        <w:r w:rsidR="0082401D">
          <w:rPr>
            <w:rFonts w:hint="eastAsia"/>
          </w:rPr>
          <w:t>や入院に際して</w:t>
        </w:r>
      </w:ins>
      <w:del w:id="67" w:author="猛一 勝" w:date="2021-03-17T14:55:00Z">
        <w:r w:rsidRPr="003A5ED4" w:rsidDel="0082401D">
          <w:rPr>
            <w:rFonts w:hint="eastAsia"/>
          </w:rPr>
          <w:delText>にあたって施設</w:delText>
        </w:r>
        <w:r w:rsidR="00752524" w:rsidDel="0082401D">
          <w:rPr>
            <w:rFonts w:hint="eastAsia"/>
          </w:rPr>
          <w:delText>の</w:delText>
        </w:r>
        <w:r w:rsidRPr="003A5ED4" w:rsidDel="0082401D">
          <w:rPr>
            <w:rFonts w:hint="eastAsia"/>
          </w:rPr>
          <w:delText>利用料</w:delText>
        </w:r>
        <w:r w:rsidR="00DE5162" w:rsidDel="0082401D">
          <w:rPr>
            <w:rFonts w:hint="eastAsia"/>
          </w:rPr>
          <w:delText>の支払い</w:delText>
        </w:r>
        <w:r w:rsidRPr="003A5ED4" w:rsidDel="0082401D">
          <w:rPr>
            <w:rFonts w:hint="eastAsia"/>
          </w:rPr>
          <w:delText>や、死亡した場合の遺体や遺品の引き取りを含む</w:delText>
        </w:r>
      </w:del>
      <w:r w:rsidRPr="003A5ED4">
        <w:rPr>
          <w:rFonts w:hint="eastAsia"/>
        </w:rPr>
        <w:t>身元保証人になることを求められることが</w:t>
      </w:r>
      <w:del w:id="68" w:author="猛一 勝" w:date="2021-03-17T14:56:00Z">
        <w:r w:rsidR="00647A03" w:rsidDel="0082401D">
          <w:rPr>
            <w:rFonts w:hint="eastAsia"/>
          </w:rPr>
          <w:delText>往々にして</w:delText>
        </w:r>
      </w:del>
      <w:r w:rsidRPr="003A5ED4">
        <w:rPr>
          <w:rFonts w:hint="eastAsia"/>
        </w:rPr>
        <w:t>あ</w:t>
      </w:r>
      <w:r w:rsidR="007E43FD">
        <w:rPr>
          <w:rFonts w:hint="eastAsia"/>
        </w:rPr>
        <w:t>ります</w:t>
      </w:r>
      <w:r w:rsidRPr="003A5ED4">
        <w:rPr>
          <w:rFonts w:hint="eastAsia"/>
        </w:rPr>
        <w:t>。親族が任意後見人の場合はこれに</w:t>
      </w:r>
      <w:r w:rsidR="00752524">
        <w:rPr>
          <w:rFonts w:hint="eastAsia"/>
        </w:rPr>
        <w:t>違和感なく</w:t>
      </w:r>
      <w:r w:rsidRPr="003A5ED4">
        <w:rPr>
          <w:rFonts w:hint="eastAsia"/>
        </w:rPr>
        <w:t>応じているで</w:t>
      </w:r>
      <w:r w:rsidR="00647A03">
        <w:rPr>
          <w:rFonts w:hint="eastAsia"/>
        </w:rPr>
        <w:t>しょう</w:t>
      </w:r>
      <w:r>
        <w:rPr>
          <w:rFonts w:hint="eastAsia"/>
        </w:rPr>
        <w:t>。しかし</w:t>
      </w:r>
      <w:r w:rsidRPr="003A5ED4">
        <w:rPr>
          <w:rFonts w:hint="eastAsia"/>
        </w:rPr>
        <w:t>第三者の専門職</w:t>
      </w:r>
      <w:r w:rsidR="00752524">
        <w:rPr>
          <w:rFonts w:hint="eastAsia"/>
        </w:rPr>
        <w:t>が身元保証人になるのは、避けるべきで</w:t>
      </w:r>
      <w:ins w:id="69" w:author="猛一 勝" w:date="2021-03-17T14:57:00Z">
        <w:r w:rsidR="005E2FD0">
          <w:rPr>
            <w:rFonts w:hint="eastAsia"/>
          </w:rPr>
          <w:t>す</w:t>
        </w:r>
      </w:ins>
      <w:del w:id="70" w:author="猛一 勝" w:date="2021-03-17T14:57:00Z">
        <w:r w:rsidR="00752524" w:rsidDel="005E2FD0">
          <w:rPr>
            <w:rFonts w:hint="eastAsia"/>
          </w:rPr>
          <w:delText>しょう</w:delText>
        </w:r>
      </w:del>
      <w:r w:rsidR="00752524">
        <w:rPr>
          <w:rFonts w:hint="eastAsia"/>
        </w:rPr>
        <w:t>。もし、</w:t>
      </w:r>
      <w:r w:rsidRPr="003A5ED4">
        <w:rPr>
          <w:rFonts w:hint="eastAsia"/>
        </w:rPr>
        <w:t>保証人になった場合</w:t>
      </w:r>
      <w:r>
        <w:rPr>
          <w:rFonts w:hint="eastAsia"/>
        </w:rPr>
        <w:t>は、</w:t>
      </w:r>
      <w:r w:rsidR="00647A03">
        <w:rPr>
          <w:rFonts w:hint="eastAsia"/>
        </w:rPr>
        <w:t>保証人である</w:t>
      </w:r>
      <w:r w:rsidRPr="003A5ED4">
        <w:rPr>
          <w:rFonts w:hint="eastAsia"/>
        </w:rPr>
        <w:t>任意後見人が立替え</w:t>
      </w:r>
      <w:r>
        <w:rPr>
          <w:rFonts w:hint="eastAsia"/>
        </w:rPr>
        <w:t>ないといけない</w:t>
      </w:r>
      <w:r w:rsidR="00752524">
        <w:rPr>
          <w:rFonts w:hint="eastAsia"/>
        </w:rPr>
        <w:t>事態が起こり得ます</w:t>
      </w:r>
      <w:r>
        <w:rPr>
          <w:rFonts w:hint="eastAsia"/>
        </w:rPr>
        <w:t>。そうなると</w:t>
      </w:r>
      <w:r w:rsidRPr="003A5ED4">
        <w:rPr>
          <w:rFonts w:hint="eastAsia"/>
        </w:rPr>
        <w:t>今度は</w:t>
      </w:r>
      <w:r w:rsidR="00752524">
        <w:rPr>
          <w:rFonts w:hint="eastAsia"/>
        </w:rPr>
        <w:t>保証人が立替えた金銭を、</w:t>
      </w:r>
      <w:r w:rsidRPr="003A5ED4">
        <w:rPr>
          <w:rFonts w:hint="eastAsia"/>
        </w:rPr>
        <w:t>本人に対して</w:t>
      </w:r>
      <w:r w:rsidR="00752524">
        <w:rPr>
          <w:rFonts w:hint="eastAsia"/>
        </w:rPr>
        <w:t>請求</w:t>
      </w:r>
      <w:r w:rsidRPr="003A5ED4">
        <w:rPr>
          <w:rFonts w:hint="eastAsia"/>
        </w:rPr>
        <w:t>する立場になり</w:t>
      </w:r>
      <w:r w:rsidR="00752524">
        <w:rPr>
          <w:rFonts w:hint="eastAsia"/>
        </w:rPr>
        <w:t>ます。その結果、</w:t>
      </w:r>
      <w:r w:rsidRPr="003A5ED4">
        <w:rPr>
          <w:rFonts w:hint="eastAsia"/>
        </w:rPr>
        <w:t>本人と利益相反関係が生じてしま</w:t>
      </w:r>
      <w:r w:rsidR="00752524">
        <w:rPr>
          <w:rFonts w:hint="eastAsia"/>
        </w:rPr>
        <w:t>います</w:t>
      </w:r>
      <w:r w:rsidRPr="003A5ED4">
        <w:rPr>
          <w:rFonts w:hint="eastAsia"/>
        </w:rPr>
        <w:t>。</w:t>
      </w:r>
      <w:del w:id="71" w:author="猛一 勝" w:date="2021-03-17T14:58:00Z">
        <w:r w:rsidRPr="003A5ED4" w:rsidDel="005E2FD0">
          <w:rPr>
            <w:rFonts w:hint="eastAsia"/>
          </w:rPr>
          <w:delText>とはいえなかなか</w:delText>
        </w:r>
      </w:del>
      <w:r w:rsidRPr="003A5ED4">
        <w:rPr>
          <w:rFonts w:hint="eastAsia"/>
        </w:rPr>
        <w:t>施設の</w:t>
      </w:r>
      <w:ins w:id="72" w:author="猛一 勝" w:date="2021-03-17T14:59:00Z">
        <w:r w:rsidR="005E2FD0">
          <w:rPr>
            <w:rFonts w:hint="eastAsia"/>
          </w:rPr>
          <w:t>担当者は本部からの指示</w:t>
        </w:r>
      </w:ins>
      <w:ins w:id="73" w:author="猛一 勝" w:date="2021-03-17T15:00:00Z">
        <w:r w:rsidR="005E2FD0">
          <w:rPr>
            <w:rFonts w:hint="eastAsia"/>
          </w:rPr>
          <w:t>で</w:t>
        </w:r>
      </w:ins>
      <w:ins w:id="74" w:author="猛一 勝" w:date="2021-03-17T15:01:00Z">
        <w:r w:rsidR="005E2FD0">
          <w:rPr>
            <w:rFonts w:hint="eastAsia"/>
          </w:rPr>
          <w:t>「</w:t>
        </w:r>
      </w:ins>
      <w:ins w:id="75" w:author="猛一 勝" w:date="2021-03-17T15:00:00Z">
        <w:r w:rsidR="005E2FD0" w:rsidRPr="005E2FD0">
          <w:rPr>
            <w:rFonts w:hint="eastAsia"/>
          </w:rPr>
          <w:t>施設</w:t>
        </w:r>
      </w:ins>
      <w:ins w:id="76" w:author="猛一 勝" w:date="2021-03-17T15:01:00Z">
        <w:r w:rsidR="005E2FD0">
          <w:rPr>
            <w:rFonts w:hint="eastAsia"/>
          </w:rPr>
          <w:t>費</w:t>
        </w:r>
      </w:ins>
      <w:ins w:id="77" w:author="猛一 勝" w:date="2021-03-17T15:00:00Z">
        <w:r w:rsidR="005E2FD0" w:rsidRPr="005E2FD0">
          <w:rPr>
            <w:rFonts w:hint="eastAsia"/>
          </w:rPr>
          <w:t>の支払いや、死亡</w:t>
        </w:r>
      </w:ins>
      <w:ins w:id="78" w:author="猛一 勝" w:date="2021-03-17T15:01:00Z">
        <w:r w:rsidR="005E2FD0">
          <w:rPr>
            <w:rFonts w:hint="eastAsia"/>
          </w:rPr>
          <w:t>時の</w:t>
        </w:r>
      </w:ins>
      <w:ins w:id="79" w:author="猛一 勝" w:date="2021-03-17T15:00:00Z">
        <w:r w:rsidR="005E2FD0" w:rsidRPr="005E2FD0">
          <w:rPr>
            <w:rFonts w:hint="eastAsia"/>
          </w:rPr>
          <w:t>遺体</w:t>
        </w:r>
      </w:ins>
      <w:ins w:id="80" w:author="猛一 勝" w:date="2021-03-17T15:01:00Z">
        <w:r w:rsidR="005E2FD0">
          <w:rPr>
            <w:rFonts w:hint="eastAsia"/>
          </w:rPr>
          <w:t>の引取り、</w:t>
        </w:r>
      </w:ins>
      <w:ins w:id="81" w:author="猛一 勝" w:date="2021-03-17T15:00:00Z">
        <w:r w:rsidR="005E2FD0" w:rsidRPr="005E2FD0">
          <w:rPr>
            <w:rFonts w:hint="eastAsia"/>
          </w:rPr>
          <w:t>遺品</w:t>
        </w:r>
      </w:ins>
      <w:ins w:id="82" w:author="猛一 勝" w:date="2021-03-17T15:01:00Z">
        <w:r w:rsidR="005E2FD0">
          <w:rPr>
            <w:rFonts w:hint="eastAsia"/>
          </w:rPr>
          <w:t>整理などのために</w:t>
        </w:r>
      </w:ins>
      <w:ins w:id="83" w:author="猛一 勝" w:date="2021-03-17T14:59:00Z">
        <w:r w:rsidR="005E2FD0">
          <w:rPr>
            <w:rFonts w:hint="eastAsia"/>
          </w:rPr>
          <w:t>保証人が必要です</w:t>
        </w:r>
      </w:ins>
      <w:ins w:id="84" w:author="猛一 勝" w:date="2021-03-17T15:01:00Z">
        <w:r w:rsidR="005E2FD0">
          <w:rPr>
            <w:rFonts w:hint="eastAsia"/>
          </w:rPr>
          <w:t>。」</w:t>
        </w:r>
      </w:ins>
      <w:ins w:id="85" w:author="猛一 勝" w:date="2021-03-17T14:59:00Z">
        <w:r w:rsidR="005E2FD0">
          <w:rPr>
            <w:rFonts w:hint="eastAsia"/>
          </w:rPr>
          <w:t>との</w:t>
        </w:r>
      </w:ins>
      <w:ins w:id="86" w:author="猛一 勝" w:date="2021-03-17T15:00:00Z">
        <w:r w:rsidR="005E2FD0">
          <w:rPr>
            <w:rFonts w:hint="eastAsia"/>
          </w:rPr>
          <w:t>一点張りのこともあります。</w:t>
        </w:r>
      </w:ins>
      <w:del w:id="87" w:author="猛一 勝" w:date="2021-03-17T15:02:00Z">
        <w:r w:rsidRPr="003A5ED4" w:rsidDel="005E2FD0">
          <w:rPr>
            <w:rFonts w:hint="eastAsia"/>
          </w:rPr>
          <w:delText>理解が得られないことも</w:delText>
        </w:r>
        <w:r w:rsidDel="005E2FD0">
          <w:rPr>
            <w:rFonts w:hint="eastAsia"/>
          </w:rPr>
          <w:delText>多</w:delText>
        </w:r>
        <w:r w:rsidR="007E43FD" w:rsidDel="005E2FD0">
          <w:rPr>
            <w:rFonts w:hint="eastAsia"/>
          </w:rPr>
          <w:delText>く、</w:delText>
        </w:r>
      </w:del>
      <w:r>
        <w:rPr>
          <w:rFonts w:hint="eastAsia"/>
        </w:rPr>
        <w:t>その場合は、</w:t>
      </w:r>
      <w:r w:rsidRPr="003A5ED4">
        <w:rPr>
          <w:rFonts w:hint="eastAsia"/>
        </w:rPr>
        <w:t>本人の財産の範囲での支払い保証にとどめる</w:t>
      </w:r>
      <w:ins w:id="88" w:author="猛一 勝" w:date="2021-03-17T15:02:00Z">
        <w:r w:rsidR="005E2FD0">
          <w:rPr>
            <w:rFonts w:hint="eastAsia"/>
          </w:rPr>
          <w:t>内容にしたり、身元保証人を文言を任意</w:t>
        </w:r>
      </w:ins>
      <w:ins w:id="89" w:author="猛一 勝" w:date="2021-03-17T15:03:00Z">
        <w:r w:rsidR="005E2FD0">
          <w:rPr>
            <w:rFonts w:hint="eastAsia"/>
          </w:rPr>
          <w:t>後見人と読み替える内容に変更するなどという</w:t>
        </w:r>
      </w:ins>
      <w:del w:id="90" w:author="猛一 勝" w:date="2021-03-17T15:03:00Z">
        <w:r w:rsidRPr="003A5ED4" w:rsidDel="005E2FD0">
          <w:rPr>
            <w:rFonts w:hint="eastAsia"/>
          </w:rPr>
          <w:delText>など義務を限定する</w:delText>
        </w:r>
      </w:del>
      <w:r w:rsidRPr="003A5ED4">
        <w:rPr>
          <w:rFonts w:hint="eastAsia"/>
        </w:rPr>
        <w:t>工夫</w:t>
      </w:r>
      <w:r w:rsidR="00647A03">
        <w:rPr>
          <w:rFonts w:hint="eastAsia"/>
        </w:rPr>
        <w:t>を</w:t>
      </w:r>
      <w:r w:rsidRPr="003A5ED4">
        <w:rPr>
          <w:rFonts w:hint="eastAsia"/>
        </w:rPr>
        <w:t>行</w:t>
      </w:r>
      <w:r w:rsidR="00DE5162">
        <w:rPr>
          <w:rFonts w:hint="eastAsia"/>
        </w:rPr>
        <w:t>う</w:t>
      </w:r>
      <w:ins w:id="91" w:author="猛一 勝" w:date="2021-03-17T15:03:00Z">
        <w:r w:rsidR="005E2FD0">
          <w:rPr>
            <w:rFonts w:hint="eastAsia"/>
          </w:rPr>
          <w:t>必要がある</w:t>
        </w:r>
      </w:ins>
      <w:del w:id="92" w:author="猛一 勝" w:date="2021-03-17T15:03:00Z">
        <w:r w:rsidR="00DE5162" w:rsidDel="005E2FD0">
          <w:rPr>
            <w:rFonts w:hint="eastAsia"/>
          </w:rPr>
          <w:delText>ということになる</w:delText>
        </w:r>
      </w:del>
      <w:r w:rsidR="00DE5162">
        <w:rPr>
          <w:rFonts w:hint="eastAsia"/>
        </w:rPr>
        <w:t>でしょう</w:t>
      </w:r>
      <w:del w:id="93" w:author="猛一 勝" w:date="2021-03-17T15:05:00Z">
        <w:r w:rsidRPr="003A5ED4" w:rsidDel="005E2FD0">
          <w:rPr>
            <w:vertAlign w:val="superscript"/>
          </w:rPr>
          <w:footnoteReference w:id="3"/>
        </w:r>
      </w:del>
      <w:r w:rsidR="00752524">
        <w:rPr>
          <w:rFonts w:hint="eastAsia"/>
        </w:rPr>
        <w:t>。</w:t>
      </w:r>
      <w:r w:rsidR="009177F1">
        <w:rPr>
          <w:rFonts w:hint="eastAsia"/>
        </w:rPr>
        <w:t xml:space="preserve">　　　　　　</w:t>
      </w:r>
      <w:r w:rsidR="00752524">
        <w:rPr>
          <w:rFonts w:hint="eastAsia"/>
        </w:rPr>
        <w:t>（事例編第</w:t>
      </w:r>
      <w:r w:rsidR="009177F1">
        <w:rPr>
          <w:rFonts w:hint="eastAsia"/>
        </w:rPr>
        <w:t>３</w:t>
      </w:r>
      <w:r w:rsidR="00752524">
        <w:rPr>
          <w:rFonts w:hint="eastAsia"/>
        </w:rPr>
        <w:t>章</w:t>
      </w:r>
      <w:r w:rsidR="009177F1">
        <w:rPr>
          <w:rFonts w:hint="eastAsia"/>
        </w:rPr>
        <w:t>３</w:t>
      </w:r>
      <w:r w:rsidR="00752524">
        <w:rPr>
          <w:rFonts w:hint="eastAsia"/>
        </w:rPr>
        <w:t>を参照ください。）</w:t>
      </w:r>
    </w:p>
    <w:p w14:paraId="018D7E19" w14:textId="6688C4F1" w:rsidR="00E24BD5" w:rsidRPr="001B0688" w:rsidRDefault="007E43FD" w:rsidP="00E24BD5">
      <w:pPr>
        <w:ind w:leftChars="100" w:left="227"/>
        <w:rPr>
          <w:rFonts w:asciiTheme="majorEastAsia" w:eastAsiaTheme="majorEastAsia" w:hAnsiTheme="majorEastAsia"/>
          <w:b/>
          <w:bCs/>
        </w:rPr>
      </w:pPr>
      <w:r w:rsidRPr="001B0688">
        <w:rPr>
          <w:rFonts w:asciiTheme="majorEastAsia" w:eastAsiaTheme="majorEastAsia" w:hAnsiTheme="majorEastAsia" w:hint="eastAsia"/>
          <w:b/>
          <w:bCs/>
        </w:rPr>
        <w:t xml:space="preserve">イ　</w:t>
      </w:r>
      <w:r w:rsidR="00E24BD5" w:rsidRPr="001B0688">
        <w:rPr>
          <w:rFonts w:asciiTheme="majorEastAsia" w:eastAsiaTheme="majorEastAsia" w:hAnsiTheme="majorEastAsia" w:hint="eastAsia"/>
          <w:b/>
          <w:bCs/>
        </w:rPr>
        <w:t>医療同意</w:t>
      </w:r>
    </w:p>
    <w:p w14:paraId="2C2B3C3B" w14:textId="6E49CA8B" w:rsidR="00E24BD5" w:rsidRPr="003A5ED4" w:rsidRDefault="00E24BD5" w:rsidP="00E24BD5">
      <w:pPr>
        <w:ind w:leftChars="100" w:left="227"/>
      </w:pPr>
      <w:r w:rsidRPr="003A5ED4">
        <w:rPr>
          <w:rFonts w:hint="eastAsia"/>
        </w:rPr>
        <w:t xml:space="preserve">　次に</w:t>
      </w:r>
      <w:r w:rsidR="00DE5162">
        <w:rPr>
          <w:rFonts w:hint="eastAsia"/>
        </w:rPr>
        <w:t>本人の怪我や疾病という</w:t>
      </w:r>
      <w:r w:rsidRPr="003A5ED4">
        <w:rPr>
          <w:rFonts w:hint="eastAsia"/>
        </w:rPr>
        <w:t>医療同意</w:t>
      </w:r>
      <w:r w:rsidR="00A174FC">
        <w:rPr>
          <w:rFonts w:hint="eastAsia"/>
        </w:rPr>
        <w:t>・</w:t>
      </w:r>
      <w:r w:rsidR="00A174FC" w:rsidRPr="003A5ED4">
        <w:rPr>
          <w:rFonts w:hint="eastAsia"/>
        </w:rPr>
        <w:t>医療契約</w:t>
      </w:r>
      <w:r w:rsidRPr="003A5ED4">
        <w:rPr>
          <w:rFonts w:hint="eastAsia"/>
        </w:rPr>
        <w:t>の問題で</w:t>
      </w:r>
      <w:r w:rsidR="007E43FD">
        <w:rPr>
          <w:rFonts w:hint="eastAsia"/>
        </w:rPr>
        <w:t>す</w:t>
      </w:r>
      <w:r>
        <w:rPr>
          <w:rFonts w:hint="eastAsia"/>
        </w:rPr>
        <w:t>。</w:t>
      </w:r>
      <w:r w:rsidRPr="003A5ED4">
        <w:rPr>
          <w:rFonts w:hint="eastAsia"/>
        </w:rPr>
        <w:t>医師は</w:t>
      </w:r>
      <w:r w:rsidR="00A174FC">
        <w:rPr>
          <w:rFonts w:hint="eastAsia"/>
        </w:rPr>
        <w:t>本人に対して</w:t>
      </w:r>
      <w:r w:rsidRPr="003A5ED4">
        <w:rPr>
          <w:rFonts w:hint="eastAsia"/>
        </w:rPr>
        <w:t>診察、検査、投薬、手術といったさまざまな医療行為を</w:t>
      </w:r>
      <w:r w:rsidR="00A174FC">
        <w:rPr>
          <w:rFonts w:hint="eastAsia"/>
        </w:rPr>
        <w:t>行い</w:t>
      </w:r>
      <w:r w:rsidR="007E43FD">
        <w:rPr>
          <w:rFonts w:hint="eastAsia"/>
        </w:rPr>
        <w:t>ます</w:t>
      </w:r>
      <w:r w:rsidRPr="003A5ED4">
        <w:rPr>
          <w:rFonts w:hint="eastAsia"/>
        </w:rPr>
        <w:t>。その中には注射、輸血、手術という身体に危険を及ぼす医的侵襲行為も含まれ</w:t>
      </w:r>
      <w:r w:rsidR="007E43FD">
        <w:rPr>
          <w:rFonts w:hint="eastAsia"/>
        </w:rPr>
        <w:t>ます</w:t>
      </w:r>
      <w:r w:rsidRPr="003A5ED4">
        <w:rPr>
          <w:rFonts w:hint="eastAsia"/>
        </w:rPr>
        <w:t>。この医的侵襲行為が適法となるためには、医療契約の締結とは別に医的侵襲を受容する患者の承諾、すなわち医療同意が必要とな</w:t>
      </w:r>
      <w:r w:rsidR="007E43FD">
        <w:rPr>
          <w:rFonts w:hint="eastAsia"/>
        </w:rPr>
        <w:t>ります</w:t>
      </w:r>
      <w:r w:rsidRPr="003A5ED4">
        <w:rPr>
          <w:rFonts w:hint="eastAsia"/>
        </w:rPr>
        <w:t>。このような医的侵襲を伴う医療同意は、患者の一身専属的な権利とされ委任や代理にはなじまないものと解されてい</w:t>
      </w:r>
      <w:r w:rsidR="007E43FD">
        <w:rPr>
          <w:rFonts w:hint="eastAsia"/>
        </w:rPr>
        <w:t>ます</w:t>
      </w:r>
      <w:r w:rsidRPr="003A5ED4">
        <w:rPr>
          <w:rFonts w:hint="eastAsia"/>
        </w:rPr>
        <w:t>。したがって任意後見人の代理権の範囲には含まれず、任意後見契約の委任事項には含まれないと解する立場が一般的で</w:t>
      </w:r>
      <w:r w:rsidR="007E43FD">
        <w:rPr>
          <w:rFonts w:hint="eastAsia"/>
        </w:rPr>
        <w:t>す</w:t>
      </w:r>
      <w:r w:rsidRPr="003A5ED4">
        <w:rPr>
          <w:rFonts w:hint="eastAsia"/>
        </w:rPr>
        <w:t>。</w:t>
      </w:r>
    </w:p>
    <w:p w14:paraId="0F772BBB" w14:textId="65387052" w:rsidR="00C60066" w:rsidRDefault="00E24BD5" w:rsidP="00E24BD5">
      <w:pPr>
        <w:ind w:leftChars="100" w:left="227"/>
      </w:pPr>
      <w:r w:rsidRPr="003A5ED4">
        <w:rPr>
          <w:rFonts w:hint="eastAsia"/>
        </w:rPr>
        <w:t xml:space="preserve">　法定後見についても、成年後見人</w:t>
      </w:r>
      <w:r w:rsidR="00A174FC">
        <w:rPr>
          <w:rFonts w:hint="eastAsia"/>
        </w:rPr>
        <w:t>等</w:t>
      </w:r>
      <w:r w:rsidRPr="003A5ED4">
        <w:rPr>
          <w:rFonts w:hint="eastAsia"/>
        </w:rPr>
        <w:t>が</w:t>
      </w:r>
      <w:bookmarkStart w:id="100" w:name="_Hlk60516280"/>
      <w:r w:rsidRPr="003A5ED4">
        <w:rPr>
          <w:rFonts w:hint="eastAsia"/>
        </w:rPr>
        <w:t>医療契約を結び診察代</w:t>
      </w:r>
      <w:bookmarkEnd w:id="100"/>
      <w:r w:rsidRPr="003A5ED4">
        <w:rPr>
          <w:rFonts w:hint="eastAsia"/>
        </w:rPr>
        <w:t>を支払うというような法律行為は成年後見人</w:t>
      </w:r>
      <w:r w:rsidR="00A174FC">
        <w:rPr>
          <w:rFonts w:hint="eastAsia"/>
        </w:rPr>
        <w:t>等</w:t>
      </w:r>
      <w:r w:rsidRPr="003A5ED4">
        <w:rPr>
          <w:rFonts w:hint="eastAsia"/>
        </w:rPr>
        <w:t>の業務範囲</w:t>
      </w:r>
      <w:r w:rsidR="00647A03">
        <w:rPr>
          <w:rFonts w:hint="eastAsia"/>
        </w:rPr>
        <w:t>です</w:t>
      </w:r>
      <w:r w:rsidR="00F529D8">
        <w:rPr>
          <w:rFonts w:hint="eastAsia"/>
        </w:rPr>
        <w:t>。任意後見も代理権目録に定めがあれば、</w:t>
      </w:r>
      <w:r w:rsidR="00C60066" w:rsidRPr="00C60066">
        <w:rPr>
          <w:rFonts w:hint="eastAsia"/>
        </w:rPr>
        <w:t>医療契約</w:t>
      </w:r>
      <w:r w:rsidR="00C60066">
        <w:rPr>
          <w:rFonts w:hint="eastAsia"/>
        </w:rPr>
        <w:t>や</w:t>
      </w:r>
      <w:r w:rsidR="00C60066" w:rsidRPr="00C60066">
        <w:rPr>
          <w:rFonts w:hint="eastAsia"/>
        </w:rPr>
        <w:t>診察代</w:t>
      </w:r>
      <w:r w:rsidR="00C60066">
        <w:rPr>
          <w:rFonts w:hint="eastAsia"/>
        </w:rPr>
        <w:t>の支払いは出来ます</w:t>
      </w:r>
      <w:r w:rsidR="00F529D8">
        <w:rPr>
          <w:rFonts w:hint="eastAsia"/>
        </w:rPr>
        <w:t>。</w:t>
      </w:r>
      <w:r w:rsidR="00C60066">
        <w:rPr>
          <w:rFonts w:hint="eastAsia"/>
        </w:rPr>
        <w:t>しかし、</w:t>
      </w:r>
      <w:r w:rsidR="00F529D8">
        <w:rPr>
          <w:rFonts w:hint="eastAsia"/>
        </w:rPr>
        <w:t>その</w:t>
      </w:r>
      <w:r w:rsidRPr="003A5ED4">
        <w:rPr>
          <w:rFonts w:hint="eastAsia"/>
        </w:rPr>
        <w:t>診療の結果</w:t>
      </w:r>
      <w:r>
        <w:rPr>
          <w:rFonts w:hint="eastAsia"/>
        </w:rPr>
        <w:t>、</w:t>
      </w:r>
      <w:r w:rsidRPr="003A5ED4">
        <w:rPr>
          <w:rFonts w:hint="eastAsia"/>
        </w:rPr>
        <w:t>注射や点滴、手術といった治療行為が必要になっても、その治療を受けるか否かの医療同意はでき</w:t>
      </w:r>
      <w:r w:rsidR="007E43FD">
        <w:rPr>
          <w:rFonts w:hint="eastAsia"/>
        </w:rPr>
        <w:t>ません</w:t>
      </w:r>
      <w:r>
        <w:rPr>
          <w:rFonts w:hint="eastAsia"/>
        </w:rPr>
        <w:t>。</w:t>
      </w:r>
      <w:r w:rsidRPr="003A5ED4">
        <w:rPr>
          <w:rFonts w:hint="eastAsia"/>
        </w:rPr>
        <w:t>このことは任意後見</w:t>
      </w:r>
      <w:r>
        <w:rPr>
          <w:rFonts w:hint="eastAsia"/>
        </w:rPr>
        <w:t>も法定後見も</w:t>
      </w:r>
      <w:r w:rsidRPr="003A5ED4">
        <w:rPr>
          <w:rFonts w:hint="eastAsia"/>
        </w:rPr>
        <w:t>同じで</w:t>
      </w:r>
      <w:r w:rsidR="007E43FD">
        <w:rPr>
          <w:rFonts w:hint="eastAsia"/>
        </w:rPr>
        <w:t>す</w:t>
      </w:r>
      <w:r w:rsidRPr="003A5ED4">
        <w:rPr>
          <w:rFonts w:hint="eastAsia"/>
        </w:rPr>
        <w:t>。ただし、実際には、</w:t>
      </w:r>
      <w:r>
        <w:rPr>
          <w:rFonts w:hint="eastAsia"/>
        </w:rPr>
        <w:t>本人</w:t>
      </w:r>
      <w:r w:rsidRPr="003A5ED4">
        <w:rPr>
          <w:rFonts w:hint="eastAsia"/>
        </w:rPr>
        <w:t>からの強い要望により任意後見契約公正証書の本文中に判断能力が喪失した場合における受任者の医療行為への関わりの内容や程度を希望事項として記載すること</w:t>
      </w:r>
      <w:r>
        <w:rPr>
          <w:rFonts w:hint="eastAsia"/>
        </w:rPr>
        <w:t>が</w:t>
      </w:r>
      <w:r w:rsidR="007E43FD">
        <w:rPr>
          <w:rFonts w:hint="eastAsia"/>
        </w:rPr>
        <w:t>あります</w:t>
      </w:r>
      <w:r w:rsidRPr="003A5ED4">
        <w:rPr>
          <w:rFonts w:hint="eastAsia"/>
        </w:rPr>
        <w:t>。この場合</w:t>
      </w:r>
      <w:r>
        <w:rPr>
          <w:rFonts w:hint="eastAsia"/>
        </w:rPr>
        <w:t>でも</w:t>
      </w:r>
      <w:r w:rsidRPr="003A5ED4">
        <w:rPr>
          <w:rFonts w:hint="eastAsia"/>
        </w:rPr>
        <w:t>、その受</w:t>
      </w:r>
      <w:r w:rsidRPr="003A5ED4">
        <w:rPr>
          <w:rFonts w:hint="eastAsia"/>
        </w:rPr>
        <w:lastRenderedPageBreak/>
        <w:t>任者たる任意後見人には医療同意の権限は</w:t>
      </w:r>
      <w:r w:rsidR="007E43FD">
        <w:rPr>
          <w:rFonts w:hint="eastAsia"/>
        </w:rPr>
        <w:t>ありません</w:t>
      </w:r>
      <w:r w:rsidR="00A174FC">
        <w:rPr>
          <w:rFonts w:hint="eastAsia"/>
        </w:rPr>
        <w:t>が</w:t>
      </w:r>
      <w:r w:rsidR="00F529D8">
        <w:rPr>
          <w:rFonts w:hint="eastAsia"/>
        </w:rPr>
        <w:t>、</w:t>
      </w:r>
      <w:r w:rsidRPr="003A5ED4">
        <w:rPr>
          <w:rFonts w:hint="eastAsia"/>
        </w:rPr>
        <w:t>少なくとも医師に対し本人の希望を伝える必要はあると考えられてい</w:t>
      </w:r>
      <w:r w:rsidR="008F0A2D">
        <w:rPr>
          <w:rFonts w:hint="eastAsia"/>
        </w:rPr>
        <w:t>ます</w:t>
      </w:r>
      <w:r>
        <w:rPr>
          <w:rFonts w:hint="eastAsia"/>
        </w:rPr>
        <w:t>。</w:t>
      </w:r>
      <w:r w:rsidRPr="003A5ED4">
        <w:rPr>
          <w:vertAlign w:val="superscript"/>
        </w:rPr>
        <w:footnoteReference w:id="4"/>
      </w:r>
      <w:r w:rsidR="009177F1">
        <w:rPr>
          <w:rFonts w:hint="eastAsia"/>
        </w:rPr>
        <w:t xml:space="preserve">　　</w:t>
      </w:r>
      <w:r w:rsidR="009177F1" w:rsidRPr="009177F1">
        <w:rPr>
          <w:rFonts w:hint="eastAsia"/>
        </w:rPr>
        <w:t>（事例編第３章３を参照ください。）</w:t>
      </w:r>
    </w:p>
    <w:p w14:paraId="11B2714A" w14:textId="4139F8F1" w:rsidR="00E24BD5" w:rsidRDefault="00C60066" w:rsidP="00E24BD5">
      <w:pPr>
        <w:ind w:leftChars="100" w:left="227"/>
      </w:pPr>
      <w:r>
        <w:rPr>
          <w:rFonts w:hint="eastAsia"/>
        </w:rPr>
        <w:t xml:space="preserve">　医療同意の問題については、成年後見制度に限った問題ではないため、今後</w:t>
      </w:r>
      <w:r w:rsidR="002A5EB8">
        <w:rPr>
          <w:rFonts w:hint="eastAsia"/>
        </w:rPr>
        <w:t>、</w:t>
      </w:r>
      <w:r>
        <w:rPr>
          <w:rFonts w:hint="eastAsia"/>
        </w:rPr>
        <w:t>直ぐに</w:t>
      </w:r>
      <w:r w:rsidR="002A5EB8">
        <w:rPr>
          <w:rFonts w:hint="eastAsia"/>
        </w:rPr>
        <w:t>医療同意権が</w:t>
      </w:r>
      <w:r>
        <w:rPr>
          <w:rFonts w:hint="eastAsia"/>
        </w:rPr>
        <w:t>認められ</w:t>
      </w:r>
      <w:r w:rsidR="002A5EB8">
        <w:rPr>
          <w:rFonts w:hint="eastAsia"/>
        </w:rPr>
        <w:t>問題が</w:t>
      </w:r>
      <w:r>
        <w:rPr>
          <w:rFonts w:hint="eastAsia"/>
        </w:rPr>
        <w:t>解決される</w:t>
      </w:r>
      <w:r w:rsidR="002A5EB8">
        <w:rPr>
          <w:rFonts w:hint="eastAsia"/>
        </w:rPr>
        <w:t>という</w:t>
      </w:r>
      <w:r>
        <w:rPr>
          <w:rFonts w:hint="eastAsia"/>
        </w:rPr>
        <w:t>ことは無いと思われます。</w:t>
      </w:r>
    </w:p>
    <w:p w14:paraId="4DBA1B94" w14:textId="246980F2" w:rsidR="008F0A2D" w:rsidRPr="001B0688" w:rsidRDefault="008F0A2D" w:rsidP="008F0A2D">
      <w:pPr>
        <w:ind w:firstLineChars="100" w:firstLine="228"/>
        <w:rPr>
          <w:rFonts w:asciiTheme="majorEastAsia" w:eastAsiaTheme="majorEastAsia" w:hAnsiTheme="majorEastAsia"/>
          <w:b/>
          <w:bCs/>
        </w:rPr>
      </w:pPr>
      <w:r w:rsidRPr="001B0688">
        <w:rPr>
          <w:rFonts w:asciiTheme="majorEastAsia" w:eastAsiaTheme="majorEastAsia" w:hAnsiTheme="majorEastAsia" w:hint="eastAsia"/>
          <w:b/>
          <w:bCs/>
        </w:rPr>
        <w:t>ウ　延命治療・尊厳死</w:t>
      </w:r>
    </w:p>
    <w:p w14:paraId="3B01C7B5" w14:textId="12674DAD" w:rsidR="008F0A2D" w:rsidRDefault="00E24BD5" w:rsidP="00E24BD5">
      <w:pPr>
        <w:ind w:leftChars="100" w:left="227" w:firstLineChars="100" w:firstLine="227"/>
      </w:pPr>
      <w:r>
        <w:rPr>
          <w:rFonts w:hint="eastAsia"/>
        </w:rPr>
        <w:t>任意後見人にも</w:t>
      </w:r>
      <w:r w:rsidRPr="003A5ED4">
        <w:rPr>
          <w:rFonts w:hint="eastAsia"/>
        </w:rPr>
        <w:t>法定後見人にも医療同意権が認められてない以上、人の生死に重大な影響を及ぼす延命治療の実施や中止</w:t>
      </w:r>
      <w:r w:rsidR="00647A03">
        <w:rPr>
          <w:rFonts w:hint="eastAsia"/>
        </w:rPr>
        <w:t>について、</w:t>
      </w:r>
      <w:r w:rsidRPr="003A5ED4">
        <w:rPr>
          <w:rFonts w:hint="eastAsia"/>
        </w:rPr>
        <w:t>同意または決定する権限は認められていないと解されてい</w:t>
      </w:r>
      <w:r w:rsidR="008F0A2D">
        <w:rPr>
          <w:rFonts w:hint="eastAsia"/>
        </w:rPr>
        <w:t>ます</w:t>
      </w:r>
      <w:r w:rsidRPr="003A5ED4">
        <w:rPr>
          <w:rFonts w:hint="eastAsia"/>
        </w:rPr>
        <w:t>。このような場合終末期には本人の意思を表明する方法として任意後見契約の公正証書に希望事項</w:t>
      </w:r>
      <w:r w:rsidR="00AD33AF">
        <w:rPr>
          <w:rFonts w:hint="eastAsia"/>
        </w:rPr>
        <w:t>（付言事項）</w:t>
      </w:r>
      <w:r w:rsidRPr="003A5ED4">
        <w:rPr>
          <w:rFonts w:hint="eastAsia"/>
        </w:rPr>
        <w:t>として尊厳死を要請する委託を記載しておく</w:t>
      </w:r>
      <w:r w:rsidR="008F0A2D">
        <w:rPr>
          <w:rFonts w:hint="eastAsia"/>
        </w:rPr>
        <w:t>ことができます</w:t>
      </w:r>
      <w:r>
        <w:rPr>
          <w:rFonts w:hint="eastAsia"/>
        </w:rPr>
        <w:t>。他にも</w:t>
      </w:r>
      <w:r w:rsidRPr="003A5ED4">
        <w:rPr>
          <w:rFonts w:hint="eastAsia"/>
        </w:rPr>
        <w:t>尊厳死宣言公正証書を作成して</w:t>
      </w:r>
      <w:r>
        <w:rPr>
          <w:rFonts w:hint="eastAsia"/>
        </w:rPr>
        <w:t>おくことがあ</w:t>
      </w:r>
      <w:r w:rsidR="008F0A2D">
        <w:rPr>
          <w:rFonts w:hint="eastAsia"/>
        </w:rPr>
        <w:t>ります</w:t>
      </w:r>
      <w:r>
        <w:rPr>
          <w:rFonts w:hint="eastAsia"/>
        </w:rPr>
        <w:t>。</w:t>
      </w:r>
    </w:p>
    <w:p w14:paraId="02C6C7C7" w14:textId="69864E39" w:rsidR="008F0A2D" w:rsidRDefault="00E24BD5" w:rsidP="00E24BD5">
      <w:pPr>
        <w:ind w:leftChars="100" w:left="227" w:firstLineChars="100" w:firstLine="227"/>
      </w:pPr>
      <w:r>
        <w:rPr>
          <w:rFonts w:hint="eastAsia"/>
        </w:rPr>
        <w:t>そしてその時が来たら</w:t>
      </w:r>
      <w:r w:rsidR="00AD33AF">
        <w:rPr>
          <w:rFonts w:hint="eastAsia"/>
        </w:rPr>
        <w:t>、任意後見人から、</w:t>
      </w:r>
      <w:r>
        <w:rPr>
          <w:rFonts w:hint="eastAsia"/>
        </w:rPr>
        <w:t>それらの</w:t>
      </w:r>
      <w:r w:rsidRPr="003A5ED4">
        <w:rPr>
          <w:rFonts w:hint="eastAsia"/>
        </w:rPr>
        <w:t>書面を医師や看護師、介護施設等の職員に示して本人の意思を最大限に尊重するよう求めることにな</w:t>
      </w:r>
      <w:r w:rsidR="008F0A2D">
        <w:rPr>
          <w:rFonts w:hint="eastAsia"/>
        </w:rPr>
        <w:t>るでしょう</w:t>
      </w:r>
      <w:r w:rsidRPr="003A5ED4">
        <w:rPr>
          <w:vertAlign w:val="superscript"/>
        </w:rPr>
        <w:footnoteReference w:id="5"/>
      </w:r>
      <w:r w:rsidRPr="003A5ED4">
        <w:rPr>
          <w:rFonts w:hint="eastAsia"/>
        </w:rPr>
        <w:t>。</w:t>
      </w:r>
    </w:p>
    <w:p w14:paraId="6073C855" w14:textId="4B091346" w:rsidR="009177F1" w:rsidRDefault="009177F1" w:rsidP="00E24BD5">
      <w:pPr>
        <w:ind w:leftChars="100" w:left="227" w:firstLineChars="100" w:firstLine="227"/>
      </w:pPr>
      <w:r>
        <w:rPr>
          <w:rFonts w:hint="eastAsia"/>
        </w:rPr>
        <w:t xml:space="preserve">　　　　　　　　　　　　　　　　　　　</w:t>
      </w:r>
      <w:bookmarkStart w:id="107" w:name="_Hlk61105557"/>
      <w:r w:rsidRPr="009177F1">
        <w:rPr>
          <w:rFonts w:hint="eastAsia"/>
        </w:rPr>
        <w:t>（事例編第３章</w:t>
      </w:r>
      <w:r>
        <w:rPr>
          <w:rFonts w:hint="eastAsia"/>
        </w:rPr>
        <w:t>２の書式</w:t>
      </w:r>
      <w:r w:rsidRPr="009177F1">
        <w:rPr>
          <w:rFonts w:hint="eastAsia"/>
        </w:rPr>
        <w:t>を参照ください。）</w:t>
      </w:r>
      <w:bookmarkEnd w:id="107"/>
    </w:p>
    <w:p w14:paraId="311E69D4" w14:textId="1230E4F5" w:rsidR="008F0A2D" w:rsidRPr="001B0688" w:rsidRDefault="008F0A2D" w:rsidP="008F0A2D">
      <w:pPr>
        <w:ind w:firstLineChars="100" w:firstLine="228"/>
        <w:rPr>
          <w:rFonts w:asciiTheme="majorEastAsia" w:eastAsiaTheme="majorEastAsia" w:hAnsiTheme="majorEastAsia"/>
          <w:b/>
          <w:bCs/>
        </w:rPr>
      </w:pPr>
      <w:r w:rsidRPr="001B0688">
        <w:rPr>
          <w:rFonts w:asciiTheme="majorEastAsia" w:eastAsiaTheme="majorEastAsia" w:hAnsiTheme="majorEastAsia" w:hint="eastAsia"/>
          <w:b/>
          <w:bCs/>
        </w:rPr>
        <w:t>エ　看取り</w:t>
      </w:r>
    </w:p>
    <w:p w14:paraId="05B0D84D" w14:textId="0BEA7D63" w:rsidR="00E24BD5" w:rsidRPr="003A5ED4" w:rsidRDefault="00E24BD5" w:rsidP="00E24BD5">
      <w:pPr>
        <w:ind w:leftChars="100" w:left="227" w:firstLineChars="100" w:firstLine="227"/>
      </w:pPr>
      <w:del w:id="108" w:author="猛一 勝" w:date="2021-03-17T15:27:00Z">
        <w:r w:rsidRPr="003A5ED4" w:rsidDel="00466D92">
          <w:rPr>
            <w:rFonts w:hint="eastAsia"/>
          </w:rPr>
          <w:delText>病院や介護施設で行われるターミナルケアだけでなく、在宅での看取りケアが増えてい</w:delText>
        </w:r>
        <w:r w:rsidR="008F0A2D" w:rsidDel="00466D92">
          <w:rPr>
            <w:rFonts w:hint="eastAsia"/>
          </w:rPr>
          <w:delText>ます</w:delText>
        </w:r>
        <w:r w:rsidRPr="003A5ED4" w:rsidDel="00466D92">
          <w:rPr>
            <w:rFonts w:hint="eastAsia"/>
          </w:rPr>
          <w:delText>。それに伴い</w:delText>
        </w:r>
      </w:del>
      <w:r w:rsidRPr="003A5ED4">
        <w:rPr>
          <w:rFonts w:hint="eastAsia"/>
        </w:rPr>
        <w:t>看取りの場面で</w:t>
      </w:r>
      <w:ins w:id="109" w:author="猛一 勝" w:date="2021-03-17T15:27:00Z">
        <w:r w:rsidR="00466D92">
          <w:rPr>
            <w:rFonts w:hint="eastAsia"/>
          </w:rPr>
          <w:t>も医療同意と同じで</w:t>
        </w:r>
      </w:ins>
      <w:del w:id="110" w:author="猛一 勝" w:date="2021-03-17T15:27:00Z">
        <w:r w:rsidRPr="003A5ED4" w:rsidDel="00466D92">
          <w:rPr>
            <w:rFonts w:hint="eastAsia"/>
          </w:rPr>
          <w:delText>の同意も現行制度上</w:delText>
        </w:r>
        <w:r w:rsidDel="00466D92">
          <w:rPr>
            <w:rFonts w:hint="eastAsia"/>
          </w:rPr>
          <w:delText>、</w:delText>
        </w:r>
      </w:del>
      <w:r w:rsidRPr="003A5ED4">
        <w:rPr>
          <w:rFonts w:hint="eastAsia"/>
        </w:rPr>
        <w:t>任意後見人</w:t>
      </w:r>
      <w:r>
        <w:rPr>
          <w:rFonts w:hint="eastAsia"/>
        </w:rPr>
        <w:t>や</w:t>
      </w:r>
      <w:r w:rsidRPr="003A5ED4">
        <w:rPr>
          <w:rFonts w:hint="eastAsia"/>
        </w:rPr>
        <w:t>法定後見人に法的権限はないと考えられてい</w:t>
      </w:r>
      <w:r w:rsidR="00A174FC">
        <w:rPr>
          <w:rFonts w:hint="eastAsia"/>
        </w:rPr>
        <w:t>ま</w:t>
      </w:r>
      <w:r w:rsidR="008F0A2D">
        <w:rPr>
          <w:rFonts w:hint="eastAsia"/>
        </w:rPr>
        <w:t>す</w:t>
      </w:r>
      <w:r>
        <w:rPr>
          <w:rFonts w:hint="eastAsia"/>
        </w:rPr>
        <w:t>。その</w:t>
      </w:r>
      <w:r w:rsidRPr="003A5ED4">
        <w:rPr>
          <w:rFonts w:hint="eastAsia"/>
        </w:rPr>
        <w:t>ため、</w:t>
      </w:r>
      <w:ins w:id="111" w:author="猛一 勝" w:date="2021-03-17T15:29:00Z">
        <w:r w:rsidR="00EC3B87">
          <w:rPr>
            <w:rFonts w:hint="eastAsia"/>
          </w:rPr>
          <w:t>任意後見人に</w:t>
        </w:r>
      </w:ins>
      <w:del w:id="112" w:author="猛一 勝" w:date="2021-03-17T15:29:00Z">
        <w:r w:rsidRPr="003A5ED4" w:rsidDel="00EC3B87">
          <w:rPr>
            <w:rFonts w:hint="eastAsia"/>
          </w:rPr>
          <w:delText>現実に</w:delText>
        </w:r>
      </w:del>
      <w:r w:rsidRPr="003A5ED4">
        <w:rPr>
          <w:rFonts w:hint="eastAsia"/>
        </w:rPr>
        <w:t>できることは</w:t>
      </w:r>
      <w:del w:id="113" w:author="猛一 勝" w:date="2021-03-17T15:29:00Z">
        <w:r w:rsidDel="00EC3B87">
          <w:rPr>
            <w:rFonts w:hint="eastAsia"/>
          </w:rPr>
          <w:delText>本人からの</w:delText>
        </w:r>
        <w:r w:rsidRPr="003A5ED4" w:rsidDel="00EC3B87">
          <w:rPr>
            <w:rFonts w:hint="eastAsia"/>
          </w:rPr>
          <w:delText>事前指示書があればそれを提示するなど</w:delText>
        </w:r>
      </w:del>
      <w:r w:rsidRPr="003A5ED4">
        <w:rPr>
          <w:rFonts w:hint="eastAsia"/>
        </w:rPr>
        <w:t>本人の希望を</w:t>
      </w:r>
      <w:del w:id="114" w:author="猛一 勝" w:date="2021-03-17T15:30:00Z">
        <w:r w:rsidRPr="003A5ED4" w:rsidDel="00EC3B87">
          <w:rPr>
            <w:rFonts w:hint="eastAsia"/>
          </w:rPr>
          <w:delText>最大限に尊重するように</w:delText>
        </w:r>
      </w:del>
      <w:ins w:id="115" w:author="猛一 勝" w:date="2021-03-17T15:30:00Z">
        <w:r w:rsidR="00EC3B87">
          <w:rPr>
            <w:rFonts w:hint="eastAsia"/>
          </w:rPr>
          <w:t>病院や施設</w:t>
        </w:r>
      </w:ins>
      <w:r w:rsidR="00A174FC">
        <w:rPr>
          <w:rFonts w:hint="eastAsia"/>
        </w:rPr>
        <w:t>関係者</w:t>
      </w:r>
      <w:ins w:id="116" w:author="猛一 勝" w:date="2021-03-17T15:30:00Z">
        <w:r w:rsidR="00EC3B87">
          <w:rPr>
            <w:rFonts w:hint="eastAsia"/>
          </w:rPr>
          <w:t>、親族など</w:t>
        </w:r>
      </w:ins>
      <w:r w:rsidR="00A174FC">
        <w:rPr>
          <w:rFonts w:hint="eastAsia"/>
        </w:rPr>
        <w:t>に伝える</w:t>
      </w:r>
      <w:r w:rsidRPr="003A5ED4">
        <w:rPr>
          <w:rFonts w:hint="eastAsia"/>
        </w:rPr>
        <w:t>こと</w:t>
      </w:r>
      <w:r>
        <w:rPr>
          <w:rFonts w:hint="eastAsia"/>
        </w:rPr>
        <w:t>で</w:t>
      </w:r>
      <w:r w:rsidR="008F0A2D">
        <w:rPr>
          <w:rFonts w:hint="eastAsia"/>
        </w:rPr>
        <w:t>す</w:t>
      </w:r>
      <w:del w:id="117" w:author="猛一 勝" w:date="2021-03-17T15:31:00Z">
        <w:r w:rsidRPr="003A5ED4" w:rsidDel="00EC3B87">
          <w:rPr>
            <w:vertAlign w:val="superscript"/>
          </w:rPr>
          <w:footnoteReference w:id="6"/>
        </w:r>
      </w:del>
      <w:r w:rsidRPr="003A5ED4">
        <w:rPr>
          <w:rFonts w:hint="eastAsia"/>
        </w:rPr>
        <w:t>。</w:t>
      </w:r>
    </w:p>
    <w:p w14:paraId="6C66A47A" w14:textId="1FDF4104" w:rsidR="00E24BD5" w:rsidRDefault="00E24BD5" w:rsidP="00E24BD5">
      <w:pPr>
        <w:ind w:leftChars="100" w:left="227"/>
      </w:pPr>
      <w:r w:rsidRPr="003A5ED4">
        <w:rPr>
          <w:rFonts w:hint="eastAsia"/>
        </w:rPr>
        <w:t xml:space="preserve">　筆者の経験でも、任意後見契約書作成時に尊厳死の希望事項をライフプランに記載しておくことを依頼者から求められてい</w:t>
      </w:r>
      <w:r w:rsidR="008F0A2D">
        <w:rPr>
          <w:rFonts w:hint="eastAsia"/>
        </w:rPr>
        <w:t>ます</w:t>
      </w:r>
      <w:r w:rsidRPr="003A5ED4">
        <w:rPr>
          <w:rFonts w:hint="eastAsia"/>
        </w:rPr>
        <w:t>。意思能力がしっかりしている間に任意後見契約を締結し医療同意や尊厳死、看取りについての意思表示を</w:t>
      </w:r>
      <w:r>
        <w:rPr>
          <w:rFonts w:hint="eastAsia"/>
        </w:rPr>
        <w:t>書面に</w:t>
      </w:r>
      <w:r w:rsidRPr="003A5ED4">
        <w:rPr>
          <w:rFonts w:hint="eastAsia"/>
        </w:rPr>
        <w:t>して</w:t>
      </w:r>
      <w:r>
        <w:rPr>
          <w:rFonts w:hint="eastAsia"/>
        </w:rPr>
        <w:t>お</w:t>
      </w:r>
      <w:r w:rsidR="008F0A2D">
        <w:rPr>
          <w:rFonts w:hint="eastAsia"/>
        </w:rPr>
        <w:t>きます。</w:t>
      </w:r>
      <w:r>
        <w:rPr>
          <w:rFonts w:hint="eastAsia"/>
        </w:rPr>
        <w:t>そして、</w:t>
      </w:r>
      <w:r w:rsidRPr="003A5ED4">
        <w:rPr>
          <w:rFonts w:hint="eastAsia"/>
        </w:rPr>
        <w:t>その場面が来たら任意後見人から医療関係者や介護関係者に伝えられるようにしておくことが重要で</w:t>
      </w:r>
      <w:r w:rsidR="008F0A2D">
        <w:rPr>
          <w:rFonts w:hint="eastAsia"/>
        </w:rPr>
        <w:t>す</w:t>
      </w:r>
      <w:r>
        <w:rPr>
          <w:rFonts w:hint="eastAsia"/>
        </w:rPr>
        <w:t>。なぜなら判断能力が衰えてから法定後見人</w:t>
      </w:r>
      <w:r w:rsidR="00A174FC">
        <w:rPr>
          <w:rFonts w:hint="eastAsia"/>
        </w:rPr>
        <w:t>等</w:t>
      </w:r>
      <w:r>
        <w:rPr>
          <w:rFonts w:hint="eastAsia"/>
        </w:rPr>
        <w:t>が選任されても、終末期の</w:t>
      </w:r>
      <w:r w:rsidRPr="003A5ED4">
        <w:rPr>
          <w:rFonts w:hint="eastAsia"/>
        </w:rPr>
        <w:t>尊厳死の</w:t>
      </w:r>
      <w:r w:rsidR="00A174FC">
        <w:rPr>
          <w:rFonts w:hint="eastAsia"/>
        </w:rPr>
        <w:t>意向があるか法定後見人等</w:t>
      </w:r>
      <w:r>
        <w:rPr>
          <w:rFonts w:hint="eastAsia"/>
        </w:rPr>
        <w:t>が</w:t>
      </w:r>
      <w:r w:rsidRPr="003A5ED4">
        <w:rPr>
          <w:rFonts w:hint="eastAsia"/>
        </w:rPr>
        <w:t>確認する</w:t>
      </w:r>
      <w:r>
        <w:rPr>
          <w:rFonts w:hint="eastAsia"/>
        </w:rPr>
        <w:t>すべが</w:t>
      </w:r>
      <w:r w:rsidRPr="003A5ED4">
        <w:rPr>
          <w:rFonts w:hint="eastAsia"/>
        </w:rPr>
        <w:t>ないからで</w:t>
      </w:r>
      <w:r w:rsidR="008F0A2D">
        <w:rPr>
          <w:rFonts w:hint="eastAsia"/>
        </w:rPr>
        <w:t>す</w:t>
      </w:r>
      <w:r w:rsidRPr="003A5ED4">
        <w:rPr>
          <w:rFonts w:hint="eastAsia"/>
        </w:rPr>
        <w:t>。</w:t>
      </w:r>
    </w:p>
    <w:p w14:paraId="38C0BBBE" w14:textId="043DD091" w:rsidR="00E24BD5" w:rsidRDefault="00E24BD5" w:rsidP="00E24BD5">
      <w:pPr>
        <w:ind w:leftChars="100" w:left="227" w:firstLineChars="100" w:firstLine="227"/>
      </w:pPr>
      <w:r>
        <w:rPr>
          <w:rFonts w:hint="eastAsia"/>
        </w:rPr>
        <w:t>この</w:t>
      </w:r>
      <w:r w:rsidR="00AD33AF">
        <w:rPr>
          <w:rFonts w:hint="eastAsia"/>
        </w:rPr>
        <w:t>看取りを含む医療同意・尊厳死などの</w:t>
      </w:r>
      <w:r>
        <w:rPr>
          <w:rFonts w:hint="eastAsia"/>
        </w:rPr>
        <w:t>死に際の問題は、</w:t>
      </w:r>
      <w:r w:rsidR="00AD33AF">
        <w:rPr>
          <w:rFonts w:hint="eastAsia"/>
        </w:rPr>
        <w:t>高齢になった</w:t>
      </w:r>
      <w:r>
        <w:rPr>
          <w:rFonts w:hint="eastAsia"/>
        </w:rPr>
        <w:t>本人にとって</w:t>
      </w:r>
      <w:r w:rsidR="00AD33AF">
        <w:rPr>
          <w:rFonts w:hint="eastAsia"/>
        </w:rPr>
        <w:t>自分の死に方を決める</w:t>
      </w:r>
      <w:r>
        <w:rPr>
          <w:rFonts w:hint="eastAsia"/>
        </w:rPr>
        <w:t>大きな問題で</w:t>
      </w:r>
      <w:r w:rsidR="007E43FD">
        <w:rPr>
          <w:rFonts w:hint="eastAsia"/>
        </w:rPr>
        <w:t>すから、任意後見人</w:t>
      </w:r>
      <w:r w:rsidR="00A174FC">
        <w:rPr>
          <w:rFonts w:hint="eastAsia"/>
        </w:rPr>
        <w:t>受任者</w:t>
      </w:r>
      <w:r w:rsidR="008F0A2D">
        <w:rPr>
          <w:rFonts w:hint="eastAsia"/>
        </w:rPr>
        <w:t>が本人から</w:t>
      </w:r>
      <w:r w:rsidR="007E43FD">
        <w:rPr>
          <w:rFonts w:hint="eastAsia"/>
        </w:rPr>
        <w:t>しっかり</w:t>
      </w:r>
      <w:r w:rsidR="008F0A2D">
        <w:rPr>
          <w:rFonts w:hint="eastAsia"/>
        </w:rPr>
        <w:t>聞き取って</w:t>
      </w:r>
      <w:r w:rsidR="007E43FD">
        <w:rPr>
          <w:rFonts w:hint="eastAsia"/>
        </w:rPr>
        <w:t>おくこと</w:t>
      </w:r>
      <w:r w:rsidR="008F0A2D">
        <w:rPr>
          <w:rFonts w:hint="eastAsia"/>
        </w:rPr>
        <w:t>が</w:t>
      </w:r>
      <w:r w:rsidR="007E43FD">
        <w:rPr>
          <w:rFonts w:hint="eastAsia"/>
        </w:rPr>
        <w:t>大切です。</w:t>
      </w:r>
      <w:r w:rsidR="009177F1">
        <w:rPr>
          <w:rFonts w:hint="eastAsia"/>
        </w:rPr>
        <w:t xml:space="preserve">　　　　　　</w:t>
      </w:r>
      <w:r w:rsidR="009177F1" w:rsidRPr="009177F1">
        <w:rPr>
          <w:rFonts w:hint="eastAsia"/>
        </w:rPr>
        <w:t>（事例編第３章２の書式を参照ください。）</w:t>
      </w:r>
    </w:p>
    <w:p w14:paraId="684F7DFD" w14:textId="636379C4" w:rsidR="00DB5F66" w:rsidRPr="001B0688" w:rsidRDefault="00DB5F66" w:rsidP="00DB5F66">
      <w:pPr>
        <w:ind w:firstLineChars="100" w:firstLine="228"/>
        <w:rPr>
          <w:rFonts w:asciiTheme="majorEastAsia" w:eastAsiaTheme="majorEastAsia" w:hAnsiTheme="majorEastAsia"/>
          <w:b/>
          <w:bCs/>
        </w:rPr>
      </w:pPr>
      <w:r w:rsidRPr="001B0688">
        <w:rPr>
          <w:rFonts w:asciiTheme="majorEastAsia" w:eastAsiaTheme="majorEastAsia" w:hAnsiTheme="majorEastAsia" w:hint="eastAsia"/>
          <w:b/>
          <w:bCs/>
        </w:rPr>
        <w:t>オ　裁判</w:t>
      </w:r>
    </w:p>
    <w:p w14:paraId="5999A24D" w14:textId="36C9DB47" w:rsidR="00DB5F66" w:rsidRDefault="00A174FC" w:rsidP="00DB5F66">
      <w:pPr>
        <w:ind w:leftChars="100" w:left="227" w:firstLineChars="100" w:firstLine="227"/>
      </w:pPr>
      <w:r>
        <w:rPr>
          <w:rFonts w:hint="eastAsia"/>
        </w:rPr>
        <w:t>本人が賃貸物件を</w:t>
      </w:r>
      <w:r w:rsidR="00DB5F66">
        <w:rPr>
          <w:rFonts w:hint="eastAsia"/>
        </w:rPr>
        <w:t>所有している場合の、未払い賃料の支払い請求や立退き請求などの紛争について裁判を起こしたり裁判の被告になった場合の訴訟行為の委任を</w:t>
      </w:r>
      <w:r>
        <w:rPr>
          <w:rFonts w:hint="eastAsia"/>
        </w:rPr>
        <w:t>しておく</w:t>
      </w:r>
      <w:r w:rsidR="00DB5F66">
        <w:rPr>
          <w:rFonts w:hint="eastAsia"/>
        </w:rPr>
        <w:t>こ</w:t>
      </w:r>
      <w:r w:rsidR="00DB5F66">
        <w:rPr>
          <w:rFonts w:hint="eastAsia"/>
        </w:rPr>
        <w:lastRenderedPageBreak/>
        <w:t>ともできます。受任者が認定司法書士であれば、簡易裁判所における手続きの代理権を</w:t>
      </w:r>
      <w:r w:rsidR="00D05C09">
        <w:rPr>
          <w:rFonts w:hint="eastAsia"/>
        </w:rPr>
        <w:t>受任</w:t>
      </w:r>
      <w:r w:rsidR="00DB5F66">
        <w:rPr>
          <w:rFonts w:hint="eastAsia"/>
        </w:rPr>
        <w:t>することができます</w:t>
      </w:r>
      <w:r>
        <w:rPr>
          <w:rFonts w:hint="eastAsia"/>
        </w:rPr>
        <w:t>し</w:t>
      </w:r>
      <w:r w:rsidR="00DB5F66">
        <w:rPr>
          <w:rFonts w:hint="eastAsia"/>
        </w:rPr>
        <w:t>受任者が弁護士の場合は、制限なくこれらの事務に関して生じる紛争についての訴訟行為を</w:t>
      </w:r>
      <w:r w:rsidR="00D05C09">
        <w:rPr>
          <w:rFonts w:hint="eastAsia"/>
        </w:rPr>
        <w:t>受任できます</w:t>
      </w:r>
      <w:r w:rsidR="00DB5F66">
        <w:rPr>
          <w:rFonts w:hint="eastAsia"/>
        </w:rPr>
        <w:t>。</w:t>
      </w:r>
    </w:p>
    <w:p w14:paraId="7A434A96" w14:textId="5276F649" w:rsidR="00DB5F66" w:rsidRDefault="00DB5F66" w:rsidP="00DB5F66">
      <w:pPr>
        <w:ind w:leftChars="100" w:left="227" w:firstLineChars="100" w:firstLine="227"/>
      </w:pPr>
      <w:r>
        <w:rPr>
          <w:rFonts w:hint="eastAsia"/>
        </w:rPr>
        <w:t>また、受任者が弁護士や司法書士でない場合は、将来の紛争に備えて弁護士や司法書士に訴訟委任することができるように代理権目録に記載してお</w:t>
      </w:r>
      <w:r w:rsidR="00DA4C16">
        <w:rPr>
          <w:rFonts w:hint="eastAsia"/>
        </w:rPr>
        <w:t>く</w:t>
      </w:r>
      <w:r w:rsidR="00A174FC">
        <w:rPr>
          <w:rFonts w:hint="eastAsia"/>
        </w:rPr>
        <w:t>と良いでしょう</w:t>
      </w:r>
      <w:r>
        <w:rPr>
          <w:rFonts w:hint="eastAsia"/>
        </w:rPr>
        <w:t>。</w:t>
      </w:r>
    </w:p>
    <w:p w14:paraId="38D31D6B" w14:textId="71501CD2" w:rsidR="009177F1" w:rsidRDefault="009177F1" w:rsidP="007058EC">
      <w:pPr>
        <w:ind w:leftChars="100" w:left="227" w:firstLineChars="1900" w:firstLine="4309"/>
      </w:pPr>
      <w:r w:rsidRPr="009177F1">
        <w:rPr>
          <w:rFonts w:hint="eastAsia"/>
        </w:rPr>
        <w:t>（事例編第３章</w:t>
      </w:r>
      <w:r>
        <w:rPr>
          <w:rFonts w:hint="eastAsia"/>
        </w:rPr>
        <w:t>１、同</w:t>
      </w:r>
      <w:r w:rsidRPr="009177F1">
        <w:rPr>
          <w:rFonts w:hint="eastAsia"/>
        </w:rPr>
        <w:t>書式を参照ください。）</w:t>
      </w:r>
    </w:p>
    <w:p w14:paraId="61C52AD0" w14:textId="77777777" w:rsidR="00DB5F66" w:rsidRDefault="00DB5F66" w:rsidP="00E24BD5">
      <w:pPr>
        <w:ind w:leftChars="100" w:left="227" w:firstLineChars="100" w:firstLine="227"/>
      </w:pPr>
    </w:p>
    <w:p w14:paraId="3004A7F1" w14:textId="743BDF98" w:rsidR="00667C59" w:rsidRPr="001B0688" w:rsidRDefault="008F0A2D" w:rsidP="002E35C8">
      <w:pPr>
        <w:rPr>
          <w:rFonts w:asciiTheme="majorEastAsia" w:eastAsiaTheme="majorEastAsia" w:hAnsiTheme="majorEastAsia"/>
          <w:b/>
          <w:bCs/>
        </w:rPr>
      </w:pPr>
      <w:r w:rsidRPr="001B0688">
        <w:rPr>
          <w:rFonts w:asciiTheme="majorEastAsia" w:eastAsiaTheme="majorEastAsia" w:hAnsiTheme="majorEastAsia" w:hint="eastAsia"/>
          <w:b/>
          <w:bCs/>
        </w:rPr>
        <w:t>（５）</w:t>
      </w:r>
      <w:r w:rsidR="00667C59" w:rsidRPr="001B0688">
        <w:rPr>
          <w:rFonts w:asciiTheme="majorEastAsia" w:eastAsiaTheme="majorEastAsia" w:hAnsiTheme="majorEastAsia" w:hint="eastAsia"/>
          <w:b/>
          <w:bCs/>
        </w:rPr>
        <w:t>ライフプラン</w:t>
      </w:r>
    </w:p>
    <w:p w14:paraId="392933ED" w14:textId="7D5CEF5B" w:rsidR="008360E8" w:rsidRDefault="00667C59" w:rsidP="00E82867">
      <w:pPr>
        <w:ind w:leftChars="100" w:left="227" w:firstLineChars="100" w:firstLine="227"/>
      </w:pPr>
      <w:r>
        <w:rPr>
          <w:rFonts w:hint="eastAsia"/>
        </w:rPr>
        <w:t>ライフプランという書類を作成することがあ</w:t>
      </w:r>
      <w:r w:rsidR="008F0A2D">
        <w:rPr>
          <w:rFonts w:hint="eastAsia"/>
        </w:rPr>
        <w:t>ります</w:t>
      </w:r>
      <w:r>
        <w:rPr>
          <w:rFonts w:hint="eastAsia"/>
        </w:rPr>
        <w:t>。</w:t>
      </w:r>
      <w:r w:rsidR="008360E8">
        <w:rPr>
          <w:rFonts w:hint="eastAsia"/>
        </w:rPr>
        <w:t>また、本人の意思や身上配慮義務をより確実にするために任意後見人への「指図書」という言葉を使うこともあるようです。「指図」は、指図権者や指図債権という言葉があるように法律用語なので、任意後見監督人に本人の強い意志が伝わりやすいと考えられます。他にも「指示書」という言葉を使うこともありことらもライフプランと比べると本人の強い意志を示していると言えるでしょう。どちらを選択するかは本人のニーズに応じて決めれば良いと思います。</w:t>
      </w:r>
      <w:r w:rsidR="008360E8">
        <w:rPr>
          <w:rStyle w:val="ad"/>
        </w:rPr>
        <w:footnoteReference w:id="7"/>
      </w:r>
    </w:p>
    <w:p w14:paraId="3CD0F358" w14:textId="01AAA736" w:rsidR="00D57572" w:rsidRDefault="00667C59" w:rsidP="008F0A2D">
      <w:pPr>
        <w:ind w:leftChars="100" w:left="227" w:firstLineChars="100" w:firstLine="227"/>
      </w:pPr>
      <w:r>
        <w:rPr>
          <w:rFonts w:hint="eastAsia"/>
        </w:rPr>
        <w:t>ライフプランには、</w:t>
      </w:r>
      <w:r w:rsidRPr="003A5ED4">
        <w:rPr>
          <w:rFonts w:hint="eastAsia"/>
        </w:rPr>
        <w:t>本人の希望の中で</w:t>
      </w:r>
      <w:r w:rsidR="00AD33AF">
        <w:rPr>
          <w:rFonts w:hint="eastAsia"/>
        </w:rPr>
        <w:t>現在及び将来の</w:t>
      </w:r>
      <w:r w:rsidRPr="003A5ED4">
        <w:rPr>
          <w:rFonts w:hint="eastAsia"/>
        </w:rPr>
        <w:t>確定事項でない</w:t>
      </w:r>
      <w:r>
        <w:rPr>
          <w:rFonts w:hint="eastAsia"/>
        </w:rPr>
        <w:t>が</w:t>
      </w:r>
      <w:r w:rsidR="00AD33AF">
        <w:rPr>
          <w:rFonts w:hint="eastAsia"/>
        </w:rPr>
        <w:t>ため</w:t>
      </w:r>
      <w:r>
        <w:rPr>
          <w:rFonts w:hint="eastAsia"/>
        </w:rPr>
        <w:t>に</w:t>
      </w:r>
      <w:r w:rsidR="00D05C09">
        <w:rPr>
          <w:rFonts w:hint="eastAsia"/>
        </w:rPr>
        <w:t>、</w:t>
      </w:r>
      <w:r w:rsidRPr="003A5ED4">
        <w:rPr>
          <w:rFonts w:hint="eastAsia"/>
        </w:rPr>
        <w:t>契約書に</w:t>
      </w:r>
      <w:r w:rsidR="00D05C09">
        <w:rPr>
          <w:rFonts w:hint="eastAsia"/>
        </w:rPr>
        <w:t>記載</w:t>
      </w:r>
      <w:r w:rsidRPr="003A5ED4">
        <w:rPr>
          <w:rFonts w:hint="eastAsia"/>
        </w:rPr>
        <w:t>しにくい</w:t>
      </w:r>
      <w:r w:rsidR="00AD33AF">
        <w:rPr>
          <w:rFonts w:hint="eastAsia"/>
        </w:rPr>
        <w:t>事柄</w:t>
      </w:r>
      <w:r w:rsidR="00D05C09">
        <w:rPr>
          <w:rFonts w:hint="eastAsia"/>
        </w:rPr>
        <w:t>も入れて</w:t>
      </w:r>
      <w:r>
        <w:rPr>
          <w:rFonts w:hint="eastAsia"/>
        </w:rPr>
        <w:t>お</w:t>
      </w:r>
      <w:r w:rsidR="008F7719">
        <w:rPr>
          <w:rFonts w:hint="eastAsia"/>
        </w:rPr>
        <w:t>きます</w:t>
      </w:r>
      <w:r w:rsidRPr="003A5ED4">
        <w:rPr>
          <w:rFonts w:hint="eastAsia"/>
        </w:rPr>
        <w:t>。そのような</w:t>
      </w:r>
      <w:r>
        <w:rPr>
          <w:rFonts w:hint="eastAsia"/>
        </w:rPr>
        <w:t>未確定の</w:t>
      </w:r>
      <w:r w:rsidRPr="003A5ED4">
        <w:rPr>
          <w:rFonts w:hint="eastAsia"/>
        </w:rPr>
        <w:t>ものについては、</w:t>
      </w:r>
      <w:r>
        <w:rPr>
          <w:rFonts w:hint="eastAsia"/>
        </w:rPr>
        <w:t>本人の意向</w:t>
      </w:r>
      <w:r w:rsidR="00AD33AF">
        <w:rPr>
          <w:rFonts w:hint="eastAsia"/>
        </w:rPr>
        <w:t>を聞き取って</w:t>
      </w:r>
      <w:r>
        <w:rPr>
          <w:rFonts w:hint="eastAsia"/>
        </w:rPr>
        <w:t>これをライフプランに記載しておく</w:t>
      </w:r>
      <w:r w:rsidR="00D57572">
        <w:rPr>
          <w:rFonts w:hint="eastAsia"/>
        </w:rPr>
        <w:t>と良いでしょう</w:t>
      </w:r>
      <w:r w:rsidRPr="003A5ED4">
        <w:rPr>
          <w:rFonts w:hint="eastAsia"/>
        </w:rPr>
        <w:t>。</w:t>
      </w:r>
      <w:r w:rsidRPr="00F17560">
        <w:rPr>
          <w:rFonts w:hint="eastAsia"/>
        </w:rPr>
        <w:t>財産管理契約</w:t>
      </w:r>
      <w:r w:rsidR="00D57572">
        <w:rPr>
          <w:rFonts w:hint="eastAsia"/>
        </w:rPr>
        <w:t>のタイミング</w:t>
      </w:r>
      <w:r w:rsidRPr="00F17560">
        <w:rPr>
          <w:rFonts w:hint="eastAsia"/>
        </w:rPr>
        <w:t>であろうと任意後見契約</w:t>
      </w:r>
      <w:r w:rsidR="00D57572">
        <w:rPr>
          <w:rFonts w:hint="eastAsia"/>
        </w:rPr>
        <w:t>のタイミング</w:t>
      </w:r>
      <w:r w:rsidRPr="00F17560">
        <w:rPr>
          <w:rFonts w:hint="eastAsia"/>
        </w:rPr>
        <w:t>であろうと、</w:t>
      </w:r>
      <w:r w:rsidR="00A174FC">
        <w:rPr>
          <w:rFonts w:hint="eastAsia"/>
        </w:rPr>
        <w:t>契約をする</w:t>
      </w:r>
      <w:r w:rsidR="00D57572">
        <w:rPr>
          <w:rFonts w:hint="eastAsia"/>
        </w:rPr>
        <w:t>最初のうちに</w:t>
      </w:r>
      <w:r>
        <w:rPr>
          <w:rFonts w:hint="eastAsia"/>
        </w:rPr>
        <w:t>作成しておくことは後々大事になって</w:t>
      </w:r>
      <w:r w:rsidR="00D57572">
        <w:rPr>
          <w:rFonts w:hint="eastAsia"/>
        </w:rPr>
        <w:t>きます</w:t>
      </w:r>
      <w:r>
        <w:rPr>
          <w:rFonts w:hint="eastAsia"/>
        </w:rPr>
        <w:t>。</w:t>
      </w:r>
    </w:p>
    <w:p w14:paraId="1F5BFEAB" w14:textId="3E97FC5B" w:rsidR="00D57572" w:rsidRDefault="00667C59" w:rsidP="008F0A2D">
      <w:pPr>
        <w:ind w:leftChars="100" w:left="227" w:firstLineChars="100" w:firstLine="227"/>
      </w:pPr>
      <w:r w:rsidRPr="003A5ED4">
        <w:rPr>
          <w:rFonts w:hint="eastAsia"/>
        </w:rPr>
        <w:t>例えば</w:t>
      </w:r>
    </w:p>
    <w:p w14:paraId="67B90D8B" w14:textId="7FAD050F" w:rsidR="00A174FC" w:rsidRDefault="00A174FC" w:rsidP="00A174FC">
      <w:pPr>
        <w:pStyle w:val="af6"/>
        <w:numPr>
          <w:ilvl w:val="0"/>
          <w:numId w:val="22"/>
        </w:numPr>
        <w:ind w:leftChars="0"/>
      </w:pPr>
      <w:r>
        <w:rPr>
          <w:rFonts w:hint="eastAsia"/>
        </w:rPr>
        <w:t>好きな食べ物、嫌いな食べ物</w:t>
      </w:r>
    </w:p>
    <w:p w14:paraId="2BA81599" w14:textId="162193BD" w:rsidR="00A174FC" w:rsidRDefault="00A174FC" w:rsidP="00E82867">
      <w:pPr>
        <w:pStyle w:val="af6"/>
        <w:numPr>
          <w:ilvl w:val="0"/>
          <w:numId w:val="22"/>
        </w:numPr>
        <w:ind w:leftChars="0"/>
      </w:pPr>
      <w:r>
        <w:rPr>
          <w:rFonts w:hint="eastAsia"/>
        </w:rPr>
        <w:t>続けたい趣味</w:t>
      </w:r>
    </w:p>
    <w:p w14:paraId="3EC66589" w14:textId="5562C2B5" w:rsidR="00D57572" w:rsidRDefault="00667C59" w:rsidP="00AD33AF">
      <w:pPr>
        <w:pStyle w:val="af6"/>
        <w:numPr>
          <w:ilvl w:val="0"/>
          <w:numId w:val="22"/>
        </w:numPr>
        <w:ind w:leftChars="0"/>
      </w:pPr>
      <w:r w:rsidRPr="003A5ED4">
        <w:rPr>
          <w:rFonts w:hint="eastAsia"/>
        </w:rPr>
        <w:t>在宅で</w:t>
      </w:r>
      <w:r>
        <w:rPr>
          <w:rFonts w:hint="eastAsia"/>
        </w:rPr>
        <w:t>介護を</w:t>
      </w:r>
      <w:r w:rsidRPr="003A5ED4">
        <w:rPr>
          <w:rFonts w:hint="eastAsia"/>
        </w:rPr>
        <w:t>受けたいのか</w:t>
      </w:r>
      <w:r w:rsidR="00AD33AF">
        <w:rPr>
          <w:rFonts w:hint="eastAsia"/>
        </w:rPr>
        <w:t>、</w:t>
      </w:r>
      <w:r w:rsidRPr="003A5ED4">
        <w:rPr>
          <w:rFonts w:hint="eastAsia"/>
        </w:rPr>
        <w:t>施設に入りたいのか</w:t>
      </w:r>
      <w:r w:rsidR="00AD33AF">
        <w:rPr>
          <w:rFonts w:hint="eastAsia"/>
        </w:rPr>
        <w:t>。</w:t>
      </w:r>
      <w:r w:rsidRPr="003A5ED4">
        <w:rPr>
          <w:rFonts w:hint="eastAsia"/>
        </w:rPr>
        <w:t>施設に入るとすればどのようなところが希望</w:t>
      </w:r>
      <w:r>
        <w:rPr>
          <w:rFonts w:hint="eastAsia"/>
        </w:rPr>
        <w:t>なのか。</w:t>
      </w:r>
    </w:p>
    <w:p w14:paraId="45CDEDEE" w14:textId="1A26D719" w:rsidR="00D57572" w:rsidRDefault="00667C59" w:rsidP="00AD33AF">
      <w:pPr>
        <w:pStyle w:val="af6"/>
        <w:numPr>
          <w:ilvl w:val="0"/>
          <w:numId w:val="22"/>
        </w:numPr>
        <w:ind w:leftChars="0"/>
      </w:pPr>
      <w:r w:rsidRPr="003A5ED4">
        <w:rPr>
          <w:rFonts w:hint="eastAsia"/>
        </w:rPr>
        <w:t>自宅の処分はどうしたいのか</w:t>
      </w:r>
      <w:r w:rsidR="00D57572">
        <w:rPr>
          <w:rFonts w:hint="eastAsia"/>
        </w:rPr>
        <w:t>。</w:t>
      </w:r>
    </w:p>
    <w:p w14:paraId="4F406CF9" w14:textId="181B4D04" w:rsidR="00D57572" w:rsidRDefault="00667C59" w:rsidP="00AD33AF">
      <w:pPr>
        <w:pStyle w:val="af6"/>
        <w:numPr>
          <w:ilvl w:val="0"/>
          <w:numId w:val="22"/>
        </w:numPr>
        <w:ind w:leftChars="0"/>
      </w:pPr>
      <w:r w:rsidRPr="003A5ED4">
        <w:rPr>
          <w:rFonts w:hint="eastAsia"/>
        </w:rPr>
        <w:t>入院が必要な場合の病院は</w:t>
      </w:r>
      <w:r w:rsidR="00AD33AF">
        <w:rPr>
          <w:rFonts w:hint="eastAsia"/>
        </w:rPr>
        <w:t>、</w:t>
      </w:r>
      <w:r w:rsidRPr="003A5ED4">
        <w:rPr>
          <w:rFonts w:hint="eastAsia"/>
        </w:rPr>
        <w:t>どこ</w:t>
      </w:r>
      <w:r w:rsidR="00AD33AF">
        <w:rPr>
          <w:rFonts w:hint="eastAsia"/>
        </w:rPr>
        <w:t>の病院に</w:t>
      </w:r>
      <w:r w:rsidRPr="003A5ED4">
        <w:rPr>
          <w:rFonts w:hint="eastAsia"/>
        </w:rPr>
        <w:t>入りたくて治療の方法はどのようなものか</w:t>
      </w:r>
      <w:r>
        <w:rPr>
          <w:rFonts w:hint="eastAsia"/>
        </w:rPr>
        <w:t>。</w:t>
      </w:r>
    </w:p>
    <w:p w14:paraId="6F18EB74" w14:textId="77777777" w:rsidR="00D57572" w:rsidRDefault="00D57572" w:rsidP="008F0A2D">
      <w:pPr>
        <w:ind w:leftChars="100" w:left="227" w:firstLineChars="100" w:firstLine="227"/>
      </w:pPr>
      <w:r>
        <w:rPr>
          <w:rFonts w:hint="eastAsia"/>
        </w:rPr>
        <w:t>④</w:t>
      </w:r>
      <w:r w:rsidR="00667C59">
        <w:rPr>
          <w:rFonts w:hint="eastAsia"/>
        </w:rPr>
        <w:t>他にも</w:t>
      </w:r>
      <w:r w:rsidR="00667C59" w:rsidRPr="003A5ED4">
        <w:rPr>
          <w:rFonts w:hint="eastAsia"/>
        </w:rPr>
        <w:t>死亡時の連絡先や葬儀、納骨、墓地についての希望</w:t>
      </w:r>
      <w:r>
        <w:rPr>
          <w:rFonts w:hint="eastAsia"/>
        </w:rPr>
        <w:t>。</w:t>
      </w:r>
    </w:p>
    <w:p w14:paraId="372DB4B0" w14:textId="715771FD" w:rsidR="00D57572" w:rsidRDefault="00667C59" w:rsidP="008F0A2D">
      <w:pPr>
        <w:ind w:leftChars="100" w:left="227" w:firstLineChars="100" w:firstLine="227"/>
      </w:pPr>
      <w:r w:rsidRPr="003A5ED4">
        <w:rPr>
          <w:rFonts w:hint="eastAsia"/>
        </w:rPr>
        <w:t>など、現時点では確定していていない</w:t>
      </w:r>
      <w:r>
        <w:rPr>
          <w:rFonts w:hint="eastAsia"/>
        </w:rPr>
        <w:t>もの</w:t>
      </w:r>
      <w:r w:rsidRPr="003A5ED4">
        <w:rPr>
          <w:rFonts w:hint="eastAsia"/>
        </w:rPr>
        <w:t>で</w:t>
      </w:r>
      <w:r w:rsidR="00D57572">
        <w:rPr>
          <w:rFonts w:hint="eastAsia"/>
        </w:rPr>
        <w:t>す</w:t>
      </w:r>
      <w:r w:rsidRPr="003A5ED4">
        <w:rPr>
          <w:rFonts w:hint="eastAsia"/>
        </w:rPr>
        <w:t>。それゆえに契約書に落とし込みにくい</w:t>
      </w:r>
      <w:r w:rsidR="00D57572">
        <w:rPr>
          <w:rFonts w:hint="eastAsia"/>
        </w:rPr>
        <w:t>のです</w:t>
      </w:r>
      <w:r w:rsidRPr="003A5ED4">
        <w:rPr>
          <w:rFonts w:hint="eastAsia"/>
        </w:rPr>
        <w:t>が、これらの意向</w:t>
      </w:r>
      <w:r>
        <w:rPr>
          <w:rFonts w:hint="eastAsia"/>
        </w:rPr>
        <w:t>や趣味・嗜好</w:t>
      </w:r>
      <w:r w:rsidRPr="003A5ED4">
        <w:rPr>
          <w:rFonts w:hint="eastAsia"/>
        </w:rPr>
        <w:t>は、本人にとって重要なことがあり</w:t>
      </w:r>
      <w:r w:rsidR="00D57572">
        <w:rPr>
          <w:rFonts w:hint="eastAsia"/>
        </w:rPr>
        <w:t>ます</w:t>
      </w:r>
      <w:r w:rsidRPr="003A5ED4">
        <w:rPr>
          <w:rFonts w:hint="eastAsia"/>
        </w:rPr>
        <w:t>。任意後見人や任意後見受任者が事務を行うにおいて、</w:t>
      </w:r>
      <w:r w:rsidRPr="00CA09DB">
        <w:rPr>
          <w:rFonts w:hint="eastAsia"/>
        </w:rPr>
        <w:t>ライフプラン</w:t>
      </w:r>
      <w:r>
        <w:rPr>
          <w:rFonts w:hint="eastAsia"/>
        </w:rPr>
        <w:t>がある</w:t>
      </w:r>
      <w:r w:rsidRPr="00CA09DB">
        <w:rPr>
          <w:rFonts w:hint="eastAsia"/>
        </w:rPr>
        <w:t>ことは</w:t>
      </w:r>
      <w:r>
        <w:rPr>
          <w:rFonts w:hint="eastAsia"/>
        </w:rPr>
        <w:t>、</w:t>
      </w:r>
      <w:r w:rsidRPr="003A5ED4">
        <w:rPr>
          <w:rFonts w:hint="eastAsia"/>
        </w:rPr>
        <w:t>本人の希望に沿った事務</w:t>
      </w:r>
      <w:r>
        <w:rPr>
          <w:rFonts w:hint="eastAsia"/>
        </w:rPr>
        <w:t>を行う</w:t>
      </w:r>
      <w:r w:rsidRPr="003A5ED4">
        <w:rPr>
          <w:rFonts w:hint="eastAsia"/>
        </w:rPr>
        <w:t>ための</w:t>
      </w:r>
      <w:r>
        <w:rPr>
          <w:rFonts w:hint="eastAsia"/>
        </w:rPr>
        <w:t>指針</w:t>
      </w:r>
      <w:r w:rsidRPr="003A5ED4">
        <w:rPr>
          <w:rFonts w:hint="eastAsia"/>
        </w:rPr>
        <w:t>として大きな意味があ</w:t>
      </w:r>
      <w:r w:rsidR="00D57572">
        <w:rPr>
          <w:rFonts w:hint="eastAsia"/>
        </w:rPr>
        <w:t>ります。</w:t>
      </w:r>
    </w:p>
    <w:p w14:paraId="57AB2E70" w14:textId="7E72CCBE" w:rsidR="00667C59" w:rsidRDefault="00667C59" w:rsidP="008F0A2D">
      <w:pPr>
        <w:ind w:leftChars="100" w:left="227" w:firstLineChars="100" w:firstLine="227"/>
      </w:pPr>
      <w:r>
        <w:rPr>
          <w:rFonts w:hint="eastAsia"/>
        </w:rPr>
        <w:lastRenderedPageBreak/>
        <w:t>ライフプラン</w:t>
      </w:r>
      <w:r w:rsidR="008360E8">
        <w:rPr>
          <w:rFonts w:hint="eastAsia"/>
        </w:rPr>
        <w:t>や指図書・指示書</w:t>
      </w:r>
      <w:r>
        <w:rPr>
          <w:rFonts w:hint="eastAsia"/>
        </w:rPr>
        <w:t>も</w:t>
      </w:r>
      <w:r w:rsidR="00D05C09">
        <w:rPr>
          <w:rFonts w:hint="eastAsia"/>
        </w:rPr>
        <w:t>本人の判断能力があるうちに</w:t>
      </w:r>
      <w:r w:rsidRPr="00CA09DB">
        <w:rPr>
          <w:rFonts w:hint="eastAsia"/>
        </w:rPr>
        <w:t>事前作成</w:t>
      </w:r>
      <w:r w:rsidR="00D05C09">
        <w:rPr>
          <w:rFonts w:hint="eastAsia"/>
        </w:rPr>
        <w:t>しておく</w:t>
      </w:r>
      <w:r>
        <w:rPr>
          <w:rFonts w:hint="eastAsia"/>
        </w:rPr>
        <w:t>必要があるため法定後見ではありえない書類で</w:t>
      </w:r>
      <w:r w:rsidR="00D57572">
        <w:rPr>
          <w:rFonts w:hint="eastAsia"/>
        </w:rPr>
        <w:t>す</w:t>
      </w:r>
      <w:r>
        <w:rPr>
          <w:rFonts w:hint="eastAsia"/>
        </w:rPr>
        <w:t>。本人からすると自分の趣味や嗜好は自分の人生の柱や根本であることがあり</w:t>
      </w:r>
      <w:r w:rsidR="00D57572">
        <w:rPr>
          <w:rFonts w:hint="eastAsia"/>
        </w:rPr>
        <w:t>えます</w:t>
      </w:r>
      <w:r>
        <w:rPr>
          <w:rFonts w:hint="eastAsia"/>
        </w:rPr>
        <w:t>。その部分</w:t>
      </w:r>
      <w:r w:rsidR="00D57572">
        <w:rPr>
          <w:rFonts w:hint="eastAsia"/>
        </w:rPr>
        <w:t>の</w:t>
      </w:r>
      <w:r w:rsidR="00AD33AF">
        <w:rPr>
          <w:rFonts w:hint="eastAsia"/>
        </w:rPr>
        <w:t>考え</w:t>
      </w:r>
      <w:r w:rsidR="00D57572">
        <w:rPr>
          <w:rFonts w:hint="eastAsia"/>
        </w:rPr>
        <w:t>を</w:t>
      </w:r>
      <w:r>
        <w:rPr>
          <w:rFonts w:hint="eastAsia"/>
        </w:rPr>
        <w:t>しっかり持っている人</w:t>
      </w:r>
      <w:r w:rsidR="00AD33AF">
        <w:rPr>
          <w:rFonts w:hint="eastAsia"/>
        </w:rPr>
        <w:t>に</w:t>
      </w:r>
      <w:r>
        <w:rPr>
          <w:rFonts w:hint="eastAsia"/>
        </w:rPr>
        <w:t>は、判断能力が衰え</w:t>
      </w:r>
      <w:r w:rsidR="008360E8">
        <w:rPr>
          <w:rFonts w:hint="eastAsia"/>
        </w:rPr>
        <w:t>法定後見人が選任され</w:t>
      </w:r>
      <w:r w:rsidR="00D57572">
        <w:rPr>
          <w:rFonts w:hint="eastAsia"/>
        </w:rPr>
        <w:t>たときに</w:t>
      </w:r>
      <w:r w:rsidR="008360E8">
        <w:rPr>
          <w:rFonts w:hint="eastAsia"/>
        </w:rPr>
        <w:t>「</w:t>
      </w:r>
      <w:r>
        <w:rPr>
          <w:rFonts w:hint="eastAsia"/>
        </w:rPr>
        <w:t>自分の事を何も知らない人に自分をゆだねる</w:t>
      </w:r>
      <w:r w:rsidR="00D05C09">
        <w:rPr>
          <w:rFonts w:hint="eastAsia"/>
        </w:rPr>
        <w:t>ことにな</w:t>
      </w:r>
      <w:r w:rsidR="008360E8">
        <w:rPr>
          <w:rFonts w:hint="eastAsia"/>
        </w:rPr>
        <w:t>りかねない」ことを伝えて</w:t>
      </w:r>
      <w:r>
        <w:rPr>
          <w:rFonts w:hint="eastAsia"/>
        </w:rPr>
        <w:t>、事前準備として任意後見契約をしてお</w:t>
      </w:r>
      <w:r w:rsidR="00D57572">
        <w:rPr>
          <w:rFonts w:hint="eastAsia"/>
        </w:rPr>
        <w:t>く必要があることを伝えます</w:t>
      </w:r>
      <w:r>
        <w:rPr>
          <w:rFonts w:hint="eastAsia"/>
        </w:rPr>
        <w:t>。</w:t>
      </w:r>
      <w:r w:rsidR="009177F1">
        <w:rPr>
          <w:rFonts w:hint="eastAsia"/>
        </w:rPr>
        <w:t xml:space="preserve">　　　　　　　　　</w:t>
      </w:r>
      <w:r w:rsidR="009177F1" w:rsidRPr="009177F1">
        <w:rPr>
          <w:rFonts w:hint="eastAsia"/>
        </w:rPr>
        <w:t>（事例編第３章２を参照ください。）</w:t>
      </w:r>
    </w:p>
    <w:p w14:paraId="7FD7CA2B" w14:textId="66A259D3" w:rsidR="00E24BD5" w:rsidRPr="00667C59" w:rsidRDefault="00F97F45" w:rsidP="00E82867">
      <w:pPr>
        <w:ind w:left="227" w:hangingChars="100" w:hanging="227"/>
      </w:pPr>
      <w:r>
        <w:rPr>
          <w:rFonts w:hint="eastAsia"/>
        </w:rPr>
        <w:t xml:space="preserve">　　</w:t>
      </w:r>
    </w:p>
    <w:p w14:paraId="0B2CF908" w14:textId="4A19603A" w:rsidR="00F2113D" w:rsidRPr="001B0688" w:rsidRDefault="00F83D27" w:rsidP="00F2113D">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（６）</w:t>
      </w:r>
      <w:r w:rsidR="00F61248" w:rsidRPr="001B0688">
        <w:rPr>
          <w:rFonts w:asciiTheme="majorEastAsia" w:eastAsiaTheme="majorEastAsia" w:hAnsiTheme="majorEastAsia" w:hint="eastAsia"/>
          <w:b/>
          <w:bCs/>
        </w:rPr>
        <w:t>任意後見契約の締結にあたって</w:t>
      </w:r>
      <w:r w:rsidR="00F2113D" w:rsidRPr="001B0688">
        <w:rPr>
          <w:rFonts w:asciiTheme="majorEastAsia" w:eastAsiaTheme="majorEastAsia" w:hAnsiTheme="majorEastAsia" w:hint="eastAsia"/>
          <w:b/>
          <w:bCs/>
        </w:rPr>
        <w:t xml:space="preserve"> </w:t>
      </w:r>
    </w:p>
    <w:p w14:paraId="36566E84" w14:textId="66CF5B6F" w:rsidR="00D77DF1" w:rsidRDefault="00E65CB9" w:rsidP="00184495">
      <w:pPr>
        <w:widowControl/>
        <w:ind w:left="227" w:hangingChars="100" w:hanging="227"/>
        <w:jc w:val="left"/>
      </w:pPr>
      <w:r>
        <w:rPr>
          <w:rFonts w:hint="eastAsia"/>
        </w:rPr>
        <w:t xml:space="preserve">　　</w:t>
      </w:r>
      <w:r w:rsidR="00D77DF1">
        <w:rPr>
          <w:rFonts w:hint="eastAsia"/>
        </w:rPr>
        <w:t>任意後見契約</w:t>
      </w:r>
      <w:r w:rsidR="00184495">
        <w:rPr>
          <w:rFonts w:hint="eastAsia"/>
        </w:rPr>
        <w:t>の受任者は</w:t>
      </w:r>
      <w:r w:rsidR="00D77DF1">
        <w:rPr>
          <w:rFonts w:hint="eastAsia"/>
        </w:rPr>
        <w:t>、本人の判断能力が衰える前から</w:t>
      </w:r>
      <w:r w:rsidR="00184495">
        <w:rPr>
          <w:rFonts w:hint="eastAsia"/>
        </w:rPr>
        <w:t>支援するため</w:t>
      </w:r>
      <w:r w:rsidR="00AD33AF">
        <w:rPr>
          <w:rFonts w:hint="eastAsia"/>
        </w:rPr>
        <w:t>「</w:t>
      </w:r>
      <w:r w:rsidR="00184495">
        <w:rPr>
          <w:rFonts w:hint="eastAsia"/>
        </w:rPr>
        <w:t>本人から信頼される」ということがベースです。そのため受任者は</w:t>
      </w:r>
    </w:p>
    <w:p w14:paraId="5893BD34" w14:textId="69328285" w:rsidR="00D77DF1" w:rsidRDefault="00184495" w:rsidP="00D77DF1">
      <w:pPr>
        <w:widowControl/>
        <w:ind w:left="227" w:hangingChars="100" w:hanging="227"/>
        <w:jc w:val="left"/>
      </w:pPr>
      <w:r>
        <w:rPr>
          <w:rFonts w:hint="eastAsia"/>
        </w:rPr>
        <w:t xml:space="preserve">　　ア　本人の尊厳を第一にし、本人の想いを最大限に尊重する。</w:t>
      </w:r>
    </w:p>
    <w:p w14:paraId="51C6169C" w14:textId="49E1534A" w:rsidR="00184495" w:rsidRDefault="00184495" w:rsidP="00D77DF1">
      <w:pPr>
        <w:widowControl/>
        <w:ind w:left="227" w:hangingChars="100" w:hanging="227"/>
        <w:jc w:val="left"/>
      </w:pPr>
      <w:r>
        <w:rPr>
          <w:rFonts w:hint="eastAsia"/>
        </w:rPr>
        <w:t xml:space="preserve">　　イ　本人の方を向いて、本人を支える公人（公的立場の代理人）</w:t>
      </w:r>
      <w:r w:rsidR="00D05C09">
        <w:rPr>
          <w:rFonts w:hint="eastAsia"/>
        </w:rPr>
        <w:t>として行動する</w:t>
      </w:r>
      <w:r>
        <w:rPr>
          <w:rFonts w:hint="eastAsia"/>
        </w:rPr>
        <w:t>。</w:t>
      </w:r>
    </w:p>
    <w:p w14:paraId="6237427C" w14:textId="1607F934" w:rsidR="00184495" w:rsidRDefault="00184495" w:rsidP="00D77DF1">
      <w:pPr>
        <w:widowControl/>
        <w:ind w:left="227" w:hangingChars="100" w:hanging="227"/>
        <w:jc w:val="left"/>
      </w:pPr>
      <w:r>
        <w:rPr>
          <w:rFonts w:hint="eastAsia"/>
        </w:rPr>
        <w:t xml:space="preserve">　　ウ　本人の福祉確保のために、本人が享受できる権利を最大限に生かす。</w:t>
      </w:r>
    </w:p>
    <w:p w14:paraId="4AF006B3" w14:textId="3A58A326" w:rsidR="00184495" w:rsidRDefault="00184495" w:rsidP="00184495">
      <w:pPr>
        <w:widowControl/>
        <w:ind w:leftChars="100" w:left="227"/>
        <w:jc w:val="left"/>
      </w:pPr>
      <w:r>
        <w:rPr>
          <w:rFonts w:hint="eastAsia"/>
        </w:rPr>
        <w:t>ことが必要です。本人の生き方、人生感、幸福感というようなものを</w:t>
      </w:r>
      <w:r w:rsidR="008B2BA5">
        <w:rPr>
          <w:rFonts w:hint="eastAsia"/>
        </w:rPr>
        <w:t>任意後見人が傷つけたり、無視したりしてはなりません。</w:t>
      </w:r>
      <w:r w:rsidR="008B2BA5">
        <w:rPr>
          <w:rStyle w:val="ad"/>
        </w:rPr>
        <w:footnoteReference w:id="8"/>
      </w:r>
    </w:p>
    <w:p w14:paraId="440FB639" w14:textId="15259D9F" w:rsidR="00E65CB9" w:rsidRDefault="00E65CB9" w:rsidP="00D77DF1">
      <w:pPr>
        <w:widowControl/>
        <w:ind w:leftChars="100" w:left="227" w:firstLineChars="100" w:firstLine="227"/>
        <w:jc w:val="left"/>
      </w:pPr>
      <w:r>
        <w:rPr>
          <w:rFonts w:hint="eastAsia"/>
        </w:rPr>
        <w:t>任意後見契約は、本人（委任者）と受任者（将来の任意後見人）との間で公正証書によって作成</w:t>
      </w:r>
      <w:r w:rsidR="00AD33AF">
        <w:rPr>
          <w:rFonts w:hint="eastAsia"/>
        </w:rPr>
        <w:t>し</w:t>
      </w:r>
      <w:r>
        <w:rPr>
          <w:rFonts w:hint="eastAsia"/>
        </w:rPr>
        <w:t>ます。公証人は、直接本人と面接するため、委任状での作成はできません。また、本人に契約できる能力が必要なので、すでに本人に意思能力がない場合は、任意後見を利用することはできません。</w:t>
      </w:r>
      <w:bookmarkStart w:id="123" w:name="_Hlk34589059"/>
      <w:r w:rsidR="008A2F1F">
        <w:rPr>
          <w:rFonts w:hint="eastAsia"/>
        </w:rPr>
        <w:t>（</w:t>
      </w:r>
      <w:r w:rsidR="008A2F1F" w:rsidRPr="008A2F1F">
        <w:rPr>
          <w:rFonts w:hint="eastAsia"/>
        </w:rPr>
        <w:t>民法の一部を改正する法律等の施行に伴う公証事務の取り扱いについて第２任意後見契約の公正証書の作成及び登記の嘱託３（１）ア）</w:t>
      </w:r>
    </w:p>
    <w:p w14:paraId="5F1C9555" w14:textId="53C9C2C6" w:rsidR="009177F1" w:rsidRDefault="009177F1" w:rsidP="007058EC">
      <w:pPr>
        <w:widowControl/>
        <w:ind w:leftChars="100" w:left="227" w:firstLineChars="2400" w:firstLine="5443"/>
        <w:jc w:val="left"/>
      </w:pPr>
      <w:r w:rsidRPr="009177F1">
        <w:rPr>
          <w:rFonts w:hint="eastAsia"/>
        </w:rPr>
        <w:t>（</w:t>
      </w:r>
      <w:r>
        <w:rPr>
          <w:rFonts w:hint="eastAsia"/>
        </w:rPr>
        <w:t>理論編</w:t>
      </w:r>
      <w:r w:rsidRPr="009177F1">
        <w:rPr>
          <w:rFonts w:hint="eastAsia"/>
        </w:rPr>
        <w:t>第</w:t>
      </w:r>
      <w:r>
        <w:rPr>
          <w:rFonts w:hint="eastAsia"/>
        </w:rPr>
        <w:t>２</w:t>
      </w:r>
      <w:r w:rsidRPr="009177F1">
        <w:rPr>
          <w:rFonts w:hint="eastAsia"/>
        </w:rPr>
        <w:t>章を参照ください。）</w:t>
      </w:r>
    </w:p>
    <w:p w14:paraId="2FA8D6FC" w14:textId="77777777" w:rsidR="008B2BA5" w:rsidRDefault="008B2BA5" w:rsidP="00F2113D">
      <w:pPr>
        <w:widowControl/>
        <w:jc w:val="left"/>
      </w:pPr>
    </w:p>
    <w:bookmarkEnd w:id="123"/>
    <w:p w14:paraId="40A72DD1" w14:textId="10F08B84" w:rsidR="00F2113D" w:rsidRPr="001B0688" w:rsidRDefault="0063223A" w:rsidP="00F2113D">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w:t>
      </w:r>
      <w:r w:rsidR="00FB0835">
        <w:rPr>
          <w:rFonts w:asciiTheme="majorEastAsia" w:eastAsiaTheme="majorEastAsia" w:hAnsiTheme="majorEastAsia" w:hint="eastAsia"/>
          <w:b/>
          <w:bCs/>
        </w:rPr>
        <w:t>７</w:t>
      </w:r>
      <w:r w:rsidRPr="001B0688">
        <w:rPr>
          <w:rFonts w:asciiTheme="majorEastAsia" w:eastAsiaTheme="majorEastAsia" w:hAnsiTheme="majorEastAsia" w:hint="eastAsia"/>
          <w:b/>
          <w:bCs/>
        </w:rPr>
        <w:t>）</w:t>
      </w:r>
      <w:r w:rsidR="00C30019" w:rsidRPr="001B0688">
        <w:rPr>
          <w:rFonts w:asciiTheme="majorEastAsia" w:eastAsiaTheme="majorEastAsia" w:hAnsiTheme="majorEastAsia" w:hint="eastAsia"/>
          <w:b/>
          <w:bCs/>
        </w:rPr>
        <w:t>相談料や着手金について</w:t>
      </w:r>
    </w:p>
    <w:p w14:paraId="5201B044" w14:textId="7725085D" w:rsidR="0063223A" w:rsidRDefault="0063223A" w:rsidP="00D70083">
      <w:pPr>
        <w:widowControl/>
        <w:ind w:left="227" w:hangingChars="100" w:hanging="227"/>
        <w:jc w:val="left"/>
      </w:pPr>
      <w:r>
        <w:rPr>
          <w:rFonts w:hint="eastAsia"/>
        </w:rPr>
        <w:t xml:space="preserve">　　不動産の決済などと違い</w:t>
      </w:r>
      <w:r w:rsidR="00851893">
        <w:rPr>
          <w:rFonts w:hint="eastAsia"/>
        </w:rPr>
        <w:t>支払いについて説明してくれる</w:t>
      </w:r>
      <w:r>
        <w:rPr>
          <w:rFonts w:hint="eastAsia"/>
        </w:rPr>
        <w:t>仲介業者が介在しないので、</w:t>
      </w:r>
      <w:r w:rsidR="007F0551">
        <w:rPr>
          <w:rFonts w:hint="eastAsia"/>
        </w:rPr>
        <w:t>依頼者から「</w:t>
      </w:r>
      <w:r>
        <w:rPr>
          <w:rFonts w:hint="eastAsia"/>
        </w:rPr>
        <w:t>相談</w:t>
      </w:r>
      <w:r w:rsidR="007F0551">
        <w:rPr>
          <w:rFonts w:hint="eastAsia"/>
        </w:rPr>
        <w:t>料</w:t>
      </w:r>
      <w:r>
        <w:rPr>
          <w:rFonts w:hint="eastAsia"/>
        </w:rPr>
        <w:t>は必要ですか</w:t>
      </w:r>
      <w:r w:rsidR="007F0551">
        <w:rPr>
          <w:rFonts w:hint="eastAsia"/>
        </w:rPr>
        <w:t>。」「</w:t>
      </w:r>
      <w:r>
        <w:rPr>
          <w:rFonts w:hint="eastAsia"/>
        </w:rPr>
        <w:t>費用はいつ払えば良いのですか</w:t>
      </w:r>
      <w:r w:rsidR="007F0551">
        <w:rPr>
          <w:rFonts w:hint="eastAsia"/>
        </w:rPr>
        <w:t>。」</w:t>
      </w:r>
      <w:r>
        <w:rPr>
          <w:rFonts w:hint="eastAsia"/>
        </w:rPr>
        <w:t>あるいは</w:t>
      </w:r>
      <w:r w:rsidR="007F0551">
        <w:rPr>
          <w:rFonts w:hint="eastAsia"/>
        </w:rPr>
        <w:t>「</w:t>
      </w:r>
      <w:r>
        <w:rPr>
          <w:rFonts w:hint="eastAsia"/>
        </w:rPr>
        <w:t>着手金は必要でしょうか</w:t>
      </w:r>
      <w:r w:rsidR="007F0551">
        <w:rPr>
          <w:rFonts w:hint="eastAsia"/>
        </w:rPr>
        <w:t>。」</w:t>
      </w:r>
      <w:r>
        <w:rPr>
          <w:rFonts w:hint="eastAsia"/>
        </w:rPr>
        <w:t>と聞かれることが多い</w:t>
      </w:r>
      <w:r w:rsidR="007F0551">
        <w:rPr>
          <w:rFonts w:hint="eastAsia"/>
        </w:rPr>
        <w:t>業務</w:t>
      </w:r>
      <w:r>
        <w:rPr>
          <w:rFonts w:hint="eastAsia"/>
        </w:rPr>
        <w:t>です。基本的には、一度の面談で済むような</w:t>
      </w:r>
      <w:r w:rsidR="007F0551">
        <w:rPr>
          <w:rFonts w:hint="eastAsia"/>
        </w:rPr>
        <w:t>業務</w:t>
      </w:r>
      <w:r>
        <w:rPr>
          <w:rFonts w:hint="eastAsia"/>
        </w:rPr>
        <w:t>ではない</w:t>
      </w:r>
      <w:r w:rsidR="007F0551">
        <w:rPr>
          <w:rFonts w:hint="eastAsia"/>
        </w:rPr>
        <w:t>ので</w:t>
      </w:r>
      <w:r>
        <w:rPr>
          <w:rFonts w:hint="eastAsia"/>
        </w:rPr>
        <w:t>相談料</w:t>
      </w:r>
      <w:r w:rsidR="007F0551">
        <w:rPr>
          <w:rFonts w:hint="eastAsia"/>
        </w:rPr>
        <w:t>や</w:t>
      </w:r>
      <w:r>
        <w:rPr>
          <w:rFonts w:hint="eastAsia"/>
        </w:rPr>
        <w:t>着手金</w:t>
      </w:r>
      <w:r w:rsidR="006053BC">
        <w:rPr>
          <w:rFonts w:hint="eastAsia"/>
        </w:rPr>
        <w:t>を受け取る</w:t>
      </w:r>
      <w:r w:rsidR="00851893">
        <w:rPr>
          <w:rFonts w:hint="eastAsia"/>
        </w:rPr>
        <w:t>場合は、</w:t>
      </w:r>
      <w:r>
        <w:rPr>
          <w:rFonts w:hint="eastAsia"/>
        </w:rPr>
        <w:t>最初に話をしておく</w:t>
      </w:r>
      <w:r w:rsidR="007F0551">
        <w:rPr>
          <w:rFonts w:hint="eastAsia"/>
        </w:rPr>
        <w:t>べきでしょう。</w:t>
      </w:r>
      <w:r>
        <w:rPr>
          <w:rFonts w:hint="eastAsia"/>
        </w:rPr>
        <w:t>我々の法人で</w:t>
      </w:r>
      <w:r w:rsidR="006053BC">
        <w:rPr>
          <w:rFonts w:hint="eastAsia"/>
        </w:rPr>
        <w:t>は</w:t>
      </w:r>
      <w:r>
        <w:rPr>
          <w:rFonts w:hint="eastAsia"/>
        </w:rPr>
        <w:t>着手金をお願いして断られ</w:t>
      </w:r>
      <w:r w:rsidR="007F0551">
        <w:rPr>
          <w:rFonts w:hint="eastAsia"/>
        </w:rPr>
        <w:t>た</w:t>
      </w:r>
      <w:r>
        <w:rPr>
          <w:rFonts w:hint="eastAsia"/>
        </w:rPr>
        <w:t>ことは一度もありません。</w:t>
      </w:r>
      <w:r w:rsidR="00D70083">
        <w:rPr>
          <w:rFonts w:hint="eastAsia"/>
        </w:rPr>
        <w:t>依頼者も人生の残りをかけて本気で取り組んでいるのですから、相談料や着手金を払うことに疑問は持たないと</w:t>
      </w:r>
      <w:r w:rsidR="007F0551">
        <w:rPr>
          <w:rFonts w:hint="eastAsia"/>
        </w:rPr>
        <w:t>感じて</w:t>
      </w:r>
      <w:r w:rsidR="00D70083">
        <w:rPr>
          <w:rFonts w:hint="eastAsia"/>
        </w:rPr>
        <w:t>います。</w:t>
      </w:r>
    </w:p>
    <w:p w14:paraId="779A78D1" w14:textId="57BD6211" w:rsidR="00D70083" w:rsidRDefault="00D70083" w:rsidP="00D70083">
      <w:pPr>
        <w:widowControl/>
        <w:ind w:left="227" w:hangingChars="100" w:hanging="227"/>
        <w:jc w:val="left"/>
      </w:pPr>
      <w:r>
        <w:rPr>
          <w:rFonts w:hint="eastAsia"/>
        </w:rPr>
        <w:t xml:space="preserve">　　最終の残金は、公証役場で公正証書を作成するタイミングで着手金を除いたものを</w:t>
      </w:r>
      <w:r w:rsidR="007F0551">
        <w:rPr>
          <w:rFonts w:hint="eastAsia"/>
        </w:rPr>
        <w:t>支払ってもらいます。</w:t>
      </w:r>
      <w:r>
        <w:rPr>
          <w:rFonts w:hint="eastAsia"/>
        </w:rPr>
        <w:t>依頼者</w:t>
      </w:r>
      <w:r w:rsidR="007F0551">
        <w:rPr>
          <w:rFonts w:hint="eastAsia"/>
        </w:rPr>
        <w:t>によっては、</w:t>
      </w:r>
      <w:r>
        <w:rPr>
          <w:rFonts w:hint="eastAsia"/>
        </w:rPr>
        <w:t>高齢で現金を持ち歩くこと</w:t>
      </w:r>
      <w:r w:rsidR="007F0551">
        <w:rPr>
          <w:rFonts w:hint="eastAsia"/>
        </w:rPr>
        <w:t>に</w:t>
      </w:r>
      <w:r>
        <w:rPr>
          <w:rFonts w:hint="eastAsia"/>
        </w:rPr>
        <w:t>不安</w:t>
      </w:r>
      <w:r w:rsidR="006053BC">
        <w:rPr>
          <w:rFonts w:hint="eastAsia"/>
        </w:rPr>
        <w:t>を</w:t>
      </w:r>
      <w:r w:rsidR="007F0551">
        <w:rPr>
          <w:rFonts w:hint="eastAsia"/>
        </w:rPr>
        <w:t>感</w:t>
      </w:r>
      <w:r w:rsidR="006053BC">
        <w:rPr>
          <w:rFonts w:hint="eastAsia"/>
        </w:rPr>
        <w:t>じている</w:t>
      </w:r>
      <w:r>
        <w:rPr>
          <w:rFonts w:hint="eastAsia"/>
        </w:rPr>
        <w:lastRenderedPageBreak/>
        <w:t>人もいます。そのようなときは、公証役場の費用も含めて事前に振り込んでもらい、当日公証役場の費用を</w:t>
      </w:r>
      <w:r w:rsidR="00BE192B">
        <w:rPr>
          <w:rFonts w:hint="eastAsia"/>
        </w:rPr>
        <w:t>、</w:t>
      </w:r>
      <w:r w:rsidR="006053BC">
        <w:rPr>
          <w:rFonts w:hint="eastAsia"/>
        </w:rPr>
        <w:t>専門家</w:t>
      </w:r>
      <w:r w:rsidR="00BE192B">
        <w:rPr>
          <w:rFonts w:hint="eastAsia"/>
        </w:rPr>
        <w:t>が</w:t>
      </w:r>
      <w:r>
        <w:rPr>
          <w:rFonts w:hint="eastAsia"/>
        </w:rPr>
        <w:t>出金して持参するということも</w:t>
      </w:r>
      <w:r w:rsidR="006053BC">
        <w:rPr>
          <w:rFonts w:hint="eastAsia"/>
        </w:rPr>
        <w:t>考えて下さい</w:t>
      </w:r>
      <w:r w:rsidR="007F0551">
        <w:rPr>
          <w:rFonts w:hint="eastAsia"/>
        </w:rPr>
        <w:t>。</w:t>
      </w:r>
    </w:p>
    <w:p w14:paraId="521CA2B3" w14:textId="2F9A8CDD" w:rsidR="0063223A" w:rsidRPr="00D70083" w:rsidRDefault="0063223A" w:rsidP="00F2113D">
      <w:pPr>
        <w:widowControl/>
        <w:jc w:val="left"/>
      </w:pPr>
    </w:p>
    <w:p w14:paraId="689582BD" w14:textId="62BEC794" w:rsidR="00F2113D" w:rsidRPr="001B0688" w:rsidRDefault="00DB5F66" w:rsidP="00F2113D">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w:t>
      </w:r>
      <w:r w:rsidR="00FB0835">
        <w:rPr>
          <w:rFonts w:asciiTheme="majorEastAsia" w:eastAsiaTheme="majorEastAsia" w:hAnsiTheme="majorEastAsia" w:hint="eastAsia"/>
          <w:b/>
          <w:bCs/>
        </w:rPr>
        <w:t>８</w:t>
      </w:r>
      <w:r w:rsidRPr="001B0688">
        <w:rPr>
          <w:rFonts w:asciiTheme="majorEastAsia" w:eastAsiaTheme="majorEastAsia" w:hAnsiTheme="majorEastAsia" w:hint="eastAsia"/>
          <w:b/>
          <w:bCs/>
        </w:rPr>
        <w:t>）</w:t>
      </w:r>
      <w:r w:rsidR="00F2113D" w:rsidRPr="001B0688">
        <w:rPr>
          <w:rFonts w:asciiTheme="majorEastAsia" w:eastAsiaTheme="majorEastAsia" w:hAnsiTheme="majorEastAsia" w:hint="eastAsia"/>
          <w:b/>
          <w:bCs/>
        </w:rPr>
        <w:t>任意後見監督人選任の申立て（任意後見の発効）</w:t>
      </w:r>
    </w:p>
    <w:p w14:paraId="3390DF89" w14:textId="77777777" w:rsidR="00D76FE2" w:rsidRDefault="00DB5F66" w:rsidP="00DB5F66">
      <w:pPr>
        <w:widowControl/>
        <w:ind w:left="227" w:hangingChars="100" w:hanging="227"/>
        <w:jc w:val="left"/>
      </w:pPr>
      <w:r>
        <w:rPr>
          <w:rFonts w:hint="eastAsia"/>
        </w:rPr>
        <w:t xml:space="preserve">　　本人の判断能力が衰え始めると、任意後見監督人の選任の申立が視野に入ってきます。申立てができるのは、本人、配偶者、四親等内の親族と任意後見の受任者です。法定後見と違い検察官や市区町村は申立</w:t>
      </w:r>
      <w:r w:rsidR="00D76FE2">
        <w:rPr>
          <w:rFonts w:hint="eastAsia"/>
        </w:rPr>
        <w:t>権者に入っていません</w:t>
      </w:r>
      <w:r>
        <w:rPr>
          <w:rFonts w:hint="eastAsia"/>
        </w:rPr>
        <w:t>。基本的には、申立には、本人の同意が必要です。</w:t>
      </w:r>
      <w:r w:rsidR="00D76FE2">
        <w:rPr>
          <w:rFonts w:hint="eastAsia"/>
        </w:rPr>
        <w:t>（任意後見に関する法律第４条）</w:t>
      </w:r>
    </w:p>
    <w:p w14:paraId="777640C9" w14:textId="6BE37F22" w:rsidR="00DB5F66" w:rsidRDefault="00DB5F66" w:rsidP="00D76FE2">
      <w:pPr>
        <w:widowControl/>
        <w:ind w:leftChars="100" w:left="227" w:firstLineChars="100" w:firstLine="227"/>
        <w:jc w:val="left"/>
      </w:pPr>
      <w:r>
        <w:rPr>
          <w:rFonts w:hint="eastAsia"/>
        </w:rPr>
        <w:t>病気や事故で急に判断能力を喪失したというようなことがない限り、本人が同意をできる間に監督人選任の申立をすべきです。</w:t>
      </w:r>
      <w:r w:rsidR="00851893">
        <w:rPr>
          <w:rFonts w:hint="eastAsia"/>
        </w:rPr>
        <w:t>司法書士などの</w:t>
      </w:r>
      <w:r>
        <w:rPr>
          <w:rFonts w:hint="eastAsia"/>
        </w:rPr>
        <w:t>専門家が受任者の場合は、事実上、受任者である専門家だけが申立てができるということもあり</w:t>
      </w:r>
      <w:r w:rsidR="006053BC">
        <w:rPr>
          <w:rFonts w:hint="eastAsia"/>
        </w:rPr>
        <w:t>え</w:t>
      </w:r>
      <w:r>
        <w:rPr>
          <w:rFonts w:hint="eastAsia"/>
        </w:rPr>
        <w:t>る</w:t>
      </w:r>
      <w:r w:rsidR="006053BC">
        <w:rPr>
          <w:rFonts w:hint="eastAsia"/>
        </w:rPr>
        <w:t>ため</w:t>
      </w:r>
      <w:r>
        <w:rPr>
          <w:rFonts w:hint="eastAsia"/>
        </w:rPr>
        <w:t>本人の状態をよく</w:t>
      </w:r>
      <w:r w:rsidR="006053BC">
        <w:rPr>
          <w:rFonts w:hint="eastAsia"/>
        </w:rPr>
        <w:t>見ておく</w:t>
      </w:r>
      <w:r>
        <w:rPr>
          <w:rFonts w:hint="eastAsia"/>
        </w:rPr>
        <w:t>必要があります。</w:t>
      </w:r>
    </w:p>
    <w:p w14:paraId="232D60DF" w14:textId="7E2D5EC4" w:rsidR="00DB5F66" w:rsidRDefault="00DB5F66" w:rsidP="00DB5F66">
      <w:pPr>
        <w:widowControl/>
        <w:ind w:left="227" w:hangingChars="100" w:hanging="227"/>
        <w:jc w:val="left"/>
      </w:pPr>
      <w:r>
        <w:rPr>
          <w:rFonts w:hint="eastAsia"/>
        </w:rPr>
        <w:t xml:space="preserve">　　では、家族や親族が受任者になっている場合は、どうでしょうか。移行型のように財産管理が事実上できていると、本人の判断能力が衰えても監督人選任の申立てがなかなかされないということも起こりえるでしょう。そのため、親族間の任意後見契約の作成の委任を受けた案件は、</w:t>
      </w:r>
      <w:r w:rsidR="006053BC">
        <w:rPr>
          <w:rFonts w:hint="eastAsia"/>
        </w:rPr>
        <w:t>専門家も</w:t>
      </w:r>
      <w:r>
        <w:rPr>
          <w:rFonts w:hint="eastAsia"/>
        </w:rPr>
        <w:t>本人の状態が把握できるような関係を作っておくと良いでしょう。例えば本人と年賀状や暑中見舞いのやり取りをしておくとか、受任者側である子どもたちに定期的に本人の状況</w:t>
      </w:r>
      <w:r w:rsidR="006053BC">
        <w:rPr>
          <w:rFonts w:hint="eastAsia"/>
        </w:rPr>
        <w:t>について</w:t>
      </w:r>
      <w:r>
        <w:rPr>
          <w:rFonts w:hint="eastAsia"/>
        </w:rPr>
        <w:t>連絡を貰えるようにお願いしておくなどです。</w:t>
      </w:r>
    </w:p>
    <w:p w14:paraId="609B1238" w14:textId="57DB1BEE" w:rsidR="00DB5F66" w:rsidRDefault="00DB5F66" w:rsidP="00DB5F66">
      <w:pPr>
        <w:widowControl/>
        <w:ind w:left="227" w:hangingChars="100" w:hanging="227"/>
        <w:jc w:val="left"/>
      </w:pPr>
      <w:r>
        <w:rPr>
          <w:rFonts w:hint="eastAsia"/>
        </w:rPr>
        <w:t xml:space="preserve">　　一般の人たちが、自ら</w:t>
      </w:r>
      <w:r w:rsidR="00016564">
        <w:rPr>
          <w:rFonts w:hint="eastAsia"/>
        </w:rPr>
        <w:t>家庭裁判所に</w:t>
      </w:r>
      <w:r>
        <w:rPr>
          <w:rFonts w:hint="eastAsia"/>
        </w:rPr>
        <w:t>監督人選任の申立をすることは、あまりないと思いますので、任意後見契約書の作成を依頼した専門家に、監督人選任の申立を依頼してくるのが一般的だと思われます。そのことを前提に、継続的な関係を作っておくと良いでしょう。</w:t>
      </w:r>
      <w:r w:rsidR="009177F1">
        <w:rPr>
          <w:rFonts w:hint="eastAsia"/>
        </w:rPr>
        <w:t xml:space="preserve">　　　　　　　　　　　　　　　　　　　</w:t>
      </w:r>
      <w:r w:rsidR="009177F1" w:rsidRPr="009177F1">
        <w:rPr>
          <w:rFonts w:hint="eastAsia"/>
        </w:rPr>
        <w:t>（事例編第</w:t>
      </w:r>
      <w:r w:rsidR="009177F1">
        <w:rPr>
          <w:rFonts w:hint="eastAsia"/>
        </w:rPr>
        <w:t>４</w:t>
      </w:r>
      <w:r w:rsidR="009177F1" w:rsidRPr="009177F1">
        <w:rPr>
          <w:rFonts w:hint="eastAsia"/>
        </w:rPr>
        <w:t>章を参照ください。）</w:t>
      </w:r>
    </w:p>
    <w:p w14:paraId="3760F740" w14:textId="07C238C0" w:rsidR="00DB5F66" w:rsidRDefault="00DB5F66" w:rsidP="00F2113D">
      <w:pPr>
        <w:widowControl/>
        <w:jc w:val="left"/>
      </w:pPr>
    </w:p>
    <w:p w14:paraId="5FB6FA02" w14:textId="7F887897" w:rsidR="00FB0835" w:rsidRPr="001B0688" w:rsidRDefault="00FB0835" w:rsidP="00FB0835">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w:t>
      </w:r>
      <w:r>
        <w:rPr>
          <w:rFonts w:asciiTheme="majorEastAsia" w:eastAsiaTheme="majorEastAsia" w:hAnsiTheme="majorEastAsia" w:hint="eastAsia"/>
          <w:b/>
          <w:bCs/>
        </w:rPr>
        <w:t>９</w:t>
      </w:r>
      <w:r w:rsidRPr="001B0688">
        <w:rPr>
          <w:rFonts w:asciiTheme="majorEastAsia" w:eastAsiaTheme="majorEastAsia" w:hAnsiTheme="majorEastAsia" w:hint="eastAsia"/>
          <w:b/>
          <w:bCs/>
        </w:rPr>
        <w:t>）家族後見の提案をする</w:t>
      </w:r>
    </w:p>
    <w:p w14:paraId="09A206E2" w14:textId="77777777" w:rsidR="00FB0835" w:rsidRDefault="00FB0835" w:rsidP="00FB0835">
      <w:pPr>
        <w:widowControl/>
        <w:ind w:left="227" w:hangingChars="100" w:hanging="227"/>
        <w:jc w:val="left"/>
      </w:pPr>
      <w:r>
        <w:rPr>
          <w:rFonts w:hint="eastAsia"/>
        </w:rPr>
        <w:t xml:space="preserve">　　任意後見契約の受任者になるのに制限はありません。任意後見契約の受任者の多くは本人の家族、兄弟姉妹や甥姪などです。また、我々の法人での経験では、配偶者の甥姪ということも珍しいことではなく、ごくまれに会社時代の後輩などということもありました。</w:t>
      </w:r>
    </w:p>
    <w:p w14:paraId="27EEB71D" w14:textId="77777777" w:rsidR="00FB0835" w:rsidRDefault="00FB0835" w:rsidP="00FB0835">
      <w:pPr>
        <w:widowControl/>
        <w:ind w:left="227" w:hangingChars="100" w:hanging="227"/>
        <w:jc w:val="left"/>
      </w:pPr>
      <w:r>
        <w:rPr>
          <w:rFonts w:hint="eastAsia"/>
        </w:rPr>
        <w:t xml:space="preserve">　　しかし受任者が将来の後見人としての資質を有し、信頼でき、責任感がある人物とは限りません。親族でも不誠実な人であったり不正を行うような好ましくない人であることもありえるでしょう。第三者である司法書士などの専門家がどこまで踏み込むべきか難しいところではありますが、受任者の適性が疑われるときは、契約が発効した後に任</w:t>
      </w:r>
      <w:r>
        <w:rPr>
          <w:rFonts w:hint="eastAsia"/>
        </w:rPr>
        <w:lastRenderedPageBreak/>
        <w:t>意後見人がすべき手続きの大変さや責任の大きさを、委任者に伝えることで、再考を促すことが必要なこともあり得るでしょう。</w:t>
      </w:r>
    </w:p>
    <w:p w14:paraId="0BF3910E" w14:textId="77777777" w:rsidR="00FB0835" w:rsidRDefault="00FB0835" w:rsidP="00FB0835">
      <w:pPr>
        <w:widowControl/>
        <w:ind w:leftChars="100" w:left="227" w:firstLineChars="100" w:firstLine="227"/>
        <w:jc w:val="left"/>
      </w:pPr>
      <w:r>
        <w:rPr>
          <w:rFonts w:hint="eastAsia"/>
        </w:rPr>
        <w:t>もちろん欠格事由（任意後見法第４条１項３号）があると任意後見人に選任されません。そのため専門家は事前に欠格事由に該当するか否かは、確認しておく必要があります。</w:t>
      </w:r>
      <w:r>
        <w:rPr>
          <w:rStyle w:val="ad"/>
        </w:rPr>
        <w:footnoteReference w:id="9"/>
      </w:r>
    </w:p>
    <w:p w14:paraId="1A107E6F" w14:textId="0BCB53C1" w:rsidR="00FB0835" w:rsidRDefault="00FB0835" w:rsidP="00FB0835">
      <w:pPr>
        <w:widowControl/>
        <w:ind w:left="227" w:hangingChars="100" w:hanging="227"/>
        <w:jc w:val="left"/>
      </w:pPr>
      <w:r>
        <w:rPr>
          <w:rFonts w:hint="eastAsia"/>
        </w:rPr>
        <w:t xml:space="preserve">　　とはいえ本人のことを一番知り、かけがえのない愛情があるのも家族であり親族です。法定後見では「親族が選任される確率は低い」という現状を伝えて、本人の判断能力がしっかりしている間に、家族や親族との任意後見契約を締結することを勧めましょう。</w:t>
      </w:r>
    </w:p>
    <w:p w14:paraId="1258C1DF" w14:textId="0317F7AE" w:rsidR="009177F1" w:rsidRDefault="009177F1" w:rsidP="007058EC">
      <w:pPr>
        <w:widowControl/>
        <w:ind w:leftChars="100" w:left="227" w:firstLineChars="2300" w:firstLine="5216"/>
        <w:jc w:val="left"/>
      </w:pPr>
      <w:r w:rsidRPr="009177F1">
        <w:rPr>
          <w:rFonts w:hint="eastAsia"/>
        </w:rPr>
        <w:t>（事例編第</w:t>
      </w:r>
      <w:r>
        <w:rPr>
          <w:rFonts w:hint="eastAsia"/>
        </w:rPr>
        <w:t>１</w:t>
      </w:r>
      <w:r w:rsidRPr="009177F1">
        <w:rPr>
          <w:rFonts w:hint="eastAsia"/>
        </w:rPr>
        <w:t>章</w:t>
      </w:r>
      <w:r>
        <w:rPr>
          <w:rFonts w:hint="eastAsia"/>
        </w:rPr>
        <w:t>２</w:t>
      </w:r>
      <w:r w:rsidRPr="009177F1">
        <w:rPr>
          <w:rFonts w:hint="eastAsia"/>
        </w:rPr>
        <w:t>を参照ください。）</w:t>
      </w:r>
    </w:p>
    <w:p w14:paraId="4107C876" w14:textId="77777777" w:rsidR="00FB0835" w:rsidRPr="00FB0835" w:rsidRDefault="00FB0835" w:rsidP="00F2113D">
      <w:pPr>
        <w:widowControl/>
        <w:jc w:val="left"/>
      </w:pPr>
    </w:p>
    <w:p w14:paraId="4AC5885E" w14:textId="73D7D874" w:rsidR="00F2113D" w:rsidRPr="001B0688" w:rsidRDefault="00DB5F66" w:rsidP="00F2113D">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（１０）</w:t>
      </w:r>
      <w:r w:rsidR="00F2113D" w:rsidRPr="001B0688">
        <w:rPr>
          <w:rFonts w:asciiTheme="majorEastAsia" w:eastAsiaTheme="majorEastAsia" w:hAnsiTheme="majorEastAsia" w:hint="eastAsia"/>
          <w:b/>
          <w:bCs/>
        </w:rPr>
        <w:t>任意後見人の職務と</w:t>
      </w:r>
      <w:r w:rsidR="006053BC" w:rsidRPr="001B0688">
        <w:rPr>
          <w:rFonts w:asciiTheme="majorEastAsia" w:eastAsiaTheme="majorEastAsia" w:hAnsiTheme="majorEastAsia" w:hint="eastAsia"/>
          <w:b/>
          <w:bCs/>
        </w:rPr>
        <w:t>監督されること</w:t>
      </w:r>
      <w:r w:rsidR="00F2113D" w:rsidRPr="001B0688">
        <w:rPr>
          <w:rFonts w:asciiTheme="majorEastAsia" w:eastAsiaTheme="majorEastAsia" w:hAnsiTheme="majorEastAsia" w:hint="eastAsia"/>
          <w:b/>
          <w:bCs/>
        </w:rPr>
        <w:t>を説明しておく</w:t>
      </w:r>
    </w:p>
    <w:p w14:paraId="68F326A7" w14:textId="14FA1611" w:rsidR="00DB5F66" w:rsidRDefault="00DB5F66" w:rsidP="00DB5F66">
      <w:pPr>
        <w:widowControl/>
        <w:ind w:left="227" w:hangingChars="100" w:hanging="227"/>
        <w:jc w:val="left"/>
      </w:pPr>
      <w:r>
        <w:rPr>
          <w:rFonts w:hint="eastAsia"/>
        </w:rPr>
        <w:t xml:space="preserve">　　任意後見監督人が選任されると、監督人から任意後見人の仕事や義務について、最初に話があります。しかし、</w:t>
      </w:r>
      <w:r w:rsidR="00016564">
        <w:rPr>
          <w:rFonts w:hint="eastAsia"/>
        </w:rPr>
        <w:t>司法書士などの</w:t>
      </w:r>
      <w:r>
        <w:rPr>
          <w:rFonts w:hint="eastAsia"/>
        </w:rPr>
        <w:t>専門家が親族間の任意後見契約書の作成</w:t>
      </w:r>
      <w:r w:rsidR="006053BC">
        <w:rPr>
          <w:rFonts w:hint="eastAsia"/>
        </w:rPr>
        <w:t>の依頼を受けている場合には</w:t>
      </w:r>
      <w:r>
        <w:rPr>
          <w:rFonts w:hint="eastAsia"/>
        </w:rPr>
        <w:t>、契約書作成のタイミング</w:t>
      </w:r>
      <w:r w:rsidR="006053BC">
        <w:rPr>
          <w:rFonts w:hint="eastAsia"/>
        </w:rPr>
        <w:t>でしっかりと</w:t>
      </w:r>
      <w:r w:rsidR="00016564">
        <w:rPr>
          <w:rFonts w:hint="eastAsia"/>
        </w:rPr>
        <w:t>任意後見人としての</w:t>
      </w:r>
      <w:r w:rsidR="006053BC">
        <w:rPr>
          <w:rFonts w:hint="eastAsia"/>
        </w:rPr>
        <w:t>職務と</w:t>
      </w:r>
      <w:r w:rsidR="00016564">
        <w:rPr>
          <w:rFonts w:hint="eastAsia"/>
        </w:rPr>
        <w:t>任意後見</w:t>
      </w:r>
      <w:r w:rsidR="006053BC">
        <w:rPr>
          <w:rFonts w:hint="eastAsia"/>
        </w:rPr>
        <w:t>監督人から監督されることについて伝え</w:t>
      </w:r>
      <w:r w:rsidR="00016564">
        <w:rPr>
          <w:rFonts w:hint="eastAsia"/>
        </w:rPr>
        <w:t>る必要があり</w:t>
      </w:r>
      <w:r w:rsidR="006053BC">
        <w:rPr>
          <w:rFonts w:hint="eastAsia"/>
        </w:rPr>
        <w:t>ます。更に</w:t>
      </w:r>
      <w:r>
        <w:rPr>
          <w:rFonts w:hint="eastAsia"/>
        </w:rPr>
        <w:t>本人の判断能力が衰えて監督人選任の申立をするタイミング</w:t>
      </w:r>
      <w:r w:rsidR="006053BC">
        <w:rPr>
          <w:rFonts w:hint="eastAsia"/>
        </w:rPr>
        <w:t>でも</w:t>
      </w:r>
      <w:r>
        <w:rPr>
          <w:rFonts w:hint="eastAsia"/>
        </w:rPr>
        <w:t>、任意後見人の職務と</w:t>
      </w:r>
      <w:r w:rsidR="006053BC">
        <w:rPr>
          <w:rFonts w:hint="eastAsia"/>
        </w:rPr>
        <w:t>監督されることを</w:t>
      </w:r>
      <w:r>
        <w:rPr>
          <w:rFonts w:hint="eastAsia"/>
        </w:rPr>
        <w:t>、監督人から話が</w:t>
      </w:r>
      <w:r w:rsidR="006053BC">
        <w:rPr>
          <w:rFonts w:hint="eastAsia"/>
        </w:rPr>
        <w:t>される</w:t>
      </w:r>
      <w:r>
        <w:rPr>
          <w:rFonts w:hint="eastAsia"/>
        </w:rPr>
        <w:t>前に伝えておく必要があります。</w:t>
      </w:r>
    </w:p>
    <w:p w14:paraId="0D395266" w14:textId="10E00304" w:rsidR="00DB5F66" w:rsidRDefault="00DB5F66" w:rsidP="00DB5F66">
      <w:pPr>
        <w:widowControl/>
        <w:ind w:leftChars="100" w:left="227" w:firstLineChars="100" w:firstLine="227"/>
        <w:jc w:val="left"/>
      </w:pPr>
      <w:r>
        <w:rPr>
          <w:rFonts w:hint="eastAsia"/>
        </w:rPr>
        <w:t>なぜなら一般の人は、知識のなさや思い込みのため</w:t>
      </w:r>
      <w:r w:rsidR="006053BC">
        <w:rPr>
          <w:rFonts w:hint="eastAsia"/>
        </w:rPr>
        <w:t>「任意後見人である</w:t>
      </w:r>
      <w:r>
        <w:rPr>
          <w:rFonts w:hint="eastAsia"/>
        </w:rPr>
        <w:t>自分の</w:t>
      </w:r>
      <w:r w:rsidR="006053BC">
        <w:rPr>
          <w:rFonts w:hint="eastAsia"/>
        </w:rPr>
        <w:t>やりたい</w:t>
      </w:r>
      <w:r>
        <w:rPr>
          <w:rFonts w:hint="eastAsia"/>
        </w:rPr>
        <w:t>とが、任意後見人の仕事</w:t>
      </w:r>
      <w:r w:rsidR="006053BC">
        <w:rPr>
          <w:rFonts w:hint="eastAsia"/>
        </w:rPr>
        <w:t>。」</w:t>
      </w:r>
      <w:r>
        <w:rPr>
          <w:rFonts w:hint="eastAsia"/>
        </w:rPr>
        <w:t>だと思っていることがあるからです。監督人から話を聞いて、任意後見人が自分のイメージしていたことと違うと、元々相談を受けて</w:t>
      </w:r>
      <w:r w:rsidR="00016564">
        <w:rPr>
          <w:rFonts w:hint="eastAsia"/>
        </w:rPr>
        <w:t>契約書の作成を手伝った</w:t>
      </w:r>
      <w:r>
        <w:rPr>
          <w:rFonts w:hint="eastAsia"/>
        </w:rPr>
        <w:t>専門家にクレームの矛先が向くこともあります。</w:t>
      </w:r>
      <w:r w:rsidR="00016564">
        <w:rPr>
          <w:rFonts w:hint="eastAsia"/>
        </w:rPr>
        <w:t>任意後見人がやりたいことだけやり始めると</w:t>
      </w:r>
      <w:r>
        <w:rPr>
          <w:rFonts w:hint="eastAsia"/>
        </w:rPr>
        <w:t>、任意後見人として適任でないと判断され、監督人から任意後見人の解任の申立てがされ、法定後見人の選任がされるなどということもありえます。そうなると、本人の望んでいたこととはかけ離れた結果になりかねません。そういうことを生じさせないためにも、しっかりと受任者に</w:t>
      </w:r>
      <w:r w:rsidRPr="00DB5F66">
        <w:rPr>
          <w:rFonts w:hint="eastAsia"/>
        </w:rPr>
        <w:t>任意後見人の職務と義務について</w:t>
      </w:r>
      <w:r>
        <w:rPr>
          <w:rFonts w:hint="eastAsia"/>
        </w:rPr>
        <w:t>伝えておきましょう。</w:t>
      </w:r>
      <w:r w:rsidR="009177F1">
        <w:rPr>
          <w:rFonts w:hint="eastAsia"/>
        </w:rPr>
        <w:t xml:space="preserve">　　　　　　　　　　　　　　　　　</w:t>
      </w:r>
      <w:r w:rsidR="009177F1" w:rsidRPr="009177F1">
        <w:rPr>
          <w:rFonts w:hint="eastAsia"/>
        </w:rPr>
        <w:t>（事例編第</w:t>
      </w:r>
      <w:r w:rsidR="009177F1">
        <w:rPr>
          <w:rFonts w:hint="eastAsia"/>
        </w:rPr>
        <w:t>４</w:t>
      </w:r>
      <w:r w:rsidR="009177F1" w:rsidRPr="009177F1">
        <w:rPr>
          <w:rFonts w:hint="eastAsia"/>
        </w:rPr>
        <w:t>章</w:t>
      </w:r>
      <w:r w:rsidR="009177F1">
        <w:rPr>
          <w:rFonts w:hint="eastAsia"/>
        </w:rPr>
        <w:t>１</w:t>
      </w:r>
      <w:r w:rsidR="009177F1" w:rsidRPr="009177F1">
        <w:rPr>
          <w:rFonts w:hint="eastAsia"/>
        </w:rPr>
        <w:t>を参照ください。）</w:t>
      </w:r>
    </w:p>
    <w:p w14:paraId="15FFB39A" w14:textId="77777777" w:rsidR="00DB5F66" w:rsidRDefault="00DB5F66" w:rsidP="00DB5F66">
      <w:pPr>
        <w:widowControl/>
        <w:ind w:firstLineChars="200" w:firstLine="454"/>
        <w:jc w:val="left"/>
      </w:pPr>
    </w:p>
    <w:p w14:paraId="170D53B8" w14:textId="54615195" w:rsidR="00F2113D" w:rsidRPr="001B0688" w:rsidRDefault="00DB5F66" w:rsidP="00F2113D">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（１１）</w:t>
      </w:r>
      <w:r w:rsidR="00F2113D" w:rsidRPr="001B0688">
        <w:rPr>
          <w:rFonts w:asciiTheme="majorEastAsia" w:eastAsiaTheme="majorEastAsia" w:hAnsiTheme="majorEastAsia" w:hint="eastAsia"/>
          <w:b/>
          <w:bCs/>
        </w:rPr>
        <w:t>任意後見監督人の存在を説明しておく</w:t>
      </w:r>
    </w:p>
    <w:p w14:paraId="74DC92A6" w14:textId="70CA7CCF" w:rsidR="00DB5F66" w:rsidRDefault="00DB5F66" w:rsidP="00DB5F66">
      <w:pPr>
        <w:widowControl/>
        <w:ind w:left="227" w:hangingChars="100" w:hanging="227"/>
        <w:jc w:val="left"/>
      </w:pPr>
      <w:r>
        <w:rPr>
          <w:rFonts w:hint="eastAsia"/>
        </w:rPr>
        <w:t xml:space="preserve">　　受任者が</w:t>
      </w:r>
      <w:r w:rsidR="00016564">
        <w:rPr>
          <w:rFonts w:hint="eastAsia"/>
        </w:rPr>
        <w:t>親族などの</w:t>
      </w:r>
      <w:r>
        <w:rPr>
          <w:rFonts w:hint="eastAsia"/>
        </w:rPr>
        <w:t>一般の</w:t>
      </w:r>
      <w:r w:rsidR="00016564">
        <w:rPr>
          <w:rFonts w:hint="eastAsia"/>
        </w:rPr>
        <w:t>人の</w:t>
      </w:r>
      <w:r>
        <w:rPr>
          <w:rFonts w:hint="eastAsia"/>
        </w:rPr>
        <w:t>場合は、人によっては任意後見監督人の存在を理解するのが難しい時があるようです。監督人選任の申立が、任意後見の発効のタイミングだということ</w:t>
      </w:r>
      <w:r w:rsidR="00016564">
        <w:rPr>
          <w:rFonts w:hint="eastAsia"/>
        </w:rPr>
        <w:t>を説明しても</w:t>
      </w:r>
      <w:r>
        <w:rPr>
          <w:rFonts w:hint="eastAsia"/>
        </w:rPr>
        <w:t>理解していない人もいます。</w:t>
      </w:r>
    </w:p>
    <w:p w14:paraId="1DE7914E" w14:textId="1F95954A" w:rsidR="00DB5F66" w:rsidRDefault="00DB5F66" w:rsidP="00DB5F66">
      <w:pPr>
        <w:widowControl/>
        <w:ind w:left="227" w:hangingChars="100" w:hanging="227"/>
        <w:jc w:val="left"/>
      </w:pPr>
      <w:r>
        <w:rPr>
          <w:rFonts w:hint="eastAsia"/>
        </w:rPr>
        <w:lastRenderedPageBreak/>
        <w:t xml:space="preserve">　　監督人は、任意後見人の事務を監督し家庭裁判所に報告します。さらに任意後見人に対していつでも事務の報告を求めることができ、事務の内容や本人の財産の状況を調査することができます。</w:t>
      </w:r>
      <w:r w:rsidR="00D76FE2">
        <w:rPr>
          <w:rFonts w:hint="eastAsia"/>
        </w:rPr>
        <w:t>（任意後見に関する法律第７条）</w:t>
      </w:r>
    </w:p>
    <w:p w14:paraId="32302662" w14:textId="1439E457" w:rsidR="00DB5F66" w:rsidRDefault="00DB5F66" w:rsidP="00DB5F66">
      <w:pPr>
        <w:widowControl/>
        <w:ind w:left="227" w:hangingChars="100" w:hanging="227"/>
        <w:jc w:val="left"/>
      </w:pPr>
      <w:r>
        <w:rPr>
          <w:rFonts w:hint="eastAsia"/>
        </w:rPr>
        <w:t xml:space="preserve">　　親族が、任意後見人</w:t>
      </w:r>
      <w:r w:rsidR="00016564">
        <w:rPr>
          <w:rFonts w:hint="eastAsia"/>
        </w:rPr>
        <w:t>の場合</w:t>
      </w:r>
      <w:r>
        <w:rPr>
          <w:rFonts w:hint="eastAsia"/>
        </w:rPr>
        <w:t>だと</w:t>
      </w:r>
      <w:r w:rsidR="00016564">
        <w:rPr>
          <w:rFonts w:hint="eastAsia"/>
        </w:rPr>
        <w:t>「</w:t>
      </w:r>
      <w:r>
        <w:rPr>
          <w:rFonts w:hint="eastAsia"/>
        </w:rPr>
        <w:t>人様の財産を預かっている</w:t>
      </w:r>
      <w:r w:rsidR="00016564">
        <w:rPr>
          <w:rFonts w:hint="eastAsia"/>
        </w:rPr>
        <w:t>」</w:t>
      </w:r>
      <w:r>
        <w:rPr>
          <w:rFonts w:hint="eastAsia"/>
        </w:rPr>
        <w:t>のであり「厳正な管理をするべき」という認識が弱く、財産管理の報告が甘くなったり遅れがちになったりします。それが度を超すと、監督人から不正を疑われることになり、任意後見人としての資質がないと判断されかねません。</w:t>
      </w:r>
    </w:p>
    <w:p w14:paraId="3F848446" w14:textId="7CE07310" w:rsidR="00DB5F66" w:rsidRDefault="00DB5F66" w:rsidP="00DB5F66">
      <w:pPr>
        <w:widowControl/>
        <w:ind w:left="227" w:hangingChars="100" w:hanging="227"/>
        <w:jc w:val="left"/>
      </w:pPr>
      <w:r>
        <w:rPr>
          <w:rFonts w:hint="eastAsia"/>
        </w:rPr>
        <w:t xml:space="preserve">　　他にも、任意後見人は代理権目録の定めた範囲でしか代理権を行使することができません。そのため代理権の定め</w:t>
      </w:r>
      <w:r w:rsidR="00A971BA">
        <w:rPr>
          <w:rFonts w:hint="eastAsia"/>
        </w:rPr>
        <w:t>方</w:t>
      </w:r>
      <w:r>
        <w:rPr>
          <w:rFonts w:hint="eastAsia"/>
        </w:rPr>
        <w:t>が曖昧だと監督人の判断と任意後見人の判断が乖離することも考えられます。そのようなことを起こさないためにも代理権目録の内容は具体的に定めておく必要があります。読み方によって</w:t>
      </w:r>
      <w:r w:rsidR="00A971BA">
        <w:rPr>
          <w:rFonts w:hint="eastAsia"/>
        </w:rPr>
        <w:t>監督人と意見の</w:t>
      </w:r>
      <w:r>
        <w:rPr>
          <w:rFonts w:hint="eastAsia"/>
        </w:rPr>
        <w:t>違いが生じないように、</w:t>
      </w:r>
      <w:r w:rsidRPr="00DB5F66">
        <w:rPr>
          <w:rFonts w:hint="eastAsia"/>
        </w:rPr>
        <w:t>本人の意向についてライフプランなどで</w:t>
      </w:r>
      <w:r>
        <w:rPr>
          <w:rFonts w:hint="eastAsia"/>
        </w:rPr>
        <w:t>補強しておくのも一つの方法です。</w:t>
      </w:r>
    </w:p>
    <w:p w14:paraId="49AB1902" w14:textId="368A39BF" w:rsidR="009177F1" w:rsidRDefault="009177F1" w:rsidP="007058EC">
      <w:pPr>
        <w:widowControl/>
        <w:ind w:leftChars="100" w:left="227" w:firstLineChars="2300" w:firstLine="5216"/>
        <w:jc w:val="left"/>
      </w:pPr>
      <w:r w:rsidRPr="009177F1">
        <w:rPr>
          <w:rFonts w:hint="eastAsia"/>
        </w:rPr>
        <w:t>（事例編第</w:t>
      </w:r>
      <w:r>
        <w:rPr>
          <w:rFonts w:hint="eastAsia"/>
        </w:rPr>
        <w:t>４</w:t>
      </w:r>
      <w:r w:rsidRPr="009177F1">
        <w:rPr>
          <w:rFonts w:hint="eastAsia"/>
        </w:rPr>
        <w:t>章２を参照ください。）</w:t>
      </w:r>
    </w:p>
    <w:p w14:paraId="5442AA69" w14:textId="0FF09CEA" w:rsidR="00DB5F66" w:rsidRDefault="00DB5F66" w:rsidP="00F2113D">
      <w:pPr>
        <w:widowControl/>
        <w:jc w:val="left"/>
      </w:pPr>
    </w:p>
    <w:p w14:paraId="48910E0A" w14:textId="5F289608" w:rsidR="00D50B51" w:rsidRPr="001B0688" w:rsidRDefault="00D50B51" w:rsidP="00D50B51">
      <w:pPr>
        <w:rPr>
          <w:rFonts w:asciiTheme="majorEastAsia" w:eastAsiaTheme="majorEastAsia" w:hAnsiTheme="majorEastAsia"/>
          <w:b/>
          <w:bCs/>
        </w:rPr>
      </w:pPr>
      <w:r w:rsidRPr="001B0688">
        <w:rPr>
          <w:rFonts w:hint="eastAsia"/>
          <w:b/>
          <w:bCs/>
        </w:rPr>
        <w:t>（１２）</w:t>
      </w:r>
      <w:r w:rsidRPr="001B0688">
        <w:rPr>
          <w:rFonts w:asciiTheme="majorEastAsia" w:eastAsiaTheme="majorEastAsia" w:hAnsiTheme="majorEastAsia" w:hint="eastAsia"/>
          <w:b/>
          <w:bCs/>
        </w:rPr>
        <w:t>不動産の処分については細心の注意が必要</w:t>
      </w:r>
    </w:p>
    <w:p w14:paraId="5C48E85F" w14:textId="7E1D686C" w:rsidR="00D50B51" w:rsidRDefault="00D50B51" w:rsidP="00D50B51">
      <w:pPr>
        <w:ind w:leftChars="100" w:left="227" w:firstLineChars="100" w:firstLine="227"/>
        <w:rPr>
          <w:color w:val="FF0000"/>
        </w:rPr>
      </w:pPr>
      <w:r w:rsidRPr="00B05EFF">
        <w:rPr>
          <w:rFonts w:hint="eastAsia"/>
        </w:rPr>
        <w:t>不動産の管理・保存・処分についての代理権がある場合</w:t>
      </w:r>
      <w:r>
        <w:rPr>
          <w:rFonts w:hint="eastAsia"/>
        </w:rPr>
        <w:t>です。</w:t>
      </w:r>
      <w:r w:rsidRPr="00B05EFF">
        <w:rPr>
          <w:rFonts w:hint="eastAsia"/>
        </w:rPr>
        <w:t>本人の</w:t>
      </w:r>
      <w:ins w:id="128" w:author="猛一 勝" w:date="2021-03-17T15:39:00Z">
        <w:r w:rsidR="00EC3B87">
          <w:rPr>
            <w:rFonts w:hint="eastAsia"/>
          </w:rPr>
          <w:t>生活費や</w:t>
        </w:r>
      </w:ins>
      <w:r w:rsidRPr="00B05EFF">
        <w:rPr>
          <w:rFonts w:hint="eastAsia"/>
        </w:rPr>
        <w:t>施設入所</w:t>
      </w:r>
      <w:ins w:id="129" w:author="猛一 勝" w:date="2021-03-17T15:39:00Z">
        <w:r w:rsidR="00EC3B87">
          <w:rPr>
            <w:rFonts w:hint="eastAsia"/>
          </w:rPr>
          <w:t>一時金の支払い</w:t>
        </w:r>
      </w:ins>
      <w:del w:id="130" w:author="猛一 勝" w:date="2021-03-17T15:39:00Z">
        <w:r w:rsidRPr="00B05EFF" w:rsidDel="00EC3B87">
          <w:rPr>
            <w:rFonts w:hint="eastAsia"/>
          </w:rPr>
          <w:delText>費用や医療費の捻出</w:delText>
        </w:r>
      </w:del>
      <w:r w:rsidRPr="00B05EFF">
        <w:rPr>
          <w:rFonts w:hint="eastAsia"/>
        </w:rPr>
        <w:t>のため</w:t>
      </w:r>
      <w:ins w:id="131" w:author="猛一 勝" w:date="2021-03-17T15:39:00Z">
        <w:r w:rsidR="002736A4">
          <w:rPr>
            <w:rFonts w:hint="eastAsia"/>
          </w:rPr>
          <w:t>に</w:t>
        </w:r>
      </w:ins>
      <w:r w:rsidRPr="00B05EFF">
        <w:rPr>
          <w:rFonts w:hint="eastAsia"/>
        </w:rPr>
        <w:t>本人の不動産を</w:t>
      </w:r>
      <w:ins w:id="132" w:author="猛一 勝" w:date="2021-03-17T15:39:00Z">
        <w:r w:rsidR="002736A4">
          <w:rPr>
            <w:rFonts w:hint="eastAsia"/>
          </w:rPr>
          <w:t>売却</w:t>
        </w:r>
      </w:ins>
      <w:del w:id="133" w:author="猛一 勝" w:date="2021-03-17T15:39:00Z">
        <w:r w:rsidRPr="00B05EFF" w:rsidDel="002736A4">
          <w:rPr>
            <w:rFonts w:hint="eastAsia"/>
          </w:rPr>
          <w:delText>処分</w:delText>
        </w:r>
      </w:del>
      <w:r w:rsidRPr="00B05EFF">
        <w:rPr>
          <w:rFonts w:hint="eastAsia"/>
        </w:rPr>
        <w:t>することがあ</w:t>
      </w:r>
      <w:r>
        <w:rPr>
          <w:rFonts w:hint="eastAsia"/>
        </w:rPr>
        <w:t>ります</w:t>
      </w:r>
      <w:r w:rsidRPr="00B05EFF">
        <w:rPr>
          <w:rFonts w:hint="eastAsia"/>
        </w:rPr>
        <w:t>。</w:t>
      </w:r>
      <w:ins w:id="134" w:author="猛一 勝" w:date="2021-03-17T15:40:00Z">
        <w:r w:rsidR="002736A4">
          <w:rPr>
            <w:rFonts w:hint="eastAsia"/>
          </w:rPr>
          <w:t>任意後見の場合は、</w:t>
        </w:r>
      </w:ins>
      <w:del w:id="135" w:author="猛一 勝" w:date="2021-03-17T15:40:00Z">
        <w:r w:rsidDel="002736A4">
          <w:rPr>
            <w:rFonts w:hint="eastAsia"/>
          </w:rPr>
          <w:delText>居住用財産は、</w:delText>
        </w:r>
      </w:del>
      <w:r w:rsidRPr="00B05EFF">
        <w:rPr>
          <w:rFonts w:hint="eastAsia"/>
        </w:rPr>
        <w:t>法定後見と違</w:t>
      </w:r>
      <w:r>
        <w:rPr>
          <w:rFonts w:hint="eastAsia"/>
        </w:rPr>
        <w:t>い</w:t>
      </w:r>
      <w:ins w:id="136" w:author="猛一 勝" w:date="2021-03-17T15:41:00Z">
        <w:r w:rsidR="002736A4" w:rsidRPr="002736A4">
          <w:rPr>
            <w:rFonts w:hint="eastAsia"/>
          </w:rPr>
          <w:t>居住用財産</w:t>
        </w:r>
        <w:r w:rsidR="002736A4">
          <w:rPr>
            <w:rFonts w:hint="eastAsia"/>
          </w:rPr>
          <w:t>の売却</w:t>
        </w:r>
      </w:ins>
      <w:del w:id="137" w:author="猛一 勝" w:date="2021-03-17T15:41:00Z">
        <w:r w:rsidRPr="00B05EFF" w:rsidDel="002736A4">
          <w:rPr>
            <w:rFonts w:hint="eastAsia"/>
          </w:rPr>
          <w:delText>処分</w:delText>
        </w:r>
      </w:del>
      <w:r w:rsidRPr="00B05EFF">
        <w:rPr>
          <w:rFonts w:hint="eastAsia"/>
        </w:rPr>
        <w:t>に</w:t>
      </w:r>
      <w:del w:id="138" w:author="猛一 勝" w:date="2021-03-17T15:41:00Z">
        <w:r w:rsidRPr="00B05EFF" w:rsidDel="002736A4">
          <w:rPr>
            <w:rFonts w:hint="eastAsia"/>
          </w:rPr>
          <w:delText>あたって</w:delText>
        </w:r>
      </w:del>
      <w:r w:rsidRPr="00B05EFF">
        <w:rPr>
          <w:rFonts w:hint="eastAsia"/>
        </w:rPr>
        <w:t>家庭裁判所の許可を必要とし</w:t>
      </w:r>
      <w:r>
        <w:rPr>
          <w:rFonts w:hint="eastAsia"/>
        </w:rPr>
        <w:t>ません。また</w:t>
      </w:r>
      <w:r w:rsidRPr="00B05EFF">
        <w:rPr>
          <w:rFonts w:hint="eastAsia"/>
        </w:rPr>
        <w:t>任意後見監督人の同意も必要とされて</w:t>
      </w:r>
      <w:r>
        <w:rPr>
          <w:rFonts w:hint="eastAsia"/>
        </w:rPr>
        <w:t>いません</w:t>
      </w:r>
      <w:r w:rsidRPr="00B05EFF">
        <w:rPr>
          <w:rFonts w:hint="eastAsia"/>
        </w:rPr>
        <w:t>。しかし、</w:t>
      </w:r>
      <w:del w:id="139" w:author="猛一 勝" w:date="2021-03-17T15:42:00Z">
        <w:r w:rsidRPr="00B05EFF" w:rsidDel="002736A4">
          <w:rPr>
            <w:rFonts w:hint="eastAsia"/>
          </w:rPr>
          <w:delText>法定後見の場合に家庭裁判所の許可</w:delText>
        </w:r>
        <w:r w:rsidR="00016564" w:rsidDel="002736A4">
          <w:rPr>
            <w:rFonts w:hint="eastAsia"/>
          </w:rPr>
          <w:delText>を</w:delText>
        </w:r>
        <w:r w:rsidRPr="00B05EFF" w:rsidDel="002736A4">
          <w:rPr>
            <w:rFonts w:hint="eastAsia"/>
          </w:rPr>
          <w:delText>要件</w:delText>
        </w:r>
        <w:r w:rsidDel="002736A4">
          <w:rPr>
            <w:rFonts w:hint="eastAsia"/>
          </w:rPr>
          <w:delText>としている</w:delText>
        </w:r>
        <w:r w:rsidRPr="00B05EFF" w:rsidDel="002736A4">
          <w:rPr>
            <w:rFonts w:hint="eastAsia"/>
          </w:rPr>
          <w:delText>こと</w:delText>
        </w:r>
        <w:r w:rsidR="00016564" w:rsidDel="002736A4">
          <w:rPr>
            <w:rFonts w:hint="eastAsia"/>
          </w:rPr>
          <w:delText>に</w:delText>
        </w:r>
        <w:r w:rsidRPr="00B05EFF" w:rsidDel="002736A4">
          <w:rPr>
            <w:rFonts w:hint="eastAsia"/>
          </w:rPr>
          <w:delText>鑑みると、</w:delText>
        </w:r>
      </w:del>
      <w:del w:id="140" w:author="猛一 勝" w:date="2021-03-17T15:43:00Z">
        <w:r w:rsidRPr="00B05EFF" w:rsidDel="002736A4">
          <w:rPr>
            <w:rFonts w:hint="eastAsia"/>
          </w:rPr>
          <w:delText>監督人と</w:delText>
        </w:r>
        <w:r w:rsidDel="002736A4">
          <w:rPr>
            <w:rFonts w:hint="eastAsia"/>
          </w:rPr>
          <w:delText>事前に</w:delText>
        </w:r>
        <w:r w:rsidR="00D42B56" w:rsidDel="002736A4">
          <w:rPr>
            <w:rFonts w:hint="eastAsia"/>
          </w:rPr>
          <w:delText>十分</w:delText>
        </w:r>
        <w:r w:rsidRPr="00B05EFF" w:rsidDel="002736A4">
          <w:rPr>
            <w:rFonts w:hint="eastAsia"/>
          </w:rPr>
          <w:delText>に協議し善管注意義務や身上配慮義務を果た</w:delText>
        </w:r>
        <w:r w:rsidR="00016564" w:rsidDel="002736A4">
          <w:rPr>
            <w:rFonts w:hint="eastAsia"/>
          </w:rPr>
          <w:delText>しておく</w:delText>
        </w:r>
        <w:r w:rsidDel="002736A4">
          <w:rPr>
            <w:rFonts w:hint="eastAsia"/>
          </w:rPr>
          <w:delText>べきです</w:delText>
        </w:r>
        <w:r w:rsidRPr="00B05EFF" w:rsidDel="002736A4">
          <w:rPr>
            <w:rFonts w:hint="eastAsia"/>
          </w:rPr>
          <w:delText>。</w:delText>
        </w:r>
        <w:r w:rsidDel="002736A4">
          <w:rPr>
            <w:rFonts w:hint="eastAsia"/>
          </w:rPr>
          <w:delText>後日、</w:delText>
        </w:r>
      </w:del>
      <w:r>
        <w:rPr>
          <w:rFonts w:hint="eastAsia"/>
        </w:rPr>
        <w:t>任意後見人が行った居住用財産の処分行為が、</w:t>
      </w:r>
      <w:ins w:id="141" w:author="猛一 勝" w:date="2021-03-17T15:44:00Z">
        <w:r w:rsidR="002736A4">
          <w:rPr>
            <w:rFonts w:hint="eastAsia"/>
          </w:rPr>
          <w:t>後日、</w:t>
        </w:r>
      </w:ins>
      <w:r>
        <w:rPr>
          <w:rFonts w:hint="eastAsia"/>
        </w:rPr>
        <w:t>任意後見監督人や家庭裁判所からみて、著しく問題があると判断されないようにしておくことが肝要です。</w:t>
      </w:r>
      <w:r w:rsidRPr="00B05EFF">
        <w:rPr>
          <w:rFonts w:hint="eastAsia"/>
        </w:rPr>
        <w:t>代理権目録の重要性は前述し</w:t>
      </w:r>
      <w:r>
        <w:rPr>
          <w:rFonts w:hint="eastAsia"/>
        </w:rPr>
        <w:t>ましたが、</w:t>
      </w:r>
      <w:r w:rsidRPr="00B05EFF">
        <w:rPr>
          <w:rFonts w:hint="eastAsia"/>
        </w:rPr>
        <w:t>代理権目録に居住用財産の処分に関して</w:t>
      </w:r>
      <w:r>
        <w:rPr>
          <w:rFonts w:hint="eastAsia"/>
        </w:rPr>
        <w:t>、</w:t>
      </w:r>
      <w:r w:rsidRPr="00B05EFF">
        <w:rPr>
          <w:rFonts w:hint="eastAsia"/>
        </w:rPr>
        <w:t>できるだけ具体的に定め、本人の意向</w:t>
      </w:r>
      <w:r>
        <w:rPr>
          <w:rFonts w:hint="eastAsia"/>
        </w:rPr>
        <w:t>が</w:t>
      </w:r>
      <w:r w:rsidRPr="00B05EFF">
        <w:rPr>
          <w:rFonts w:hint="eastAsia"/>
        </w:rPr>
        <w:t>尊重</w:t>
      </w:r>
      <w:r>
        <w:rPr>
          <w:rFonts w:hint="eastAsia"/>
        </w:rPr>
        <w:t>できるようにしておく必要があります。</w:t>
      </w:r>
      <w:ins w:id="142" w:author="猛一 勝" w:date="2021-03-17T15:44:00Z">
        <w:r w:rsidR="002736A4">
          <w:rPr>
            <w:rFonts w:hint="eastAsia"/>
          </w:rPr>
          <w:t>場合によっては、売却を</w:t>
        </w:r>
      </w:ins>
      <w:ins w:id="143" w:author="猛一 勝" w:date="2021-03-17T15:45:00Z">
        <w:r w:rsidR="002736A4">
          <w:rPr>
            <w:rFonts w:hint="eastAsia"/>
          </w:rPr>
          <w:t>任意後見監督人や親族の書面による同意を義務つけて</w:t>
        </w:r>
      </w:ins>
      <w:ins w:id="144" w:author="猛一 勝" w:date="2021-03-17T15:46:00Z">
        <w:r w:rsidR="002736A4">
          <w:rPr>
            <w:rFonts w:hint="eastAsia"/>
          </w:rPr>
          <w:t>おくことも考えても良いと思います。</w:t>
        </w:r>
      </w:ins>
      <w:del w:id="145" w:author="猛一 勝" w:date="2021-03-17T15:46:00Z">
        <w:r w:rsidDel="002736A4">
          <w:rPr>
            <w:rFonts w:hint="eastAsia"/>
          </w:rPr>
          <w:delText>そのことは、</w:delText>
        </w:r>
        <w:r w:rsidRPr="00B05EFF" w:rsidDel="002736A4">
          <w:rPr>
            <w:rFonts w:hint="eastAsia"/>
          </w:rPr>
          <w:delText>本人の権利擁護</w:delText>
        </w:r>
        <w:r w:rsidDel="002736A4">
          <w:rPr>
            <w:rFonts w:hint="eastAsia"/>
          </w:rPr>
          <w:delText>を</w:delText>
        </w:r>
        <w:r w:rsidRPr="00B05EFF" w:rsidDel="002736A4">
          <w:rPr>
            <w:rFonts w:hint="eastAsia"/>
          </w:rPr>
          <w:delText>図ること</w:delText>
        </w:r>
        <w:r w:rsidDel="002736A4">
          <w:rPr>
            <w:rFonts w:hint="eastAsia"/>
          </w:rPr>
          <w:delText>にもなります</w:delText>
        </w:r>
        <w:r w:rsidRPr="00B05EFF" w:rsidDel="002736A4">
          <w:rPr>
            <w:rFonts w:hint="eastAsia"/>
          </w:rPr>
          <w:delText>。</w:delText>
        </w:r>
        <w:r w:rsidRPr="00B05EFF" w:rsidDel="002736A4">
          <w:rPr>
            <w:vertAlign w:val="superscript"/>
          </w:rPr>
          <w:footnoteReference w:id="10"/>
        </w:r>
        <w:r w:rsidR="00016564" w:rsidRPr="00E82867" w:rsidDel="002736A4">
          <w:rPr>
            <w:rFonts w:hint="eastAsia"/>
            <w:color w:val="FF0000"/>
          </w:rPr>
          <w:delText>外れるか読み合わせする</w:delText>
        </w:r>
      </w:del>
    </w:p>
    <w:p w14:paraId="03D29A1D" w14:textId="2D972089" w:rsidR="009177F1" w:rsidRDefault="009177F1" w:rsidP="007058EC">
      <w:pPr>
        <w:ind w:leftChars="100" w:left="227" w:firstLineChars="1000" w:firstLine="2268"/>
      </w:pPr>
      <w:r w:rsidRPr="009177F1">
        <w:rPr>
          <w:rFonts w:hint="eastAsia"/>
        </w:rPr>
        <w:t>（</w:t>
      </w:r>
      <w:r>
        <w:rPr>
          <w:rFonts w:hint="eastAsia"/>
        </w:rPr>
        <w:t>理論編第５章</w:t>
      </w:r>
      <w:r w:rsidR="00E4175D">
        <w:rPr>
          <w:rFonts w:hint="eastAsia"/>
        </w:rPr>
        <w:t>（４）、</w:t>
      </w:r>
      <w:r w:rsidRPr="009177F1">
        <w:rPr>
          <w:rFonts w:hint="eastAsia"/>
        </w:rPr>
        <w:t>事例編第３章</w:t>
      </w:r>
      <w:r w:rsidR="00E4175D">
        <w:rPr>
          <w:rFonts w:hint="eastAsia"/>
        </w:rPr>
        <w:t>１（５）</w:t>
      </w:r>
      <w:r w:rsidRPr="009177F1">
        <w:rPr>
          <w:rFonts w:hint="eastAsia"/>
        </w:rPr>
        <w:t>を参照ください。）</w:t>
      </w:r>
    </w:p>
    <w:p w14:paraId="5C371798" w14:textId="77777777" w:rsidR="00D50B51" w:rsidRDefault="00D50B51" w:rsidP="00F2113D">
      <w:pPr>
        <w:widowControl/>
        <w:jc w:val="left"/>
      </w:pPr>
    </w:p>
    <w:p w14:paraId="75517DF3" w14:textId="169B4019" w:rsidR="00F2113D" w:rsidRPr="001B0688" w:rsidRDefault="00DB5F66" w:rsidP="00F2113D">
      <w:pPr>
        <w:widowControl/>
        <w:jc w:val="left"/>
        <w:rPr>
          <w:rFonts w:asciiTheme="majorEastAsia" w:eastAsiaTheme="majorEastAsia" w:hAnsiTheme="majorEastAsia"/>
          <w:b/>
          <w:bCs/>
        </w:rPr>
      </w:pPr>
      <w:r w:rsidRPr="001B0688">
        <w:rPr>
          <w:rFonts w:asciiTheme="majorEastAsia" w:eastAsiaTheme="majorEastAsia" w:hAnsiTheme="majorEastAsia" w:hint="eastAsia"/>
          <w:b/>
          <w:bCs/>
        </w:rPr>
        <w:t>（１</w:t>
      </w:r>
      <w:r w:rsidR="00D50B51" w:rsidRPr="001B0688">
        <w:rPr>
          <w:rFonts w:asciiTheme="majorEastAsia" w:eastAsiaTheme="majorEastAsia" w:hAnsiTheme="majorEastAsia" w:hint="eastAsia"/>
          <w:b/>
          <w:bCs/>
        </w:rPr>
        <w:t>３</w:t>
      </w:r>
      <w:r w:rsidRPr="001B0688">
        <w:rPr>
          <w:rFonts w:asciiTheme="majorEastAsia" w:eastAsiaTheme="majorEastAsia" w:hAnsiTheme="majorEastAsia" w:hint="eastAsia"/>
          <w:b/>
          <w:bCs/>
        </w:rPr>
        <w:t>）</w:t>
      </w:r>
      <w:r w:rsidR="00F2113D" w:rsidRPr="001B0688">
        <w:rPr>
          <w:rFonts w:asciiTheme="majorEastAsia" w:eastAsiaTheme="majorEastAsia" w:hAnsiTheme="majorEastAsia" w:hint="eastAsia"/>
          <w:b/>
          <w:bCs/>
        </w:rPr>
        <w:t>任意後見契約の変更</w:t>
      </w:r>
    </w:p>
    <w:p w14:paraId="74024059" w14:textId="32888204" w:rsidR="00DB5F66" w:rsidRDefault="00DC3244" w:rsidP="005F1B33">
      <w:pPr>
        <w:widowControl/>
        <w:ind w:left="227" w:hangingChars="100" w:hanging="227"/>
        <w:jc w:val="left"/>
      </w:pPr>
      <w:r>
        <w:rPr>
          <w:rFonts w:hint="eastAsia"/>
        </w:rPr>
        <w:t xml:space="preserve">　　任意後見契約の変更</w:t>
      </w:r>
      <w:r w:rsidR="00F02313">
        <w:rPr>
          <w:rFonts w:hint="eastAsia"/>
        </w:rPr>
        <w:t>について、</w:t>
      </w:r>
      <w:r w:rsidR="005F1B33">
        <w:rPr>
          <w:rFonts w:hint="eastAsia"/>
        </w:rPr>
        <w:t>まず</w:t>
      </w:r>
      <w:r w:rsidR="00F02313">
        <w:rPr>
          <w:rFonts w:hint="eastAsia"/>
        </w:rPr>
        <w:t>、</w:t>
      </w:r>
      <w:r w:rsidR="005F1B33">
        <w:rPr>
          <w:rFonts w:hint="eastAsia"/>
        </w:rPr>
        <w:t>代理権の縮減の場合ですが、実務上は縮減する必要は乏しいように思います。しかし、複数の受任者がいる場合で、一部の受任者の代</w:t>
      </w:r>
      <w:r w:rsidR="005F1B33">
        <w:rPr>
          <w:rFonts w:hint="eastAsia"/>
        </w:rPr>
        <w:lastRenderedPageBreak/>
        <w:t>理権の範囲の縮小が必要という場合などは、一度解除して新たな契約書を作成することになります。逆に代理権を拡大する場合ですが、追加する部分のみの新たな契約をすることも可能です。そうなると複数の契約が並び立つということになるので、この場合も契約を解除して、追加部分を含んだ新たな契約をする方が無難だと考えます。</w:t>
      </w:r>
    </w:p>
    <w:p w14:paraId="7848FAC1" w14:textId="52048391" w:rsidR="005F1B33" w:rsidRDefault="005F1B33" w:rsidP="005F1B33">
      <w:pPr>
        <w:widowControl/>
        <w:ind w:left="227" w:hangingChars="100" w:hanging="227"/>
        <w:jc w:val="left"/>
      </w:pPr>
      <w:r>
        <w:rPr>
          <w:rFonts w:hint="eastAsia"/>
        </w:rPr>
        <w:t xml:space="preserve">　　他に考えられるのが、報酬です。これは、本人</w:t>
      </w:r>
      <w:r w:rsidR="00172A6B">
        <w:rPr>
          <w:rFonts w:hint="eastAsia"/>
        </w:rPr>
        <w:t>の</w:t>
      </w:r>
      <w:r>
        <w:rPr>
          <w:rFonts w:hint="eastAsia"/>
        </w:rPr>
        <w:t>判断能力がある間は、公正証書</w:t>
      </w:r>
      <w:r w:rsidR="00172A6B">
        <w:rPr>
          <w:rFonts w:hint="eastAsia"/>
        </w:rPr>
        <w:t>により行うことができます。私署証書ではできません。任意後見発効後は、任意後見契約に定めがあれば、任意後見監督人との間で変更をすることが可能です。</w:t>
      </w:r>
      <w:r w:rsidR="00113954">
        <w:rPr>
          <w:rFonts w:hint="eastAsia"/>
        </w:rPr>
        <w:t>「民法の一部を改正する法律等の</w:t>
      </w:r>
      <w:r w:rsidR="00016564">
        <w:rPr>
          <w:rFonts w:hint="eastAsia"/>
        </w:rPr>
        <w:t>施行</w:t>
      </w:r>
      <w:r w:rsidR="00113954">
        <w:rPr>
          <w:rFonts w:hint="eastAsia"/>
        </w:rPr>
        <w:t>に伴う公証事務の取扱いについて（公証事務通達）（平成１２年３月１３日法務省民一第６３４号）」</w:t>
      </w:r>
      <w:r w:rsidR="00E4175D">
        <w:rPr>
          <w:rFonts w:hint="eastAsia"/>
        </w:rPr>
        <w:t xml:space="preserve">　　　　　　　　　　</w:t>
      </w:r>
      <w:r w:rsidR="00E4175D" w:rsidRPr="00E4175D">
        <w:rPr>
          <w:rFonts w:hint="eastAsia"/>
        </w:rPr>
        <w:t>（事例編第</w:t>
      </w:r>
      <w:r w:rsidR="00E4175D">
        <w:rPr>
          <w:rFonts w:hint="eastAsia"/>
        </w:rPr>
        <w:t>１</w:t>
      </w:r>
      <w:r w:rsidR="00E4175D" w:rsidRPr="00E4175D">
        <w:rPr>
          <w:rFonts w:hint="eastAsia"/>
        </w:rPr>
        <w:t>章</w:t>
      </w:r>
      <w:r w:rsidR="00E4175D">
        <w:rPr>
          <w:rFonts w:hint="eastAsia"/>
        </w:rPr>
        <w:t>３</w:t>
      </w:r>
      <w:r w:rsidR="00E4175D" w:rsidRPr="00E4175D">
        <w:rPr>
          <w:rFonts w:hint="eastAsia"/>
        </w:rPr>
        <w:t>を参照ください。）</w:t>
      </w:r>
    </w:p>
    <w:p w14:paraId="262F180B" w14:textId="77777777" w:rsidR="0087412B" w:rsidRDefault="0087412B" w:rsidP="00F2113D">
      <w:pPr>
        <w:widowControl/>
        <w:jc w:val="left"/>
      </w:pPr>
    </w:p>
    <w:p w14:paraId="5259D7C0" w14:textId="378D643A" w:rsidR="00F2113D" w:rsidRPr="00C30019" w:rsidRDefault="00F02313" w:rsidP="00F2113D">
      <w:pPr>
        <w:widowControl/>
        <w:jc w:val="left"/>
        <w:rPr>
          <w:rFonts w:asciiTheme="majorEastAsia" w:eastAsiaTheme="majorEastAsia" w:hAnsiTheme="majorEastAsia"/>
          <w:b/>
          <w:bCs/>
        </w:rPr>
      </w:pPr>
      <w:r w:rsidRPr="00C30019">
        <w:rPr>
          <w:rFonts w:asciiTheme="majorEastAsia" w:eastAsiaTheme="majorEastAsia" w:hAnsiTheme="majorEastAsia" w:hint="eastAsia"/>
          <w:b/>
          <w:bCs/>
        </w:rPr>
        <w:t>（１</w:t>
      </w:r>
      <w:r w:rsidR="00D50B51" w:rsidRPr="00C30019">
        <w:rPr>
          <w:rFonts w:asciiTheme="majorEastAsia" w:eastAsiaTheme="majorEastAsia" w:hAnsiTheme="majorEastAsia" w:hint="eastAsia"/>
          <w:b/>
          <w:bCs/>
        </w:rPr>
        <w:t>４</w:t>
      </w:r>
      <w:r w:rsidRPr="00C30019">
        <w:rPr>
          <w:rFonts w:asciiTheme="majorEastAsia" w:eastAsiaTheme="majorEastAsia" w:hAnsiTheme="majorEastAsia" w:hint="eastAsia"/>
          <w:b/>
          <w:bCs/>
        </w:rPr>
        <w:t>）</w:t>
      </w:r>
      <w:r w:rsidR="00F2113D" w:rsidRPr="00C30019">
        <w:rPr>
          <w:rFonts w:asciiTheme="majorEastAsia" w:eastAsiaTheme="majorEastAsia" w:hAnsiTheme="majorEastAsia" w:hint="eastAsia"/>
          <w:b/>
          <w:bCs/>
        </w:rPr>
        <w:t>契約の解除</w:t>
      </w:r>
      <w:r w:rsidR="00C30019" w:rsidRPr="00C30019">
        <w:rPr>
          <w:rFonts w:asciiTheme="majorEastAsia" w:eastAsiaTheme="majorEastAsia" w:hAnsiTheme="majorEastAsia" w:hint="eastAsia"/>
          <w:b/>
          <w:bCs/>
        </w:rPr>
        <w:t>ができる</w:t>
      </w:r>
      <w:r w:rsidR="00F2113D" w:rsidRPr="00C30019">
        <w:rPr>
          <w:rFonts w:asciiTheme="majorEastAsia" w:eastAsiaTheme="majorEastAsia" w:hAnsiTheme="majorEastAsia" w:hint="eastAsia"/>
          <w:b/>
          <w:bCs/>
        </w:rPr>
        <w:t>安心</w:t>
      </w:r>
      <w:r w:rsidR="00C30019" w:rsidRPr="00C30019">
        <w:rPr>
          <w:rFonts w:asciiTheme="majorEastAsia" w:eastAsiaTheme="majorEastAsia" w:hAnsiTheme="majorEastAsia" w:hint="eastAsia"/>
          <w:b/>
          <w:bCs/>
        </w:rPr>
        <w:t>感</w:t>
      </w:r>
    </w:p>
    <w:p w14:paraId="22A1C165" w14:textId="77777777" w:rsidR="00016564" w:rsidRDefault="0044573E" w:rsidP="00C76B7A">
      <w:pPr>
        <w:widowControl/>
        <w:ind w:leftChars="100" w:left="227" w:firstLineChars="100" w:firstLine="227"/>
        <w:jc w:val="left"/>
      </w:pPr>
      <w:r>
        <w:rPr>
          <w:rFonts w:hint="eastAsia"/>
        </w:rPr>
        <w:t>任意後見の契約解除は、契約の発効前と後で要件が違います。発効前であれば、当事者の合意で解除ができます。また、当事者の一方からも解除ができます。具体的には公証人の認証を受けた書面によることが要件です</w:t>
      </w:r>
      <w:r w:rsidR="00C76B7A">
        <w:rPr>
          <w:rFonts w:hint="eastAsia"/>
        </w:rPr>
        <w:t>（任意後見</w:t>
      </w:r>
      <w:r w:rsidR="00113954">
        <w:rPr>
          <w:rFonts w:hint="eastAsia"/>
        </w:rPr>
        <w:t>契約に関する法律第</w:t>
      </w:r>
      <w:r w:rsidR="00C76B7A">
        <w:rPr>
          <w:rFonts w:hint="eastAsia"/>
        </w:rPr>
        <w:t>９条１項）。</w:t>
      </w:r>
    </w:p>
    <w:p w14:paraId="5CECEC37" w14:textId="1E660D09" w:rsidR="00016564" w:rsidRDefault="00016564" w:rsidP="00C76B7A">
      <w:pPr>
        <w:widowControl/>
        <w:ind w:leftChars="100" w:left="227" w:firstLineChars="100" w:firstLine="227"/>
        <w:jc w:val="left"/>
      </w:pPr>
      <w:r>
        <w:rPr>
          <w:rFonts w:hint="eastAsia"/>
        </w:rPr>
        <w:t>司法書士などの</w:t>
      </w:r>
      <w:r w:rsidR="00C76B7A">
        <w:rPr>
          <w:rFonts w:hint="eastAsia"/>
        </w:rPr>
        <w:t>専門家が任意後見の受任者になる場合は、本人と</w:t>
      </w:r>
      <w:r w:rsidR="00D42B56">
        <w:rPr>
          <w:rFonts w:hint="eastAsia"/>
        </w:rPr>
        <w:t>十分</w:t>
      </w:r>
      <w:r w:rsidR="00C76B7A">
        <w:rPr>
          <w:rFonts w:hint="eastAsia"/>
        </w:rPr>
        <w:t>に信頼関係を築く前に契約書の作成に取り掛かることになることが多いでしょう。そうなると本人は、専門家である受任者を頼るしかないと思いつつも一抹の不安を感じたままスタートしているというのが</w:t>
      </w:r>
      <w:r w:rsidR="007C1B3E">
        <w:rPr>
          <w:rFonts w:hint="eastAsia"/>
        </w:rPr>
        <w:t>心情でしょう。</w:t>
      </w:r>
      <w:r w:rsidR="00C76B7A">
        <w:rPr>
          <w:rFonts w:hint="eastAsia"/>
        </w:rPr>
        <w:t>そこで</w:t>
      </w:r>
      <w:r w:rsidR="007C1B3E">
        <w:rPr>
          <w:rFonts w:hint="eastAsia"/>
        </w:rPr>
        <w:t>「あなたは、判断能力がしっかりしている間は、いつ</w:t>
      </w:r>
      <w:r w:rsidR="00C76B7A">
        <w:rPr>
          <w:rFonts w:hint="eastAsia"/>
        </w:rPr>
        <w:t>でも解除ができる。</w:t>
      </w:r>
      <w:r w:rsidR="007C1B3E">
        <w:rPr>
          <w:rFonts w:hint="eastAsia"/>
        </w:rPr>
        <w:t>」旨</w:t>
      </w:r>
      <w:r>
        <w:rPr>
          <w:rFonts w:hint="eastAsia"/>
        </w:rPr>
        <w:t>をあえて伝えます。</w:t>
      </w:r>
      <w:r w:rsidR="00C76B7A">
        <w:rPr>
          <w:rFonts w:hint="eastAsia"/>
        </w:rPr>
        <w:t>受任者のことが嫌になったり信用できないと思えば、公証役場に行って一方的に解除ができると伝えることが本人の安心感につながります。</w:t>
      </w:r>
    </w:p>
    <w:p w14:paraId="28863B9F" w14:textId="1504829D" w:rsidR="00CA2008" w:rsidRDefault="00C76B7A" w:rsidP="00C76B7A">
      <w:pPr>
        <w:widowControl/>
        <w:ind w:leftChars="100" w:left="227" w:firstLineChars="100" w:firstLine="227"/>
        <w:jc w:val="left"/>
      </w:pPr>
      <w:r>
        <w:rPr>
          <w:rFonts w:hint="eastAsia"/>
        </w:rPr>
        <w:t>受任者である専門家から解除することは、通常考えにくいので、</w:t>
      </w:r>
      <w:r w:rsidR="007C1B3E">
        <w:rPr>
          <w:rFonts w:hint="eastAsia"/>
        </w:rPr>
        <w:t>専門家は一方的に</w:t>
      </w:r>
      <w:r>
        <w:rPr>
          <w:rFonts w:hint="eastAsia"/>
        </w:rPr>
        <w:t>解除される側に</w:t>
      </w:r>
      <w:r w:rsidR="007C1B3E">
        <w:rPr>
          <w:rFonts w:hint="eastAsia"/>
        </w:rPr>
        <w:t>なりますが、その専門家にとっての一方的なリスクをしっかり伝えることが、本人からの信頼につながります。</w:t>
      </w:r>
      <w:r w:rsidR="00E4175D">
        <w:rPr>
          <w:rFonts w:hint="eastAsia"/>
        </w:rPr>
        <w:t xml:space="preserve">　　　　　　　</w:t>
      </w:r>
      <w:r w:rsidR="00E4175D" w:rsidRPr="00E4175D">
        <w:rPr>
          <w:rFonts w:hint="eastAsia"/>
        </w:rPr>
        <w:t>（事例編第</w:t>
      </w:r>
      <w:r w:rsidR="00E4175D">
        <w:rPr>
          <w:rFonts w:hint="eastAsia"/>
        </w:rPr>
        <w:t>６</w:t>
      </w:r>
      <w:r w:rsidR="00E4175D" w:rsidRPr="00E4175D">
        <w:rPr>
          <w:rFonts w:hint="eastAsia"/>
        </w:rPr>
        <w:t>章</w:t>
      </w:r>
      <w:r w:rsidR="00E4175D">
        <w:rPr>
          <w:rFonts w:hint="eastAsia"/>
        </w:rPr>
        <w:t>１</w:t>
      </w:r>
      <w:r w:rsidR="00E4175D" w:rsidRPr="00E4175D">
        <w:rPr>
          <w:rFonts w:hint="eastAsia"/>
        </w:rPr>
        <w:t>を参照ください。）</w:t>
      </w:r>
    </w:p>
    <w:p w14:paraId="289926AE" w14:textId="77777777" w:rsidR="00D50B51" w:rsidRDefault="00D50B51" w:rsidP="00054CCE"/>
    <w:p w14:paraId="3665B490" w14:textId="7A740C11" w:rsidR="00054CCE" w:rsidRDefault="00054CCE" w:rsidP="00054CCE">
      <w:pPr>
        <w:rPr>
          <w:rFonts w:asciiTheme="majorEastAsia" w:eastAsiaTheme="majorEastAsia" w:hAnsiTheme="majorEastAsia"/>
          <w:b/>
          <w:bCs/>
        </w:rPr>
      </w:pPr>
      <w:r w:rsidRPr="00113954">
        <w:rPr>
          <w:rFonts w:asciiTheme="majorEastAsia" w:eastAsiaTheme="majorEastAsia" w:hAnsiTheme="majorEastAsia" w:hint="eastAsia"/>
          <w:b/>
          <w:bCs/>
        </w:rPr>
        <w:t>３　相談業務</w:t>
      </w:r>
    </w:p>
    <w:p w14:paraId="50FFD14D" w14:textId="0C4EAB98" w:rsidR="00634C42" w:rsidRPr="00113954" w:rsidRDefault="00634C42" w:rsidP="00054CCE">
      <w:pPr>
        <w:rPr>
          <w:rFonts w:asciiTheme="majorEastAsia" w:eastAsiaTheme="majorEastAsia" w:hAnsiTheme="majorEastAsia"/>
          <w:b/>
          <w:bCs/>
        </w:rPr>
      </w:pPr>
      <w:r>
        <w:rPr>
          <w:rFonts w:asciiTheme="majorEastAsia" w:eastAsiaTheme="majorEastAsia" w:hAnsiTheme="majorEastAsia" w:hint="eastAsia"/>
          <w:b/>
          <w:bCs/>
        </w:rPr>
        <w:t xml:space="preserve">　（１）任意後見は相談業務と</w:t>
      </w:r>
      <w:r w:rsidR="003B52FD">
        <w:rPr>
          <w:rFonts w:asciiTheme="majorEastAsia" w:eastAsiaTheme="majorEastAsia" w:hAnsiTheme="majorEastAsia" w:hint="eastAsia"/>
          <w:b/>
          <w:bCs/>
        </w:rPr>
        <w:t>コンサル業務</w:t>
      </w:r>
    </w:p>
    <w:p w14:paraId="0930418F" w14:textId="6E29BC44" w:rsidR="007C1B3E" w:rsidRDefault="007C1B3E" w:rsidP="003B52FD">
      <w:pPr>
        <w:ind w:leftChars="100" w:left="454" w:hangingChars="100" w:hanging="227"/>
      </w:pPr>
      <w:r>
        <w:rPr>
          <w:rFonts w:hint="eastAsia"/>
        </w:rPr>
        <w:t xml:space="preserve">　</w:t>
      </w:r>
      <w:r w:rsidR="00B44BE2">
        <w:rPr>
          <w:rFonts w:hint="eastAsia"/>
        </w:rPr>
        <w:t xml:space="preserve">　</w:t>
      </w:r>
      <w:r>
        <w:rPr>
          <w:rFonts w:hint="eastAsia"/>
        </w:rPr>
        <w:t>任意後見の業務は、相談業務でありコンサルティング的</w:t>
      </w:r>
      <w:r w:rsidR="00A07956">
        <w:rPr>
          <w:rFonts w:hint="eastAsia"/>
        </w:rPr>
        <w:t>な</w:t>
      </w:r>
      <w:r>
        <w:rPr>
          <w:rFonts w:hint="eastAsia"/>
        </w:rPr>
        <w:t>業務です。仲介業者などが介在しないことが多く、</w:t>
      </w:r>
      <w:r w:rsidR="00A07956">
        <w:rPr>
          <w:rFonts w:hint="eastAsia"/>
        </w:rPr>
        <w:t>司法書士などの</w:t>
      </w:r>
      <w:r>
        <w:rPr>
          <w:rFonts w:hint="eastAsia"/>
        </w:rPr>
        <w:t>専門家自らが依頼者に任意後見の必要性を伝え、本人に行動を起してもらう必要性があります。</w:t>
      </w:r>
      <w:r w:rsidR="00B44BE2">
        <w:rPr>
          <w:rFonts w:hint="eastAsia"/>
        </w:rPr>
        <w:t>定型の案件が入ってきてそれをこなすという感覚から脱却しなければなりません。司法書士でも、相談から登記の必要性を伝え依頼者の行動を促すということをされている人も多いと思いますが、登記</w:t>
      </w:r>
      <w:r w:rsidR="00686843">
        <w:rPr>
          <w:rFonts w:hint="eastAsia"/>
        </w:rPr>
        <w:t>との違いは、</w:t>
      </w:r>
      <w:r w:rsidR="00B44BE2">
        <w:rPr>
          <w:rFonts w:hint="eastAsia"/>
        </w:rPr>
        <w:t>単発業務では</w:t>
      </w:r>
      <w:r w:rsidR="00686843">
        <w:rPr>
          <w:rFonts w:hint="eastAsia"/>
        </w:rPr>
        <w:t>ないということです</w:t>
      </w:r>
      <w:r w:rsidR="00B44BE2">
        <w:rPr>
          <w:rFonts w:hint="eastAsia"/>
        </w:rPr>
        <w:t>。</w:t>
      </w:r>
      <w:r w:rsidR="00A07956">
        <w:rPr>
          <w:rFonts w:hint="eastAsia"/>
        </w:rPr>
        <w:t>司法書士などの</w:t>
      </w:r>
      <w:r w:rsidR="00686843">
        <w:rPr>
          <w:rFonts w:hint="eastAsia"/>
        </w:rPr>
        <w:t>専門家が、</w:t>
      </w:r>
      <w:r w:rsidR="00B44BE2">
        <w:rPr>
          <w:rFonts w:hint="eastAsia"/>
        </w:rPr>
        <w:t>受任者になる場合は本人が</w:t>
      </w:r>
      <w:r w:rsidR="00A07956">
        <w:rPr>
          <w:rFonts w:hint="eastAsia"/>
        </w:rPr>
        <w:t>亡くなる</w:t>
      </w:r>
      <w:r w:rsidR="00B44BE2">
        <w:rPr>
          <w:rFonts w:hint="eastAsia"/>
        </w:rPr>
        <w:t>まで、場合によっては本人の死後の葬儀など</w:t>
      </w:r>
      <w:r w:rsidR="00A07956">
        <w:rPr>
          <w:rFonts w:hint="eastAsia"/>
        </w:rPr>
        <w:t>の死後事務</w:t>
      </w:r>
      <w:r w:rsidR="00B44BE2">
        <w:rPr>
          <w:rFonts w:hint="eastAsia"/>
        </w:rPr>
        <w:t>か</w:t>
      </w:r>
      <w:r w:rsidR="00B44BE2">
        <w:rPr>
          <w:rFonts w:hint="eastAsia"/>
        </w:rPr>
        <w:lastRenderedPageBreak/>
        <w:t>ら遺言書執行という財産の分配までも行うという息の長い業務です。</w:t>
      </w:r>
    </w:p>
    <w:p w14:paraId="7136459F" w14:textId="1C6B53AD" w:rsidR="00C60066" w:rsidRDefault="00C60066" w:rsidP="003B52FD">
      <w:pPr>
        <w:ind w:leftChars="100" w:left="454" w:hangingChars="100" w:hanging="227"/>
      </w:pPr>
      <w:r>
        <w:rPr>
          <w:rFonts w:hint="eastAsia"/>
        </w:rPr>
        <w:t xml:space="preserve">　　任意後見制度とは、高齢者の認知症対策の総称だと考えています。</w:t>
      </w:r>
      <w:r w:rsidR="00114CA0">
        <w:rPr>
          <w:rFonts w:hint="eastAsia"/>
        </w:rPr>
        <w:t>相談者の財産状況、家族関係、生き方、考え方、意向などを聞いたうえで「</w:t>
      </w:r>
      <w:r>
        <w:rPr>
          <w:rFonts w:hint="eastAsia"/>
        </w:rPr>
        <w:t>見守り</w:t>
      </w:r>
      <w:r w:rsidR="00114CA0">
        <w:rPr>
          <w:rFonts w:hint="eastAsia"/>
        </w:rPr>
        <w:t>契約」「</w:t>
      </w:r>
      <w:r>
        <w:rPr>
          <w:rFonts w:hint="eastAsia"/>
        </w:rPr>
        <w:t>財産管理</w:t>
      </w:r>
      <w:r w:rsidR="00114CA0">
        <w:rPr>
          <w:rFonts w:hint="eastAsia"/>
        </w:rPr>
        <w:t>契約」「</w:t>
      </w:r>
      <w:r>
        <w:rPr>
          <w:rFonts w:hint="eastAsia"/>
        </w:rPr>
        <w:t>民事信託</w:t>
      </w:r>
      <w:r w:rsidR="00114CA0">
        <w:rPr>
          <w:rFonts w:hint="eastAsia"/>
        </w:rPr>
        <w:t>」「</w:t>
      </w:r>
      <w:r>
        <w:rPr>
          <w:rFonts w:hint="eastAsia"/>
        </w:rPr>
        <w:t>任意後見</w:t>
      </w:r>
      <w:r w:rsidR="00114CA0">
        <w:rPr>
          <w:rFonts w:hint="eastAsia"/>
        </w:rPr>
        <w:t>契約」「</w:t>
      </w:r>
      <w:r>
        <w:rPr>
          <w:rFonts w:hint="eastAsia"/>
        </w:rPr>
        <w:t>死後事務</w:t>
      </w:r>
      <w:r w:rsidR="00114CA0">
        <w:rPr>
          <w:rFonts w:hint="eastAsia"/>
        </w:rPr>
        <w:t>契約」「</w:t>
      </w:r>
      <w:r>
        <w:rPr>
          <w:rFonts w:hint="eastAsia"/>
        </w:rPr>
        <w:t>遺言</w:t>
      </w:r>
      <w:r w:rsidR="00114CA0">
        <w:rPr>
          <w:rFonts w:hint="eastAsia"/>
        </w:rPr>
        <w:t>」「登記」などを組み合わせて提案する仕事です。</w:t>
      </w:r>
    </w:p>
    <w:p w14:paraId="5ADE499C" w14:textId="126DA448" w:rsidR="00B44BE2" w:rsidRDefault="00B44BE2" w:rsidP="003B52FD">
      <w:pPr>
        <w:ind w:left="454" w:hangingChars="200" w:hanging="454"/>
      </w:pPr>
      <w:r>
        <w:rPr>
          <w:rFonts w:hint="eastAsia"/>
        </w:rPr>
        <w:t xml:space="preserve">　</w:t>
      </w:r>
      <w:r w:rsidR="003B52FD">
        <w:rPr>
          <w:rFonts w:hint="eastAsia"/>
        </w:rPr>
        <w:t xml:space="preserve">　</w:t>
      </w:r>
      <w:r>
        <w:rPr>
          <w:rFonts w:hint="eastAsia"/>
        </w:rPr>
        <w:t xml:space="preserve">　依頼者も「この登記が済めばこの司法書士と会うことは無いだろう。」とか、司法書士の側も</w:t>
      </w:r>
      <w:r w:rsidR="00053E1B">
        <w:rPr>
          <w:rFonts w:hint="eastAsia"/>
        </w:rPr>
        <w:t>「</w:t>
      </w:r>
      <w:r>
        <w:rPr>
          <w:rFonts w:hint="eastAsia"/>
        </w:rPr>
        <w:t>登記が済んで権利証を返して終わり</w:t>
      </w:r>
      <w:r w:rsidR="00053E1B">
        <w:rPr>
          <w:rFonts w:hint="eastAsia"/>
        </w:rPr>
        <w:t>。」</w:t>
      </w:r>
      <w:r>
        <w:rPr>
          <w:rFonts w:hint="eastAsia"/>
        </w:rPr>
        <w:t>ということではありません。任意後見は、依頼者である本人の元気なときから、亡くなった後の財産の分配までという長きにわたって本人の人生に伴走する</w:t>
      </w:r>
      <w:r w:rsidR="00053E1B">
        <w:rPr>
          <w:rFonts w:hint="eastAsia"/>
        </w:rPr>
        <w:t>業務だ</w:t>
      </w:r>
      <w:r>
        <w:rPr>
          <w:rFonts w:hint="eastAsia"/>
        </w:rPr>
        <w:t>ということを理解し</w:t>
      </w:r>
      <w:r w:rsidR="00053E1B">
        <w:rPr>
          <w:rFonts w:hint="eastAsia"/>
        </w:rPr>
        <w:t>覚悟し</w:t>
      </w:r>
      <w:r>
        <w:rPr>
          <w:rFonts w:hint="eastAsia"/>
        </w:rPr>
        <w:t>ておいてください。</w:t>
      </w:r>
      <w:r w:rsidR="00053E1B">
        <w:rPr>
          <w:rFonts w:hint="eastAsia"/>
        </w:rPr>
        <w:t>そのスタートが相談から始まるのです。</w:t>
      </w:r>
    </w:p>
    <w:p w14:paraId="3691AB03" w14:textId="77777777" w:rsidR="00053E1B" w:rsidRDefault="00053E1B" w:rsidP="00B44BE2">
      <w:pPr>
        <w:ind w:left="227" w:hangingChars="100" w:hanging="227"/>
      </w:pPr>
    </w:p>
    <w:p w14:paraId="269662A8" w14:textId="584BA74C" w:rsidR="00054CCE" w:rsidRPr="003B52FD" w:rsidRDefault="003B52FD" w:rsidP="003B52FD">
      <w:pPr>
        <w:ind w:left="227"/>
        <w:rPr>
          <w:rFonts w:asciiTheme="majorEastAsia" w:eastAsiaTheme="majorEastAsia" w:hAnsiTheme="majorEastAsia"/>
          <w:b/>
          <w:bCs/>
        </w:rPr>
      </w:pPr>
      <w:r>
        <w:rPr>
          <w:rFonts w:asciiTheme="majorEastAsia" w:eastAsiaTheme="majorEastAsia" w:hAnsiTheme="majorEastAsia" w:hint="eastAsia"/>
          <w:b/>
          <w:bCs/>
        </w:rPr>
        <w:t>（２）</w:t>
      </w:r>
      <w:r w:rsidR="00054CCE" w:rsidRPr="003B52FD">
        <w:rPr>
          <w:rFonts w:asciiTheme="majorEastAsia" w:eastAsiaTheme="majorEastAsia" w:hAnsiTheme="majorEastAsia" w:hint="eastAsia"/>
          <w:b/>
          <w:bCs/>
        </w:rPr>
        <w:t>チェックリスト</w:t>
      </w:r>
      <w:r w:rsidR="007E43FD" w:rsidRPr="003B52FD">
        <w:rPr>
          <w:rFonts w:asciiTheme="majorEastAsia" w:eastAsiaTheme="majorEastAsia" w:hAnsiTheme="majorEastAsia" w:hint="eastAsia"/>
          <w:b/>
          <w:bCs/>
        </w:rPr>
        <w:t>で心配事を引き出す</w:t>
      </w:r>
    </w:p>
    <w:p w14:paraId="47608D3C" w14:textId="3708F2A5" w:rsidR="006E5520" w:rsidRDefault="00053E1B" w:rsidP="006E2E07">
      <w:pPr>
        <w:ind w:left="454" w:hangingChars="200" w:hanging="454"/>
      </w:pPr>
      <w:r>
        <w:rPr>
          <w:rFonts w:hint="eastAsia"/>
        </w:rPr>
        <w:t xml:space="preserve">　</w:t>
      </w:r>
      <w:r w:rsidR="006E5520">
        <w:rPr>
          <w:rFonts w:hint="eastAsia"/>
        </w:rPr>
        <w:t xml:space="preserve">　</w:t>
      </w:r>
      <w:r w:rsidR="006E2E07">
        <w:rPr>
          <w:rFonts w:hint="eastAsia"/>
        </w:rPr>
        <w:t xml:space="preserve">　</w:t>
      </w:r>
      <w:r>
        <w:rPr>
          <w:rFonts w:hint="eastAsia"/>
        </w:rPr>
        <w:t>我々の法人では、質問書というチェックリストを作成してあります。それに基づいて本人に記入してもらうようにしています。最初のうちは、現在の健康状態や食べ物の嗜好や趣味などから始まり、介護の希望やお金の管理の希望、さらには終末期の延命治療など徐々に将来のまだ見ぬ状況を想定し</w:t>
      </w:r>
      <w:r w:rsidR="00A07956">
        <w:rPr>
          <w:rFonts w:hint="eastAsia"/>
        </w:rPr>
        <w:t>「</w:t>
      </w:r>
      <w:r>
        <w:rPr>
          <w:rFonts w:hint="eastAsia"/>
        </w:rPr>
        <w:t>考え</w:t>
      </w:r>
      <w:r w:rsidR="006E5520">
        <w:rPr>
          <w:rFonts w:hint="eastAsia"/>
        </w:rPr>
        <w:t>たくないことも言葉に出して</w:t>
      </w:r>
      <w:r>
        <w:rPr>
          <w:rFonts w:hint="eastAsia"/>
        </w:rPr>
        <w:t>もらう</w:t>
      </w:r>
      <w:r w:rsidR="00A07956">
        <w:rPr>
          <w:rFonts w:hint="eastAsia"/>
        </w:rPr>
        <w:t>」</w:t>
      </w:r>
      <w:r w:rsidR="006E5520">
        <w:rPr>
          <w:rFonts w:hint="eastAsia"/>
        </w:rPr>
        <w:t>という本人にとって苦しい</w:t>
      </w:r>
      <w:r>
        <w:rPr>
          <w:rFonts w:hint="eastAsia"/>
        </w:rPr>
        <w:t>部分に入っていきます。</w:t>
      </w:r>
      <w:r w:rsidR="006E5520">
        <w:rPr>
          <w:rFonts w:hint="eastAsia"/>
        </w:rPr>
        <w:t>他にも</w:t>
      </w:r>
      <w:r>
        <w:rPr>
          <w:rFonts w:hint="eastAsia"/>
        </w:rPr>
        <w:t>、心配事や不安に思っていること、</w:t>
      </w:r>
      <w:r w:rsidR="006E5520">
        <w:rPr>
          <w:rFonts w:hint="eastAsia"/>
        </w:rPr>
        <w:t>自分の人生で大事にしていることや</w:t>
      </w:r>
      <w:r>
        <w:rPr>
          <w:rFonts w:hint="eastAsia"/>
        </w:rPr>
        <w:t>次世代に引き継いで欲しい熱い想いなど</w:t>
      </w:r>
      <w:r w:rsidR="00A07956">
        <w:rPr>
          <w:rFonts w:hint="eastAsia"/>
        </w:rPr>
        <w:t>他人</w:t>
      </w:r>
      <w:r w:rsidR="006E5520">
        <w:rPr>
          <w:rFonts w:hint="eastAsia"/>
        </w:rPr>
        <w:t>には言ったことがないようなことまでも書きだしてもらい</w:t>
      </w:r>
      <w:r w:rsidR="00A07956">
        <w:rPr>
          <w:rFonts w:hint="eastAsia"/>
        </w:rPr>
        <w:t>書面に</w:t>
      </w:r>
      <w:r w:rsidR="006E5520">
        <w:rPr>
          <w:rFonts w:hint="eastAsia"/>
        </w:rPr>
        <w:t>します。</w:t>
      </w:r>
    </w:p>
    <w:p w14:paraId="092567B2" w14:textId="77777777" w:rsidR="00A07956" w:rsidRDefault="006E5520" w:rsidP="006E2E07">
      <w:pPr>
        <w:ind w:leftChars="200" w:left="454" w:firstLineChars="100" w:firstLine="227"/>
      </w:pPr>
      <w:r>
        <w:rPr>
          <w:rFonts w:hint="eastAsia"/>
        </w:rPr>
        <w:t>もちろん、一度で済むようなことではなく、</w:t>
      </w:r>
      <w:r w:rsidR="00A07956">
        <w:rPr>
          <w:rFonts w:hint="eastAsia"/>
        </w:rPr>
        <w:t>即答できないことは、</w:t>
      </w:r>
      <w:r>
        <w:rPr>
          <w:rFonts w:hint="eastAsia"/>
        </w:rPr>
        <w:t>宿題にして次回会うときまで考えて下さいというようなやり取りを数度繰り返します。その間に本人の人生を知り、本人の考えを知り、お金についての考えや感覚を理解していきます。</w:t>
      </w:r>
    </w:p>
    <w:p w14:paraId="76B4AB23" w14:textId="52286E38" w:rsidR="007058EC" w:rsidRDefault="00A07956" w:rsidP="007058EC">
      <w:pPr>
        <w:ind w:leftChars="200" w:left="454" w:firstLineChars="100" w:firstLine="227"/>
      </w:pPr>
      <w:r>
        <w:rPr>
          <w:rFonts w:hint="eastAsia"/>
        </w:rPr>
        <w:t>特に司法書士などの専門家に受任者を依頼する場合は、</w:t>
      </w:r>
      <w:r w:rsidR="006E5520">
        <w:rPr>
          <w:rFonts w:hint="eastAsia"/>
        </w:rPr>
        <w:t>本人からすると、そのやり取りの中で、専門家の人間性をみています。自分のこれからの人生</w:t>
      </w:r>
      <w:r w:rsidR="00EB56DE">
        <w:rPr>
          <w:rFonts w:hint="eastAsia"/>
        </w:rPr>
        <w:t>もお金もすべて</w:t>
      </w:r>
      <w:r w:rsidR="006E5520">
        <w:rPr>
          <w:rFonts w:hint="eastAsia"/>
        </w:rPr>
        <w:t>この専門家に</w:t>
      </w:r>
      <w:r w:rsidR="00EB56DE">
        <w:rPr>
          <w:rFonts w:hint="eastAsia"/>
        </w:rPr>
        <w:t>任せることになるかも知れない、本当にこの人で良いのだろうかと春秋している期間でしょう。単発の仕事に求められる単なる資格者では済まないのです。抽象的</w:t>
      </w:r>
      <w:r>
        <w:rPr>
          <w:rFonts w:hint="eastAsia"/>
        </w:rPr>
        <w:t>な表現で</w:t>
      </w:r>
      <w:r w:rsidR="00EB56DE">
        <w:rPr>
          <w:rFonts w:hint="eastAsia"/>
        </w:rPr>
        <w:t>申し訳ないのですが、資格で</w:t>
      </w:r>
      <w:r>
        <w:rPr>
          <w:rFonts w:hint="eastAsia"/>
        </w:rPr>
        <w:t>は</w:t>
      </w:r>
      <w:r w:rsidR="00EB56DE">
        <w:rPr>
          <w:rFonts w:hint="eastAsia"/>
        </w:rPr>
        <w:t>なく人間力が問われる業務</w:t>
      </w:r>
      <w:r>
        <w:rPr>
          <w:rFonts w:hint="eastAsia"/>
        </w:rPr>
        <w:t>でもあるので</w:t>
      </w:r>
      <w:r w:rsidR="00EB56DE">
        <w:rPr>
          <w:rFonts w:hint="eastAsia"/>
        </w:rPr>
        <w:t>す。</w:t>
      </w:r>
      <w:r w:rsidR="007058EC" w:rsidRPr="007058EC">
        <w:rPr>
          <w:rFonts w:hint="eastAsia"/>
        </w:rPr>
        <w:t xml:space="preserve">　</w:t>
      </w:r>
      <w:r w:rsidR="007058EC">
        <w:rPr>
          <w:rFonts w:hint="eastAsia"/>
        </w:rPr>
        <w:t xml:space="preserve">　　　　　　　　　　　　　　　　　　　</w:t>
      </w:r>
      <w:r w:rsidR="007058EC" w:rsidRPr="007058EC">
        <w:rPr>
          <w:rFonts w:hint="eastAsia"/>
        </w:rPr>
        <w:t>（事例編第</w:t>
      </w:r>
      <w:r w:rsidR="007058EC">
        <w:rPr>
          <w:rFonts w:hint="eastAsia"/>
        </w:rPr>
        <w:t>８</w:t>
      </w:r>
      <w:r w:rsidR="007058EC" w:rsidRPr="007058EC">
        <w:rPr>
          <w:rFonts w:hint="eastAsia"/>
        </w:rPr>
        <w:t>章</w:t>
      </w:r>
      <w:r w:rsidR="007058EC">
        <w:rPr>
          <w:rFonts w:hint="eastAsia"/>
        </w:rPr>
        <w:t>２</w:t>
      </w:r>
      <w:r w:rsidR="007058EC" w:rsidRPr="007058EC">
        <w:rPr>
          <w:rFonts w:hint="eastAsia"/>
        </w:rPr>
        <w:t>を参照ください。）</w:t>
      </w:r>
    </w:p>
    <w:p w14:paraId="637B84A1" w14:textId="77777777" w:rsidR="007058EC" w:rsidRPr="007058EC" w:rsidRDefault="007058EC" w:rsidP="007058EC">
      <w:pPr>
        <w:ind w:leftChars="200" w:left="454" w:firstLineChars="100" w:firstLine="227"/>
        <w:rPr>
          <w:color w:val="FF0000"/>
          <w:szCs w:val="21"/>
        </w:rPr>
      </w:pPr>
    </w:p>
    <w:p w14:paraId="4BE9B0ED" w14:textId="74193B5F" w:rsidR="00054CCE" w:rsidRPr="00445C9B" w:rsidRDefault="003B52FD" w:rsidP="00941431">
      <w:pPr>
        <w:rPr>
          <w:rFonts w:asciiTheme="majorEastAsia" w:eastAsiaTheme="majorEastAsia" w:hAnsiTheme="majorEastAsia"/>
          <w:b/>
          <w:bCs/>
        </w:rPr>
      </w:pPr>
      <w:r>
        <w:rPr>
          <w:rFonts w:asciiTheme="majorEastAsia" w:eastAsiaTheme="majorEastAsia" w:hAnsiTheme="majorEastAsia" w:hint="eastAsia"/>
          <w:b/>
          <w:bCs/>
        </w:rPr>
        <w:t>３</w:t>
      </w:r>
      <w:r w:rsidR="00054CCE" w:rsidRPr="00445C9B">
        <w:rPr>
          <w:rFonts w:asciiTheme="majorEastAsia" w:eastAsiaTheme="majorEastAsia" w:hAnsiTheme="majorEastAsia" w:hint="eastAsia"/>
          <w:b/>
          <w:bCs/>
        </w:rPr>
        <w:t>）葬式や墓、施設入居、贈与</w:t>
      </w:r>
      <w:r>
        <w:rPr>
          <w:rFonts w:asciiTheme="majorEastAsia" w:eastAsiaTheme="majorEastAsia" w:hAnsiTheme="majorEastAsia" w:hint="eastAsia"/>
          <w:b/>
          <w:bCs/>
        </w:rPr>
        <w:t>についての</w:t>
      </w:r>
      <w:r w:rsidR="00054CCE" w:rsidRPr="00445C9B">
        <w:rPr>
          <w:rFonts w:asciiTheme="majorEastAsia" w:eastAsiaTheme="majorEastAsia" w:hAnsiTheme="majorEastAsia" w:hint="eastAsia"/>
          <w:b/>
          <w:bCs/>
        </w:rPr>
        <w:t>相談</w:t>
      </w:r>
    </w:p>
    <w:p w14:paraId="50D4ACCA" w14:textId="18C72811" w:rsidR="00A07956" w:rsidRDefault="006E2E07" w:rsidP="008312AA">
      <w:pPr>
        <w:ind w:leftChars="100" w:left="454" w:hangingChars="100" w:hanging="227"/>
      </w:pPr>
      <w:r>
        <w:rPr>
          <w:rFonts w:hint="eastAsia"/>
        </w:rPr>
        <w:t xml:space="preserve">　</w:t>
      </w:r>
      <w:r w:rsidR="00900901">
        <w:rPr>
          <w:rFonts w:hint="eastAsia"/>
        </w:rPr>
        <w:t xml:space="preserve">　</w:t>
      </w:r>
      <w:r>
        <w:rPr>
          <w:rFonts w:hint="eastAsia"/>
        </w:rPr>
        <w:t>お</w:t>
      </w:r>
      <w:r w:rsidR="007E0F0C">
        <w:rPr>
          <w:rFonts w:hint="eastAsia"/>
        </w:rPr>
        <w:t>ひとり</w:t>
      </w:r>
      <w:r>
        <w:rPr>
          <w:rFonts w:hint="eastAsia"/>
        </w:rPr>
        <w:t>様</w:t>
      </w:r>
      <w:r>
        <w:rPr>
          <w:rStyle w:val="ad"/>
        </w:rPr>
        <w:footnoteReference w:id="11"/>
      </w:r>
      <w:r>
        <w:rPr>
          <w:rFonts w:hint="eastAsia"/>
        </w:rPr>
        <w:t>からの相談の多くは、自分が認知症になったらどうしたら良いのだろというものではありません。</w:t>
      </w:r>
      <w:r w:rsidR="00900901">
        <w:rPr>
          <w:rFonts w:hint="eastAsia"/>
        </w:rPr>
        <w:t>自分の死後に葬儀や墓守をする人がいない、あるいは自</w:t>
      </w:r>
      <w:r w:rsidR="00900901">
        <w:rPr>
          <w:rFonts w:hint="eastAsia"/>
        </w:rPr>
        <w:lastRenderedPageBreak/>
        <w:t>分で施設を探せるだろうか</w:t>
      </w:r>
      <w:r w:rsidR="00A07956">
        <w:rPr>
          <w:rFonts w:hint="eastAsia"/>
        </w:rPr>
        <w:t>、</w:t>
      </w:r>
      <w:r w:rsidR="008312AA">
        <w:rPr>
          <w:rFonts w:hint="eastAsia"/>
        </w:rPr>
        <w:t>死んだあとは施設の片付けや未払い費用はどうしたらよいのか</w:t>
      </w:r>
      <w:r w:rsidR="00900901">
        <w:rPr>
          <w:rFonts w:hint="eastAsia"/>
        </w:rPr>
        <w:t>、残ったお金はどこかに寄付をしたいが誰に頼めば良いのかなどという相談</w:t>
      </w:r>
      <w:r w:rsidR="00A07956">
        <w:rPr>
          <w:rFonts w:hint="eastAsia"/>
        </w:rPr>
        <w:t>から始まります</w:t>
      </w:r>
      <w:r w:rsidR="00900901">
        <w:rPr>
          <w:rFonts w:hint="eastAsia"/>
        </w:rPr>
        <w:t>。</w:t>
      </w:r>
    </w:p>
    <w:p w14:paraId="370F2B4A" w14:textId="77777777" w:rsidR="007058EC" w:rsidRDefault="008312AA" w:rsidP="00E82867">
      <w:pPr>
        <w:ind w:leftChars="200" w:left="454" w:firstLineChars="100" w:firstLine="227"/>
      </w:pPr>
      <w:r>
        <w:rPr>
          <w:rFonts w:hint="eastAsia"/>
        </w:rPr>
        <w:t>まずは、相談者の心配ごとにしっかり耳を傾け、その心配事の解決方法を提案してみます。その解決策に納得してもらえてからが本番です。死亡後のことは解決できそうだとして、あなたが死ぬまでの間に認知症にならない保証があるのでしょうか。死んだ後のことも大事ですが、あなたが生きている間のことの方がもっと</w:t>
      </w:r>
      <w:r w:rsidR="00A07956">
        <w:rPr>
          <w:rFonts w:hint="eastAsia"/>
        </w:rPr>
        <w:t>大切</w:t>
      </w:r>
      <w:r>
        <w:rPr>
          <w:rFonts w:hint="eastAsia"/>
        </w:rPr>
        <w:t>ですよね。という投げかけからが、任意後見についての説明が始まります。</w:t>
      </w:r>
      <w:r w:rsidR="007058EC" w:rsidRPr="007058EC">
        <w:rPr>
          <w:rFonts w:hint="eastAsia"/>
        </w:rPr>
        <w:t xml:space="preserve">　</w:t>
      </w:r>
    </w:p>
    <w:p w14:paraId="57576880" w14:textId="1166FD46" w:rsidR="006E2E07" w:rsidRDefault="007058EC" w:rsidP="007058EC">
      <w:pPr>
        <w:ind w:leftChars="200" w:left="454" w:firstLineChars="2200" w:firstLine="4989"/>
      </w:pPr>
      <w:r w:rsidRPr="007058EC">
        <w:rPr>
          <w:rFonts w:hint="eastAsia"/>
        </w:rPr>
        <w:t>（事例編第６章</w:t>
      </w:r>
      <w:r>
        <w:rPr>
          <w:rFonts w:hint="eastAsia"/>
        </w:rPr>
        <w:t>３</w:t>
      </w:r>
      <w:r w:rsidRPr="007058EC">
        <w:rPr>
          <w:rFonts w:hint="eastAsia"/>
        </w:rPr>
        <w:t>を参照ください。）</w:t>
      </w:r>
    </w:p>
    <w:p w14:paraId="6EBC3894" w14:textId="77777777" w:rsidR="006E2E07" w:rsidRDefault="006E2E07" w:rsidP="00054CCE">
      <w:pPr>
        <w:ind w:left="227" w:firstLineChars="100" w:firstLine="227"/>
      </w:pPr>
    </w:p>
    <w:p w14:paraId="6200B8C9" w14:textId="3ED12979" w:rsidR="00D57572" w:rsidRPr="00445C9B" w:rsidRDefault="00D50B51" w:rsidP="00941431">
      <w:pPr>
        <w:rPr>
          <w:rFonts w:asciiTheme="majorEastAsia" w:eastAsiaTheme="majorEastAsia" w:hAnsiTheme="majorEastAsia"/>
          <w:b/>
          <w:bCs/>
        </w:rPr>
      </w:pPr>
      <w:r w:rsidRPr="00445C9B">
        <w:rPr>
          <w:rFonts w:asciiTheme="majorEastAsia" w:eastAsiaTheme="majorEastAsia" w:hAnsiTheme="majorEastAsia" w:hint="eastAsia"/>
          <w:b/>
          <w:bCs/>
        </w:rPr>
        <w:t>（</w:t>
      </w:r>
      <w:r w:rsidR="003B52FD">
        <w:rPr>
          <w:rFonts w:asciiTheme="majorEastAsia" w:eastAsiaTheme="majorEastAsia" w:hAnsiTheme="majorEastAsia" w:hint="eastAsia"/>
          <w:b/>
          <w:bCs/>
        </w:rPr>
        <w:t>４</w:t>
      </w:r>
      <w:r w:rsidRPr="00445C9B">
        <w:rPr>
          <w:rFonts w:asciiTheme="majorEastAsia" w:eastAsiaTheme="majorEastAsia" w:hAnsiTheme="majorEastAsia" w:hint="eastAsia"/>
          <w:b/>
          <w:bCs/>
        </w:rPr>
        <w:t>）</w:t>
      </w:r>
      <w:r w:rsidR="00D57572" w:rsidRPr="00445C9B">
        <w:rPr>
          <w:rFonts w:asciiTheme="majorEastAsia" w:eastAsiaTheme="majorEastAsia" w:hAnsiTheme="majorEastAsia" w:hint="eastAsia"/>
          <w:b/>
          <w:bCs/>
        </w:rPr>
        <w:t>任意後見の受任者は誰</w:t>
      </w:r>
    </w:p>
    <w:p w14:paraId="50BDDCB2" w14:textId="4D9DEE6E" w:rsidR="00D57572" w:rsidRDefault="00D57572" w:rsidP="00D50B51">
      <w:pPr>
        <w:ind w:leftChars="235" w:left="533" w:firstLineChars="100" w:firstLine="227"/>
      </w:pPr>
      <w:r>
        <w:rPr>
          <w:rFonts w:hint="eastAsia"/>
        </w:rPr>
        <w:t>契約の受任者は、委任者の親族または友人・知人との間で結ばれることが多く、おおむね７割程度を親族等が占めています</w:t>
      </w:r>
      <w:r w:rsidR="00B77D88">
        <w:rPr>
          <w:rStyle w:val="ad"/>
        </w:rPr>
        <w:footnoteReference w:id="12"/>
      </w:r>
      <w:r w:rsidR="00B77D88">
        <w:rPr>
          <w:rFonts w:hint="eastAsia"/>
        </w:rPr>
        <w:t>。自分の信頼する個人や法人に委任するので</w:t>
      </w:r>
      <w:r w:rsidR="00D50B51">
        <w:rPr>
          <w:rFonts w:hint="eastAsia"/>
        </w:rPr>
        <w:t>す</w:t>
      </w:r>
      <w:r w:rsidR="00B77D88">
        <w:rPr>
          <w:rFonts w:hint="eastAsia"/>
        </w:rPr>
        <w:t>から委任者の親族や知人</w:t>
      </w:r>
      <w:r w:rsidR="00686843">
        <w:rPr>
          <w:rFonts w:hint="eastAsia"/>
        </w:rPr>
        <w:t>・</w:t>
      </w:r>
      <w:r w:rsidR="00B77D88">
        <w:rPr>
          <w:rFonts w:hint="eastAsia"/>
        </w:rPr>
        <w:t>友人の割合が高くなるのは当然で</w:t>
      </w:r>
      <w:r>
        <w:rPr>
          <w:rFonts w:hint="eastAsia"/>
        </w:rPr>
        <w:t>す</w:t>
      </w:r>
      <w:r w:rsidR="00B77D88">
        <w:rPr>
          <w:rFonts w:hint="eastAsia"/>
        </w:rPr>
        <w:t>。</w:t>
      </w:r>
      <w:r w:rsidR="00D50B51">
        <w:rPr>
          <w:rFonts w:hint="eastAsia"/>
        </w:rPr>
        <w:t>我々の法人</w:t>
      </w:r>
      <w:r>
        <w:rPr>
          <w:rFonts w:hint="eastAsia"/>
        </w:rPr>
        <w:t>が</w:t>
      </w:r>
      <w:r w:rsidR="00B77D88">
        <w:rPr>
          <w:rFonts w:hint="eastAsia"/>
        </w:rPr>
        <w:t>相談を受ける場合は、妥当な</w:t>
      </w:r>
      <w:r>
        <w:rPr>
          <w:rFonts w:hint="eastAsia"/>
        </w:rPr>
        <w:t>受任者</w:t>
      </w:r>
      <w:r w:rsidR="00B77D88">
        <w:rPr>
          <w:rFonts w:hint="eastAsia"/>
        </w:rPr>
        <w:t>がいない</w:t>
      </w:r>
      <w:r w:rsidR="006A054A">
        <w:rPr>
          <w:rFonts w:hint="eastAsia"/>
        </w:rPr>
        <w:t>ということが多く、我々の法人が受任者</w:t>
      </w:r>
      <w:r>
        <w:rPr>
          <w:rFonts w:hint="eastAsia"/>
        </w:rPr>
        <w:t>になる</w:t>
      </w:r>
      <w:r w:rsidR="00D50B51">
        <w:rPr>
          <w:rFonts w:hint="eastAsia"/>
        </w:rPr>
        <w:t>場合と親族が受任者になる割合は同じくらいだと思います。</w:t>
      </w:r>
    </w:p>
    <w:p w14:paraId="7C846A09" w14:textId="496836F9" w:rsidR="00A572DF" w:rsidRDefault="00882537" w:rsidP="00882537">
      <w:pPr>
        <w:ind w:leftChars="235" w:left="533" w:firstLineChars="100" w:firstLine="227"/>
      </w:pPr>
      <w:r>
        <w:rPr>
          <w:rFonts w:hint="eastAsia"/>
        </w:rPr>
        <w:t>法人が任意後見人になると個人と異なり、病気やけがなどで</w:t>
      </w:r>
      <w:r w:rsidR="00686843">
        <w:rPr>
          <w:rFonts w:hint="eastAsia"/>
        </w:rPr>
        <w:t>の</w:t>
      </w:r>
      <w:r>
        <w:rPr>
          <w:rFonts w:hint="eastAsia"/>
        </w:rPr>
        <w:t>終了</w:t>
      </w:r>
      <w:r w:rsidR="00686843">
        <w:rPr>
          <w:rFonts w:hint="eastAsia"/>
        </w:rPr>
        <w:t>を考えなくてもことは利点です。成年後見の</w:t>
      </w:r>
      <w:r w:rsidR="00A572DF">
        <w:rPr>
          <w:rFonts w:hint="eastAsia"/>
        </w:rPr>
        <w:t>担当</w:t>
      </w:r>
      <w:r w:rsidR="00686843">
        <w:rPr>
          <w:rFonts w:hint="eastAsia"/>
        </w:rPr>
        <w:t>をしている</w:t>
      </w:r>
      <w:r w:rsidR="00A572DF">
        <w:rPr>
          <w:rFonts w:hint="eastAsia"/>
        </w:rPr>
        <w:t>部署</w:t>
      </w:r>
      <w:r w:rsidR="00686843">
        <w:rPr>
          <w:rFonts w:hint="eastAsia"/>
        </w:rPr>
        <w:t>に</w:t>
      </w:r>
      <w:r w:rsidR="00A572DF">
        <w:rPr>
          <w:rFonts w:hint="eastAsia"/>
        </w:rPr>
        <w:t>は、</w:t>
      </w:r>
      <w:r>
        <w:rPr>
          <w:rFonts w:hint="eastAsia"/>
        </w:rPr>
        <w:t>知識</w:t>
      </w:r>
      <w:r w:rsidR="00A572DF">
        <w:rPr>
          <w:rFonts w:hint="eastAsia"/>
        </w:rPr>
        <w:t>や経験値が集</w:t>
      </w:r>
      <w:r w:rsidR="00686843">
        <w:rPr>
          <w:rFonts w:hint="eastAsia"/>
        </w:rPr>
        <w:t>中</w:t>
      </w:r>
      <w:r w:rsidR="00A572DF">
        <w:rPr>
          <w:rFonts w:hint="eastAsia"/>
        </w:rPr>
        <w:t>してくるので専門的</w:t>
      </w:r>
      <w:r w:rsidR="00686843">
        <w:rPr>
          <w:rFonts w:hint="eastAsia"/>
        </w:rPr>
        <w:t>で</w:t>
      </w:r>
      <w:r>
        <w:rPr>
          <w:rFonts w:hint="eastAsia"/>
        </w:rPr>
        <w:t>質の高いサービスを提供してもらえる</w:t>
      </w:r>
      <w:r w:rsidR="00A572DF">
        <w:rPr>
          <w:rFonts w:hint="eastAsia"/>
        </w:rPr>
        <w:t>かもしれません。</w:t>
      </w:r>
    </w:p>
    <w:p w14:paraId="01BC43F2" w14:textId="77777777" w:rsidR="007058EC" w:rsidRDefault="00A572DF" w:rsidP="00882537">
      <w:pPr>
        <w:ind w:leftChars="235" w:left="533" w:firstLineChars="100" w:firstLine="227"/>
      </w:pPr>
      <w:r>
        <w:rPr>
          <w:rFonts w:hint="eastAsia"/>
        </w:rPr>
        <w:t>ただし、</w:t>
      </w:r>
      <w:r w:rsidR="00882537">
        <w:rPr>
          <w:rFonts w:hint="eastAsia"/>
        </w:rPr>
        <w:t>担当者</w:t>
      </w:r>
      <w:r>
        <w:rPr>
          <w:rFonts w:hint="eastAsia"/>
        </w:rPr>
        <w:t>を決めておかないと本人からすると</w:t>
      </w:r>
      <w:r w:rsidR="00686843">
        <w:rPr>
          <w:rFonts w:hint="eastAsia"/>
        </w:rPr>
        <w:t>誰と話をしたら良いのか</w:t>
      </w:r>
      <w:r w:rsidR="00882537">
        <w:rPr>
          <w:rFonts w:hint="eastAsia"/>
        </w:rPr>
        <w:t>不安</w:t>
      </w:r>
      <w:r>
        <w:rPr>
          <w:rFonts w:hint="eastAsia"/>
        </w:rPr>
        <w:t>にな</w:t>
      </w:r>
      <w:r w:rsidR="00686843">
        <w:rPr>
          <w:rFonts w:hint="eastAsia"/>
        </w:rPr>
        <w:t>るかもしれません</w:t>
      </w:r>
      <w:r>
        <w:rPr>
          <w:rFonts w:hint="eastAsia"/>
        </w:rPr>
        <w:t>。またその法人の実績</w:t>
      </w:r>
      <w:r w:rsidR="00686843">
        <w:rPr>
          <w:rFonts w:hint="eastAsia"/>
        </w:rPr>
        <w:t>を確認したり</w:t>
      </w:r>
      <w:r>
        <w:rPr>
          <w:rFonts w:hint="eastAsia"/>
        </w:rPr>
        <w:t>代表</w:t>
      </w:r>
      <w:r w:rsidR="00686843">
        <w:rPr>
          <w:rFonts w:hint="eastAsia"/>
        </w:rPr>
        <w:t>者</w:t>
      </w:r>
      <w:r>
        <w:rPr>
          <w:rFonts w:hint="eastAsia"/>
        </w:rPr>
        <w:t>や担当</w:t>
      </w:r>
      <w:r w:rsidR="00686843">
        <w:rPr>
          <w:rFonts w:hint="eastAsia"/>
        </w:rPr>
        <w:t>している</w:t>
      </w:r>
      <w:r>
        <w:rPr>
          <w:rFonts w:hint="eastAsia"/>
        </w:rPr>
        <w:t>責任者が</w:t>
      </w:r>
      <w:r w:rsidR="00882537">
        <w:rPr>
          <w:rFonts w:hint="eastAsia"/>
        </w:rPr>
        <w:t>信頼できる</w:t>
      </w:r>
      <w:r>
        <w:rPr>
          <w:rFonts w:hint="eastAsia"/>
        </w:rPr>
        <w:t>のか</w:t>
      </w:r>
      <w:r w:rsidR="00686843">
        <w:rPr>
          <w:rFonts w:hint="eastAsia"/>
        </w:rPr>
        <w:t>を</w:t>
      </w:r>
      <w:r w:rsidR="00882537">
        <w:rPr>
          <w:rFonts w:hint="eastAsia"/>
        </w:rPr>
        <w:t>あらかじめ</w:t>
      </w:r>
      <w:r>
        <w:rPr>
          <w:rFonts w:hint="eastAsia"/>
        </w:rPr>
        <w:t>面談など</w:t>
      </w:r>
      <w:r w:rsidR="00686843">
        <w:rPr>
          <w:rFonts w:hint="eastAsia"/>
        </w:rPr>
        <w:t>で把握しておく</w:t>
      </w:r>
      <w:r w:rsidR="00882537">
        <w:rPr>
          <w:rFonts w:hint="eastAsia"/>
        </w:rPr>
        <w:t>必要</w:t>
      </w:r>
      <w:r>
        <w:rPr>
          <w:rFonts w:hint="eastAsia"/>
        </w:rPr>
        <w:t>がある</w:t>
      </w:r>
      <w:r w:rsidR="00882537">
        <w:rPr>
          <w:rFonts w:hint="eastAsia"/>
        </w:rPr>
        <w:t>でしょう</w:t>
      </w:r>
      <w:r w:rsidR="00686843">
        <w:rPr>
          <w:rFonts w:hint="eastAsia"/>
        </w:rPr>
        <w:t>。</w:t>
      </w:r>
    </w:p>
    <w:p w14:paraId="295CAC7D" w14:textId="7EF31C9D" w:rsidR="00882537" w:rsidRDefault="007058EC" w:rsidP="00882537">
      <w:pPr>
        <w:ind w:leftChars="235" w:left="533" w:firstLineChars="100" w:firstLine="227"/>
      </w:pPr>
      <w:r w:rsidRPr="007058EC">
        <w:rPr>
          <w:rFonts w:hint="eastAsia"/>
        </w:rPr>
        <w:t xml:space="preserve">　</w:t>
      </w:r>
      <w:r>
        <w:rPr>
          <w:rFonts w:hint="eastAsia"/>
        </w:rPr>
        <w:t xml:space="preserve">　　　　　　　　　　　　　　　　</w:t>
      </w:r>
      <w:r w:rsidRPr="007058EC">
        <w:rPr>
          <w:rFonts w:hint="eastAsia"/>
        </w:rPr>
        <w:t>（事例編第</w:t>
      </w:r>
      <w:r>
        <w:rPr>
          <w:rFonts w:hint="eastAsia"/>
        </w:rPr>
        <w:t>１</w:t>
      </w:r>
      <w:r w:rsidRPr="007058EC">
        <w:rPr>
          <w:rFonts w:hint="eastAsia"/>
        </w:rPr>
        <w:t>章１</w:t>
      </w:r>
      <w:r>
        <w:rPr>
          <w:rFonts w:hint="eastAsia"/>
        </w:rPr>
        <w:t>、同２</w:t>
      </w:r>
      <w:r w:rsidRPr="007058EC">
        <w:rPr>
          <w:rFonts w:hint="eastAsia"/>
        </w:rPr>
        <w:t>を参照ください。）</w:t>
      </w:r>
    </w:p>
    <w:p w14:paraId="03D23CDC" w14:textId="2BAABC60" w:rsidR="00F83D27" w:rsidRDefault="00F83D27" w:rsidP="00D57572"/>
    <w:p w14:paraId="2CF5C2FE" w14:textId="600DB61E" w:rsidR="00F83D27" w:rsidRPr="00941431" w:rsidRDefault="003313EF" w:rsidP="00941431">
      <w:pPr>
        <w:widowControl/>
        <w:jc w:val="left"/>
        <w:rPr>
          <w:rFonts w:ascii="ＭＳ ゴシック" w:eastAsia="ＭＳ ゴシック" w:hAnsi="ＭＳ ゴシック"/>
          <w:b/>
          <w:bCs/>
        </w:rPr>
      </w:pPr>
      <w:r w:rsidRPr="00941431">
        <w:rPr>
          <w:rFonts w:ascii="ＭＳ ゴシック" w:eastAsia="ＭＳ ゴシック" w:hAnsi="ＭＳ ゴシック" w:hint="eastAsia"/>
          <w:b/>
          <w:bCs/>
        </w:rPr>
        <w:t>（</w:t>
      </w:r>
      <w:r w:rsidR="003B52FD">
        <w:rPr>
          <w:rFonts w:ascii="ＭＳ ゴシック" w:eastAsia="ＭＳ ゴシック" w:hAnsi="ＭＳ ゴシック" w:hint="eastAsia"/>
          <w:b/>
          <w:bCs/>
        </w:rPr>
        <w:t>５</w:t>
      </w:r>
      <w:r w:rsidRPr="00941431">
        <w:rPr>
          <w:rFonts w:ascii="ＭＳ ゴシック" w:eastAsia="ＭＳ ゴシック" w:hAnsi="ＭＳ ゴシック" w:hint="eastAsia"/>
          <w:b/>
          <w:bCs/>
        </w:rPr>
        <w:t>）</w:t>
      </w:r>
      <w:r w:rsidR="00F83D27" w:rsidRPr="00941431">
        <w:rPr>
          <w:rFonts w:ascii="ＭＳ ゴシック" w:eastAsia="ＭＳ ゴシック" w:hAnsi="ＭＳ ゴシック" w:hint="eastAsia"/>
          <w:b/>
          <w:bCs/>
        </w:rPr>
        <w:t>複数後見（順位付け、予備的受任者）の相談</w:t>
      </w:r>
    </w:p>
    <w:p w14:paraId="1A2A67D4" w14:textId="7C4954C4" w:rsidR="003313EF" w:rsidRDefault="003313EF" w:rsidP="00054CCE">
      <w:pPr>
        <w:ind w:leftChars="100" w:left="227" w:firstLineChars="100" w:firstLine="227"/>
      </w:pPr>
      <w:r>
        <w:rPr>
          <w:rFonts w:hint="eastAsia"/>
        </w:rPr>
        <w:t>本人に複数の子どもがいる場合などに、任意後見人は複数でも可能かという質問があ</w:t>
      </w:r>
      <w:r w:rsidR="00686843">
        <w:rPr>
          <w:rFonts w:hint="eastAsia"/>
        </w:rPr>
        <w:t>ります</w:t>
      </w:r>
      <w:r>
        <w:rPr>
          <w:rFonts w:hint="eastAsia"/>
        </w:rPr>
        <w:t>。答えは</w:t>
      </w:r>
      <w:r w:rsidR="00686843">
        <w:rPr>
          <w:rFonts w:hint="eastAsia"/>
        </w:rPr>
        <w:t>「</w:t>
      </w:r>
      <w:r>
        <w:rPr>
          <w:rFonts w:hint="eastAsia"/>
        </w:rPr>
        <w:t>可能</w:t>
      </w:r>
      <w:r w:rsidR="00686843">
        <w:rPr>
          <w:rFonts w:hint="eastAsia"/>
        </w:rPr>
        <w:t>」</w:t>
      </w:r>
      <w:r>
        <w:rPr>
          <w:rFonts w:hint="eastAsia"/>
        </w:rPr>
        <w:t>ということ</w:t>
      </w:r>
      <w:r w:rsidR="00686843">
        <w:rPr>
          <w:rFonts w:hint="eastAsia"/>
        </w:rPr>
        <w:t>ですが</w:t>
      </w:r>
      <w:r>
        <w:rPr>
          <w:rFonts w:hint="eastAsia"/>
        </w:rPr>
        <w:t>①共同行使の定めにするのか、②それぞれ単独で行使できるようにするのかという問題が生じ</w:t>
      </w:r>
      <w:r w:rsidR="00A572DF">
        <w:rPr>
          <w:rFonts w:hint="eastAsia"/>
        </w:rPr>
        <w:t>ます</w:t>
      </w:r>
      <w:r>
        <w:rPr>
          <w:rFonts w:hint="eastAsia"/>
        </w:rPr>
        <w:t>。</w:t>
      </w:r>
    </w:p>
    <w:p w14:paraId="74242F4B" w14:textId="79AB3C84" w:rsidR="00054CCE" w:rsidRPr="00941431" w:rsidRDefault="00BF432C">
      <w:pPr>
        <w:ind w:firstLineChars="100" w:firstLine="228"/>
        <w:rPr>
          <w:rFonts w:ascii="ＭＳ ゴシック" w:eastAsia="ＭＳ ゴシック" w:hAnsi="ＭＳ ゴシック"/>
          <w:b/>
          <w:bCs/>
        </w:rPr>
      </w:pPr>
      <w:r w:rsidRPr="00941431">
        <w:rPr>
          <w:rFonts w:ascii="ＭＳ ゴシック" w:eastAsia="ＭＳ ゴシック" w:hAnsi="ＭＳ ゴシック" w:hint="eastAsia"/>
          <w:b/>
          <w:bCs/>
        </w:rPr>
        <w:t xml:space="preserve">ア　</w:t>
      </w:r>
      <w:r w:rsidR="003313EF" w:rsidRPr="00941431">
        <w:rPr>
          <w:rFonts w:ascii="ＭＳ ゴシック" w:eastAsia="ＭＳ ゴシック" w:hAnsi="ＭＳ ゴシック" w:hint="eastAsia"/>
          <w:b/>
          <w:bCs/>
        </w:rPr>
        <w:t>共同行使の定め</w:t>
      </w:r>
    </w:p>
    <w:p w14:paraId="01FF303D" w14:textId="2445CAC2" w:rsidR="00A738EE" w:rsidRDefault="005179AE" w:rsidP="00FD630E">
      <w:pPr>
        <w:ind w:leftChars="100" w:left="227" w:firstLineChars="100" w:firstLine="227"/>
      </w:pPr>
      <w:r>
        <w:rPr>
          <w:rFonts w:hint="eastAsia"/>
        </w:rPr>
        <w:t>複数の任意後見人が同時に</w:t>
      </w:r>
      <w:r w:rsidR="00686843">
        <w:rPr>
          <w:rFonts w:hint="eastAsia"/>
        </w:rPr>
        <w:t>共同して</w:t>
      </w:r>
      <w:r>
        <w:rPr>
          <w:rFonts w:hint="eastAsia"/>
        </w:rPr>
        <w:t>、一人の本人の後見業務を行うことが前提になってい</w:t>
      </w:r>
      <w:r w:rsidR="00686843">
        <w:rPr>
          <w:rFonts w:hint="eastAsia"/>
        </w:rPr>
        <w:t>ます</w:t>
      </w:r>
      <w:r>
        <w:rPr>
          <w:rFonts w:hint="eastAsia"/>
        </w:rPr>
        <w:t>。具体的には、</w:t>
      </w:r>
      <w:r w:rsidR="00A738EE" w:rsidRPr="00A738EE">
        <w:rPr>
          <w:rFonts w:hint="eastAsia"/>
        </w:rPr>
        <w:t>兄弟間で不信感があるので、複数で共同行使をする後見人になりお互いにチェックしたいという希望を述べる人もいます。しかしこの場合は、意見が</w:t>
      </w:r>
      <w:r w:rsidR="00A738EE" w:rsidRPr="00A738EE">
        <w:rPr>
          <w:rFonts w:hint="eastAsia"/>
        </w:rPr>
        <w:lastRenderedPageBreak/>
        <w:t>一致しないと業務の履行ができないことも考えられるため、お勧めはできません。</w:t>
      </w:r>
    </w:p>
    <w:p w14:paraId="3ED66D40" w14:textId="67945065" w:rsidR="00A738EE" w:rsidRDefault="00A738EE" w:rsidP="00FD630E">
      <w:pPr>
        <w:ind w:leftChars="100" w:left="227" w:firstLineChars="100" w:firstLine="227"/>
      </w:pPr>
      <w:r w:rsidRPr="00A738EE">
        <w:rPr>
          <w:rFonts w:hint="eastAsia"/>
        </w:rPr>
        <w:t>他にも、</w:t>
      </w:r>
      <w:r w:rsidR="005179AE">
        <w:rPr>
          <w:rFonts w:hint="eastAsia"/>
        </w:rPr>
        <w:t>一人は親族である任意後見人で身上監護（保護）の部分を受け持ち、もう一人は</w:t>
      </w:r>
      <w:r>
        <w:rPr>
          <w:rFonts w:hint="eastAsia"/>
        </w:rPr>
        <w:t>司法書士などの専門家</w:t>
      </w:r>
      <w:r w:rsidR="005179AE">
        <w:rPr>
          <w:rFonts w:hint="eastAsia"/>
        </w:rPr>
        <w:t>で契約ごとや財産管理を受け</w:t>
      </w:r>
      <w:r>
        <w:rPr>
          <w:rFonts w:hint="eastAsia"/>
        </w:rPr>
        <w:t>持つ、</w:t>
      </w:r>
      <w:r w:rsidR="005179AE">
        <w:rPr>
          <w:rFonts w:hint="eastAsia"/>
        </w:rPr>
        <w:t>というような場合です。この場合は、任意後見発効後に一方の任意後見人が死亡したり契約を解除されたりすると、任意後見が終了してしまい法定後見人を選任することになります。</w:t>
      </w:r>
    </w:p>
    <w:p w14:paraId="2B544BFC" w14:textId="3FDD318C" w:rsidR="005179AE" w:rsidRDefault="00A738EE" w:rsidP="00FD630E">
      <w:pPr>
        <w:ind w:leftChars="100" w:left="227" w:firstLineChars="100" w:firstLine="227"/>
      </w:pPr>
      <w:r>
        <w:rPr>
          <w:rFonts w:hint="eastAsia"/>
        </w:rPr>
        <w:t>そ</w:t>
      </w:r>
      <w:r w:rsidR="00F6195F">
        <w:rPr>
          <w:rFonts w:hint="eastAsia"/>
        </w:rPr>
        <w:t>れを避けるため</w:t>
      </w:r>
      <w:r w:rsidRPr="00A738EE">
        <w:rPr>
          <w:rFonts w:hint="eastAsia"/>
        </w:rPr>
        <w:t>受任者の一人が死亡その他の理由により事務を遂行できなくなった</w:t>
      </w:r>
      <w:r>
        <w:rPr>
          <w:rFonts w:hint="eastAsia"/>
        </w:rPr>
        <w:t>とき</w:t>
      </w:r>
      <w:r w:rsidR="00F6195F">
        <w:rPr>
          <w:rFonts w:hint="eastAsia"/>
        </w:rPr>
        <w:t>は</w:t>
      </w:r>
      <w:r>
        <w:rPr>
          <w:rFonts w:hint="eastAsia"/>
        </w:rPr>
        <w:t>、</w:t>
      </w:r>
      <w:r w:rsidRPr="00A738EE">
        <w:rPr>
          <w:rFonts w:hint="eastAsia"/>
        </w:rPr>
        <w:t>残った受任者に新たな任意後見契約を締結する代理権を付与</w:t>
      </w:r>
      <w:r w:rsidR="00F6195F">
        <w:rPr>
          <w:rFonts w:hint="eastAsia"/>
        </w:rPr>
        <w:t>しておく</w:t>
      </w:r>
      <w:r>
        <w:rPr>
          <w:rFonts w:hint="eastAsia"/>
        </w:rPr>
        <w:t>ことで、</w:t>
      </w:r>
      <w:r w:rsidRPr="00A738EE">
        <w:rPr>
          <w:rFonts w:hint="eastAsia"/>
        </w:rPr>
        <w:t>もう一人の受任者</w:t>
      </w:r>
      <w:r>
        <w:rPr>
          <w:rFonts w:hint="eastAsia"/>
        </w:rPr>
        <w:t>が</w:t>
      </w:r>
      <w:r w:rsidRPr="00A738EE">
        <w:rPr>
          <w:rFonts w:hint="eastAsia"/>
        </w:rPr>
        <w:t>新たな任意後見人と契約を結ぶことで</w:t>
      </w:r>
      <w:r>
        <w:rPr>
          <w:rFonts w:hint="eastAsia"/>
        </w:rPr>
        <w:t>、</w:t>
      </w:r>
      <w:r w:rsidRPr="00A738EE">
        <w:rPr>
          <w:rFonts w:hint="eastAsia"/>
        </w:rPr>
        <w:t>任意後見を継続することが</w:t>
      </w:r>
      <w:r w:rsidR="00F6195F">
        <w:rPr>
          <w:rFonts w:hint="eastAsia"/>
        </w:rPr>
        <w:t>でき</w:t>
      </w:r>
      <w:r w:rsidRPr="00A738EE">
        <w:rPr>
          <w:rFonts w:hint="eastAsia"/>
        </w:rPr>
        <w:t>ます。</w:t>
      </w:r>
    </w:p>
    <w:p w14:paraId="0F6E54D6" w14:textId="77F16826" w:rsidR="0018032E" w:rsidRPr="00941431" w:rsidRDefault="00BF432C" w:rsidP="00FD630E">
      <w:pPr>
        <w:ind w:firstLineChars="100" w:firstLine="228"/>
        <w:rPr>
          <w:rFonts w:ascii="ＭＳ ゴシック" w:eastAsia="ＭＳ ゴシック" w:hAnsi="ＭＳ ゴシック"/>
          <w:b/>
          <w:bCs/>
        </w:rPr>
      </w:pPr>
      <w:r w:rsidRPr="00941431">
        <w:rPr>
          <w:rFonts w:ascii="ＭＳ ゴシック" w:eastAsia="ＭＳ ゴシック" w:hAnsi="ＭＳ ゴシック" w:hint="eastAsia"/>
          <w:b/>
          <w:bCs/>
        </w:rPr>
        <w:t xml:space="preserve">イ　</w:t>
      </w:r>
      <w:r w:rsidR="0018032E" w:rsidRPr="00941431">
        <w:rPr>
          <w:rFonts w:ascii="ＭＳ ゴシック" w:eastAsia="ＭＳ ゴシック" w:hAnsi="ＭＳ ゴシック" w:hint="eastAsia"/>
          <w:b/>
          <w:bCs/>
        </w:rPr>
        <w:t>それぞれ単独行使の定め</w:t>
      </w:r>
    </w:p>
    <w:p w14:paraId="7025C5E1" w14:textId="2C2DB3E6" w:rsidR="00694BC7" w:rsidRDefault="0018032E" w:rsidP="00FD630E">
      <w:pPr>
        <w:ind w:leftChars="100" w:left="227" w:firstLineChars="100" w:firstLine="227"/>
      </w:pPr>
      <w:r>
        <w:rPr>
          <w:rFonts w:hint="eastAsia"/>
        </w:rPr>
        <w:t>別々の公正証書で、同一内容の契約を複数締結するという</w:t>
      </w:r>
      <w:r w:rsidR="00F6195F">
        <w:rPr>
          <w:rFonts w:hint="eastAsia"/>
        </w:rPr>
        <w:t>契約の仕方があります。複数人との契約の説明をすると必ず、</w:t>
      </w:r>
      <w:r>
        <w:rPr>
          <w:rFonts w:hint="eastAsia"/>
        </w:rPr>
        <w:t>発効に順位付けをしたり一方の終了や解除</w:t>
      </w:r>
      <w:r w:rsidR="00F6195F">
        <w:rPr>
          <w:rFonts w:hint="eastAsia"/>
        </w:rPr>
        <w:t>で任意後見人が欠けることにな</w:t>
      </w:r>
      <w:r>
        <w:rPr>
          <w:rFonts w:hint="eastAsia"/>
        </w:rPr>
        <w:t>った場合に</w:t>
      </w:r>
      <w:r w:rsidR="00F6195F">
        <w:rPr>
          <w:rFonts w:hint="eastAsia"/>
        </w:rPr>
        <w:t>なって初めて、</w:t>
      </w:r>
      <w:r>
        <w:rPr>
          <w:rFonts w:hint="eastAsia"/>
        </w:rPr>
        <w:t>もう一方を発効させることができるのかという相談があります。</w:t>
      </w:r>
      <w:r w:rsidR="00806FE3">
        <w:rPr>
          <w:rFonts w:hint="eastAsia"/>
        </w:rPr>
        <w:t>いわゆる予備的受任者の定めが出来るのかという相談です。</w:t>
      </w:r>
      <w:r>
        <w:rPr>
          <w:rFonts w:hint="eastAsia"/>
        </w:rPr>
        <w:t>契約自由の原則があるので、当事者間で合意することはできますが、登記はできません。そのため、子ども二人が同時に同一内容の契約をした場合、任意後見人である長男が死亡したり解除された場合に、弟の契約を発効させるという約束をしても、同時に発効の申立てをされると、裁判所に対しては、当事者間での合意は意味をなさないものになってしまいます。</w:t>
      </w:r>
    </w:p>
    <w:p w14:paraId="03D6622E" w14:textId="52812513" w:rsidR="00694BC7" w:rsidRDefault="00694BC7" w:rsidP="00694BC7"/>
    <w:p w14:paraId="208BCCAF" w14:textId="29B5FEEE" w:rsidR="00CA06A7" w:rsidRPr="00BF432C" w:rsidRDefault="007E43FD" w:rsidP="00694BC7">
      <w:pPr>
        <w:rPr>
          <w:rFonts w:asciiTheme="majorEastAsia" w:eastAsiaTheme="majorEastAsia" w:hAnsiTheme="majorEastAsia"/>
          <w:b/>
          <w:bCs/>
        </w:rPr>
      </w:pPr>
      <w:r w:rsidRPr="00BF432C">
        <w:rPr>
          <w:rFonts w:asciiTheme="majorEastAsia" w:eastAsiaTheme="majorEastAsia" w:hAnsiTheme="majorEastAsia" w:hint="eastAsia"/>
          <w:b/>
          <w:bCs/>
        </w:rPr>
        <w:t>４</w:t>
      </w:r>
      <w:r w:rsidR="00CA06A7" w:rsidRPr="00BF432C">
        <w:rPr>
          <w:rFonts w:asciiTheme="majorEastAsia" w:eastAsiaTheme="majorEastAsia" w:hAnsiTheme="majorEastAsia" w:hint="eastAsia"/>
          <w:b/>
          <w:bCs/>
        </w:rPr>
        <w:t xml:space="preserve">　</w:t>
      </w:r>
      <w:r w:rsidR="00995D75" w:rsidRPr="00BF432C">
        <w:rPr>
          <w:rFonts w:asciiTheme="majorEastAsia" w:eastAsiaTheme="majorEastAsia" w:hAnsiTheme="majorEastAsia" w:hint="eastAsia"/>
          <w:b/>
          <w:bCs/>
        </w:rPr>
        <w:t>任意後見の種類</w:t>
      </w:r>
    </w:p>
    <w:p w14:paraId="23D5F64E" w14:textId="3AF0561C" w:rsidR="00BF432C" w:rsidRDefault="00CA06A7" w:rsidP="00BF432C">
      <w:pPr>
        <w:ind w:leftChars="100" w:left="227" w:firstLineChars="100" w:firstLine="227"/>
      </w:pPr>
      <w:r>
        <w:rPr>
          <w:rFonts w:hint="eastAsia"/>
        </w:rPr>
        <w:t>任意後見</w:t>
      </w:r>
      <w:r w:rsidR="000D3248">
        <w:rPr>
          <w:rFonts w:hint="eastAsia"/>
        </w:rPr>
        <w:t>契約には、</w:t>
      </w:r>
      <w:bookmarkStart w:id="151" w:name="_Hlk34486400"/>
      <w:r>
        <w:rPr>
          <w:rFonts w:hint="eastAsia"/>
        </w:rPr>
        <w:t>将来型、移行型、即効型の３つの利用形態</w:t>
      </w:r>
      <w:bookmarkEnd w:id="151"/>
      <w:r>
        <w:rPr>
          <w:rFonts w:hint="eastAsia"/>
        </w:rPr>
        <w:t>があ</w:t>
      </w:r>
      <w:r w:rsidR="000D3248">
        <w:rPr>
          <w:rFonts w:hint="eastAsia"/>
        </w:rPr>
        <w:t>り</w:t>
      </w:r>
      <w:r w:rsidR="00DC64EB">
        <w:rPr>
          <w:rFonts w:hint="eastAsia"/>
        </w:rPr>
        <w:t>ます。</w:t>
      </w:r>
    </w:p>
    <w:p w14:paraId="1B838EB8" w14:textId="3D082891" w:rsidR="00DC64EB" w:rsidRPr="00941431" w:rsidRDefault="00BF432C" w:rsidP="00E82867">
      <w:pPr>
        <w:ind w:firstLineChars="100" w:firstLine="228"/>
        <w:rPr>
          <w:rFonts w:ascii="ＭＳ ゴシック" w:eastAsia="ＭＳ ゴシック" w:hAnsi="ＭＳ ゴシック"/>
          <w:b/>
          <w:bCs/>
        </w:rPr>
      </w:pPr>
      <w:r w:rsidRPr="00941431">
        <w:rPr>
          <w:rFonts w:ascii="ＭＳ ゴシック" w:eastAsia="ＭＳ ゴシック" w:hAnsi="ＭＳ ゴシック" w:hint="eastAsia"/>
          <w:b/>
          <w:bCs/>
        </w:rPr>
        <w:t>（１）</w:t>
      </w:r>
      <w:r w:rsidR="00DC64EB" w:rsidRPr="00941431">
        <w:rPr>
          <w:rFonts w:ascii="ＭＳ ゴシック" w:eastAsia="ＭＳ ゴシック" w:hAnsi="ＭＳ ゴシック" w:hint="eastAsia"/>
          <w:b/>
          <w:bCs/>
        </w:rPr>
        <w:t>将来型</w:t>
      </w:r>
    </w:p>
    <w:p w14:paraId="200B1E48" w14:textId="6F42BAA7" w:rsidR="00DC64EB" w:rsidRDefault="00DC64EB" w:rsidP="00DC64EB">
      <w:pPr>
        <w:ind w:leftChars="100" w:left="227" w:firstLineChars="100" w:firstLine="227"/>
      </w:pPr>
      <w:r>
        <w:rPr>
          <w:rFonts w:hint="eastAsia"/>
        </w:rPr>
        <w:t>将来型というのは、本人の体力も判断能力もしっかりしている間に契約を結んでおき、将来判断能力が不十分になった時に任意後見契約による効力を発生させるものです。任意後見契約に関する法律が本来予定しているのは、この「将来型」</w:t>
      </w:r>
      <w:r w:rsidR="00446AEE">
        <w:rPr>
          <w:rFonts w:hint="eastAsia"/>
        </w:rPr>
        <w:t>の</w:t>
      </w:r>
      <w:r>
        <w:rPr>
          <w:rFonts w:hint="eastAsia"/>
        </w:rPr>
        <w:t>契約形態です。</w:t>
      </w:r>
      <w:r w:rsidR="00446AEE">
        <w:rPr>
          <w:rFonts w:hint="eastAsia"/>
        </w:rPr>
        <w:t>任意代理（財産管理）の契約をせずに任意後見だけを締結している</w:t>
      </w:r>
      <w:r>
        <w:rPr>
          <w:rFonts w:hint="eastAsia"/>
        </w:rPr>
        <w:t>契約形態</w:t>
      </w:r>
      <w:r w:rsidR="00446AEE">
        <w:rPr>
          <w:rFonts w:hint="eastAsia"/>
        </w:rPr>
        <w:t>です。</w:t>
      </w:r>
    </w:p>
    <w:p w14:paraId="312FD799" w14:textId="54D6EDB0" w:rsidR="00DC64EB" w:rsidRDefault="00DC64EB" w:rsidP="00DC64EB">
      <w:pPr>
        <w:ind w:leftChars="100" w:left="227" w:firstLineChars="100" w:firstLine="227"/>
      </w:pPr>
      <w:r>
        <w:rPr>
          <w:rFonts w:hint="eastAsia"/>
        </w:rPr>
        <w:t>この将来型の問題点は、任意後見の受任者の待機期間が長くなることです。</w:t>
      </w:r>
      <w:r w:rsidR="00146026">
        <w:rPr>
          <w:rFonts w:hint="eastAsia"/>
        </w:rPr>
        <w:t>そのため</w:t>
      </w:r>
      <w:r>
        <w:rPr>
          <w:rFonts w:hint="eastAsia"/>
        </w:rPr>
        <w:t>待機期間に</w:t>
      </w:r>
      <w:r w:rsidR="00446AEE">
        <w:rPr>
          <w:rFonts w:hint="eastAsia"/>
        </w:rPr>
        <w:t>本人の状況を確認するために</w:t>
      </w:r>
      <w:r>
        <w:rPr>
          <w:rFonts w:hint="eastAsia"/>
        </w:rPr>
        <w:t>継続的な見守り契約を結んでおくことが</w:t>
      </w:r>
      <w:r w:rsidR="00446AEE">
        <w:rPr>
          <w:rFonts w:hint="eastAsia"/>
        </w:rPr>
        <w:t>重要になります</w:t>
      </w:r>
      <w:r>
        <w:rPr>
          <w:rFonts w:hint="eastAsia"/>
        </w:rPr>
        <w:t>。</w:t>
      </w:r>
    </w:p>
    <w:p w14:paraId="136EE6D8" w14:textId="77777777" w:rsidR="00DC64EB" w:rsidRDefault="00DC64EB" w:rsidP="00DC64EB">
      <w:pPr>
        <w:ind w:leftChars="100" w:left="227" w:firstLineChars="100" w:firstLine="227"/>
      </w:pPr>
    </w:p>
    <w:p w14:paraId="209AB347" w14:textId="12704401" w:rsidR="00DC64EB" w:rsidRPr="00941431" w:rsidRDefault="00BF432C" w:rsidP="00E82867">
      <w:pPr>
        <w:ind w:firstLineChars="100" w:firstLine="228"/>
        <w:rPr>
          <w:rFonts w:ascii="ＭＳ ゴシック" w:eastAsia="ＭＳ ゴシック" w:hAnsi="ＭＳ ゴシック"/>
          <w:b/>
          <w:bCs/>
        </w:rPr>
      </w:pPr>
      <w:r w:rsidRPr="00941431">
        <w:rPr>
          <w:rFonts w:ascii="ＭＳ ゴシック" w:eastAsia="ＭＳ ゴシック" w:hAnsi="ＭＳ ゴシック" w:hint="eastAsia"/>
          <w:b/>
          <w:bCs/>
        </w:rPr>
        <w:t>（２）</w:t>
      </w:r>
      <w:r w:rsidR="00DC64EB" w:rsidRPr="00941431">
        <w:rPr>
          <w:rFonts w:ascii="ＭＳ ゴシック" w:eastAsia="ＭＳ ゴシック" w:hAnsi="ＭＳ ゴシック" w:hint="eastAsia"/>
          <w:b/>
          <w:bCs/>
        </w:rPr>
        <w:t>移行型</w:t>
      </w:r>
    </w:p>
    <w:p w14:paraId="49D683AC" w14:textId="14A9C40D" w:rsidR="00DC64EB" w:rsidRDefault="00DC64EB" w:rsidP="00DC64EB">
      <w:pPr>
        <w:ind w:leftChars="135" w:left="306" w:firstLineChars="100" w:firstLine="227"/>
      </w:pPr>
      <w:r>
        <w:rPr>
          <w:rFonts w:hint="eastAsia"/>
        </w:rPr>
        <w:t>移行型は、任意後見契約締結と同時に、同じ当事者間で民法上の委任による</w:t>
      </w:r>
      <w:r w:rsidR="00446AEE">
        <w:rPr>
          <w:rFonts w:hint="eastAsia"/>
        </w:rPr>
        <w:t>任意代理（</w:t>
      </w:r>
      <w:r>
        <w:rPr>
          <w:rFonts w:hint="eastAsia"/>
        </w:rPr>
        <w:t>財産管理</w:t>
      </w:r>
      <w:r w:rsidR="00446AEE">
        <w:rPr>
          <w:rFonts w:hint="eastAsia"/>
        </w:rPr>
        <w:t>等委任</w:t>
      </w:r>
      <w:r>
        <w:rPr>
          <w:rFonts w:hint="eastAsia"/>
        </w:rPr>
        <w:t>契約</w:t>
      </w:r>
      <w:r w:rsidR="00446AEE">
        <w:rPr>
          <w:rFonts w:hint="eastAsia"/>
        </w:rPr>
        <w:t>）</w:t>
      </w:r>
      <w:r>
        <w:rPr>
          <w:rFonts w:hint="eastAsia"/>
        </w:rPr>
        <w:t>を</w:t>
      </w:r>
      <w:r w:rsidR="00446AEE">
        <w:rPr>
          <w:rFonts w:hint="eastAsia"/>
        </w:rPr>
        <w:t>締結して</w:t>
      </w:r>
      <w:r>
        <w:rPr>
          <w:rFonts w:hint="eastAsia"/>
        </w:rPr>
        <w:t>おきます。そうすることで、</w:t>
      </w:r>
      <w:r w:rsidR="00446AEE">
        <w:rPr>
          <w:rFonts w:hint="eastAsia"/>
        </w:rPr>
        <w:t>契約の</w:t>
      </w:r>
      <w:r>
        <w:rPr>
          <w:rFonts w:hint="eastAsia"/>
        </w:rPr>
        <w:t>時点から任意後</w:t>
      </w:r>
      <w:r>
        <w:rPr>
          <w:rFonts w:hint="eastAsia"/>
        </w:rPr>
        <w:lastRenderedPageBreak/>
        <w:t>見契約が</w:t>
      </w:r>
      <w:r w:rsidR="008C6DC5">
        <w:rPr>
          <w:rFonts w:hint="eastAsia"/>
        </w:rPr>
        <w:t>発効</w:t>
      </w:r>
      <w:r>
        <w:rPr>
          <w:rFonts w:hint="eastAsia"/>
        </w:rPr>
        <w:t>するまでの期間にも財産管理や身上監護の事務を受任者に依頼することができ</w:t>
      </w:r>
      <w:r w:rsidR="00146026">
        <w:rPr>
          <w:rFonts w:hint="eastAsia"/>
        </w:rPr>
        <w:t>ま</w:t>
      </w:r>
      <w:r w:rsidR="00446AEE">
        <w:rPr>
          <w:rFonts w:hint="eastAsia"/>
        </w:rPr>
        <w:t>す</w:t>
      </w:r>
      <w:r>
        <w:rPr>
          <w:rFonts w:hint="eastAsia"/>
        </w:rPr>
        <w:t>。判断能力はしっかりしているけれど体力の衰えなどで金融機関へ行くのが大変な人など</w:t>
      </w:r>
      <w:r w:rsidR="00446AEE">
        <w:rPr>
          <w:rFonts w:hint="eastAsia"/>
        </w:rPr>
        <w:t>です</w:t>
      </w:r>
      <w:r>
        <w:rPr>
          <w:rFonts w:hint="eastAsia"/>
        </w:rPr>
        <w:t>。その上で本人の判断能力が低下したら、任意後見を発効させて任意後見監督人の監督の下で、任意後見人として</w:t>
      </w:r>
      <w:r w:rsidR="008C6DC5">
        <w:rPr>
          <w:rFonts w:hint="eastAsia"/>
        </w:rPr>
        <w:t>の業務が</w:t>
      </w:r>
      <w:r w:rsidR="00574CB3">
        <w:rPr>
          <w:rFonts w:hint="eastAsia"/>
        </w:rPr>
        <w:t>スタートし</w:t>
      </w:r>
      <w:r>
        <w:rPr>
          <w:rFonts w:hint="eastAsia"/>
        </w:rPr>
        <w:t>ます。</w:t>
      </w:r>
    </w:p>
    <w:p w14:paraId="45863FA4" w14:textId="4FD2DACC" w:rsidR="00DC64EB" w:rsidRDefault="00DC64EB" w:rsidP="00DC64EB">
      <w:pPr>
        <w:ind w:leftChars="135" w:left="306" w:firstLineChars="100" w:firstLine="227"/>
      </w:pPr>
      <w:r>
        <w:rPr>
          <w:rFonts w:hint="eastAsia"/>
        </w:rPr>
        <w:t>移行型での問題点は、本人の判断能力が低下してきた際に、任意後見監督人の選任の申立を行うべき状況になっているにもかかわらず、申立がされない場合です。こうなると判断能力の低下した本人は、受任者のことを監督できない状況になっているにもかかわらず</w:t>
      </w:r>
      <w:r w:rsidR="008C6DC5">
        <w:rPr>
          <w:rFonts w:hint="eastAsia"/>
        </w:rPr>
        <w:t>、</w:t>
      </w:r>
      <w:r>
        <w:rPr>
          <w:rFonts w:hint="eastAsia"/>
        </w:rPr>
        <w:t>任意後見監督人による監督も行われていない状況になる</w:t>
      </w:r>
      <w:r w:rsidR="00BC602C">
        <w:rPr>
          <w:rFonts w:hint="eastAsia"/>
        </w:rPr>
        <w:t>ため</w:t>
      </w:r>
      <w:r w:rsidR="00574CB3">
        <w:rPr>
          <w:rFonts w:hint="eastAsia"/>
        </w:rPr>
        <w:t>複数後見などの対策が必要だと考えられます。</w:t>
      </w:r>
    </w:p>
    <w:p w14:paraId="7884EEBA" w14:textId="77777777" w:rsidR="00DC64EB" w:rsidRDefault="00DC64EB" w:rsidP="00DC64EB">
      <w:pPr>
        <w:ind w:leftChars="135" w:left="306" w:firstLineChars="100" w:firstLine="227"/>
      </w:pPr>
    </w:p>
    <w:p w14:paraId="1EC7406C" w14:textId="3DA06064" w:rsidR="00DC64EB" w:rsidRPr="00941431" w:rsidRDefault="00BF432C" w:rsidP="00E82867">
      <w:pPr>
        <w:ind w:firstLineChars="100" w:firstLine="228"/>
        <w:rPr>
          <w:rFonts w:asciiTheme="majorEastAsia" w:eastAsiaTheme="majorEastAsia" w:hAnsiTheme="majorEastAsia"/>
          <w:b/>
          <w:bCs/>
        </w:rPr>
      </w:pPr>
      <w:r w:rsidRPr="00941431">
        <w:rPr>
          <w:rFonts w:asciiTheme="majorEastAsia" w:eastAsiaTheme="majorEastAsia" w:hAnsiTheme="majorEastAsia" w:hint="eastAsia"/>
          <w:b/>
          <w:bCs/>
        </w:rPr>
        <w:t>（３）</w:t>
      </w:r>
      <w:r w:rsidR="00DC64EB" w:rsidRPr="00941431">
        <w:rPr>
          <w:rFonts w:asciiTheme="majorEastAsia" w:eastAsiaTheme="majorEastAsia" w:hAnsiTheme="majorEastAsia" w:hint="eastAsia"/>
          <w:b/>
          <w:bCs/>
        </w:rPr>
        <w:t>即効型</w:t>
      </w:r>
    </w:p>
    <w:p w14:paraId="4305F03D" w14:textId="6D56E655" w:rsidR="00DC64EB" w:rsidRDefault="00DC64EB" w:rsidP="00DC64EB">
      <w:pPr>
        <w:ind w:leftChars="135" w:left="306" w:firstLineChars="100" w:firstLine="227"/>
      </w:pPr>
      <w:r>
        <w:rPr>
          <w:rFonts w:hint="eastAsia"/>
        </w:rPr>
        <w:t>即効型は、判断能力の低下しつつある本人と契約し、時間を置かずに効力を発効させる類型です。契約後すぐに家庭裁判所に任意後見監督人を選任してもらい支援を開始します。本人は、すでに判断能力が少し不十分だけど、公証役場で意思表示ができる程度です。法定後見であれば補助類型、あるいは保佐類型の程度でも判断能力がある程度残っている人になるでしょう。</w:t>
      </w:r>
    </w:p>
    <w:p w14:paraId="058BE261" w14:textId="38D2FB9E" w:rsidR="00DC64EB" w:rsidRDefault="00DC64EB" w:rsidP="00DC64EB">
      <w:pPr>
        <w:ind w:leftChars="135" w:left="306" w:firstLineChars="100" w:firstLine="227"/>
      </w:pPr>
      <w:r w:rsidRPr="00957651">
        <w:rPr>
          <w:rFonts w:hint="eastAsia"/>
        </w:rPr>
        <w:t>本人の意思能力があ</w:t>
      </w:r>
      <w:r w:rsidR="00342251">
        <w:rPr>
          <w:rFonts w:hint="eastAsia"/>
        </w:rPr>
        <w:t>り、こ</w:t>
      </w:r>
      <w:r w:rsidRPr="00957651">
        <w:rPr>
          <w:rFonts w:hint="eastAsia"/>
        </w:rPr>
        <w:t>の受任者と契約をし</w:t>
      </w:r>
      <w:r>
        <w:rPr>
          <w:rFonts w:hint="eastAsia"/>
        </w:rPr>
        <w:t>たい</w:t>
      </w:r>
      <w:r w:rsidRPr="00957651">
        <w:rPr>
          <w:rFonts w:hint="eastAsia"/>
        </w:rPr>
        <w:t>という意思が</w:t>
      </w:r>
      <w:r>
        <w:rPr>
          <w:rFonts w:hint="eastAsia"/>
        </w:rPr>
        <w:t>公証人からみて</w:t>
      </w:r>
      <w:r w:rsidRPr="00957651">
        <w:rPr>
          <w:rFonts w:hint="eastAsia"/>
        </w:rPr>
        <w:t>確認できる限りは、即効型の契約が</w:t>
      </w:r>
      <w:r>
        <w:rPr>
          <w:rFonts w:hint="eastAsia"/>
        </w:rPr>
        <w:t>できる</w:t>
      </w:r>
      <w:r w:rsidRPr="00957651">
        <w:rPr>
          <w:rFonts w:hint="eastAsia"/>
        </w:rPr>
        <w:t>ことにな</w:t>
      </w:r>
      <w:r>
        <w:rPr>
          <w:rFonts w:hint="eastAsia"/>
        </w:rPr>
        <w:t>ります</w:t>
      </w:r>
      <w:r w:rsidRPr="00957651">
        <w:rPr>
          <w:rFonts w:hint="eastAsia"/>
        </w:rPr>
        <w:t>。</w:t>
      </w:r>
      <w:r>
        <w:rPr>
          <w:rFonts w:hint="eastAsia"/>
        </w:rPr>
        <w:t>即効型の問題点は、本人が契約締結の意思能力を有していたか否かが事後的に争われる可能性があることです。</w:t>
      </w:r>
      <w:r w:rsidR="00342251">
        <w:rPr>
          <w:rFonts w:hint="eastAsia"/>
        </w:rPr>
        <w:t>専門家が、</w:t>
      </w:r>
      <w:r>
        <w:rPr>
          <w:rFonts w:hint="eastAsia"/>
        </w:rPr>
        <w:t>受任者になる場合は、</w:t>
      </w:r>
      <w:r w:rsidRPr="00957651">
        <w:rPr>
          <w:rFonts w:hint="eastAsia"/>
        </w:rPr>
        <w:t>事後的な争いを避け</w:t>
      </w:r>
      <w:r>
        <w:rPr>
          <w:rFonts w:hint="eastAsia"/>
        </w:rPr>
        <w:t>るために</w:t>
      </w:r>
      <w:r w:rsidRPr="00957651">
        <w:rPr>
          <w:rFonts w:hint="eastAsia"/>
        </w:rPr>
        <w:t>法定後見</w:t>
      </w:r>
      <w:r>
        <w:rPr>
          <w:rFonts w:hint="eastAsia"/>
        </w:rPr>
        <w:t>を優先すべき</w:t>
      </w:r>
      <w:r w:rsidR="008D5595">
        <w:rPr>
          <w:rFonts w:hint="eastAsia"/>
        </w:rPr>
        <w:t>だ</w:t>
      </w:r>
      <w:r>
        <w:rPr>
          <w:rFonts w:hint="eastAsia"/>
        </w:rPr>
        <w:t>と考えます</w:t>
      </w:r>
      <w:r w:rsidRPr="00957651">
        <w:rPr>
          <w:rFonts w:hint="eastAsia"/>
        </w:rPr>
        <w:t>。</w:t>
      </w:r>
      <w:r>
        <w:t xml:space="preserve"> </w:t>
      </w:r>
    </w:p>
    <w:p w14:paraId="692B26B7" w14:textId="77777777" w:rsidR="00342251" w:rsidRDefault="00342251" w:rsidP="00342251"/>
    <w:p w14:paraId="3B2F7650" w14:textId="60D8686E" w:rsidR="00CA06A7" w:rsidRDefault="00DC64EB" w:rsidP="00342251">
      <w:r>
        <w:rPr>
          <w:rFonts w:hint="eastAsia"/>
        </w:rPr>
        <w:t>将来型、移行型、即効型の３つの利用形態のポイントを</w:t>
      </w:r>
      <w:r w:rsidR="00CA06A7">
        <w:rPr>
          <w:rFonts w:hint="eastAsia"/>
        </w:rPr>
        <w:t>まとめると下記の表のようにな</w:t>
      </w:r>
      <w:r w:rsidR="000D3248">
        <w:rPr>
          <w:rFonts w:hint="eastAsia"/>
        </w:rPr>
        <w:t>ります</w:t>
      </w:r>
      <w:r w:rsidR="00CA06A7">
        <w:rPr>
          <w:rFonts w:hint="eastAsia"/>
        </w:rPr>
        <w:t>。</w:t>
      </w:r>
    </w:p>
    <w:p w14:paraId="26DAA3E5" w14:textId="75F7677B" w:rsidR="00CA06A7" w:rsidRDefault="00CA06A7" w:rsidP="00240DFF">
      <w:r w:rsidRPr="00DB1976">
        <w:rPr>
          <w:rFonts w:hint="eastAsia"/>
        </w:rPr>
        <w:t>（図表</w:t>
      </w:r>
      <w:r>
        <w:rPr>
          <w:rFonts w:hint="eastAsia"/>
        </w:rPr>
        <w:t>３</w:t>
      </w:r>
      <w:r w:rsidRPr="00DB1976">
        <w:rPr>
          <w:rFonts w:hint="eastAsia"/>
        </w:rPr>
        <w:t>－</w:t>
      </w:r>
      <w:r w:rsidR="008562B4">
        <w:rPr>
          <w:rFonts w:hint="eastAsia"/>
        </w:rPr>
        <w:t>５</w:t>
      </w:r>
      <w:r w:rsidRPr="00DB1976">
        <w:rPr>
          <w:rFonts w:hint="eastAsia"/>
        </w:rPr>
        <w:t>）任意後見契約の類型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694"/>
        <w:gridCol w:w="2835"/>
        <w:gridCol w:w="2976"/>
      </w:tblGrid>
      <w:tr w:rsidR="00CA06A7" w:rsidRPr="00802558" w14:paraId="5C03D62D" w14:textId="77777777" w:rsidTr="00240DFF">
        <w:trPr>
          <w:trHeight w:val="690"/>
        </w:trPr>
        <w:tc>
          <w:tcPr>
            <w:tcW w:w="567" w:type="dxa"/>
            <w:shd w:val="clear" w:color="auto" w:fill="auto"/>
            <w:noWrap/>
            <w:hideMark/>
          </w:tcPr>
          <w:p w14:paraId="2CCE50F3" w14:textId="77777777" w:rsidR="00CA06A7" w:rsidRPr="00802558" w:rsidRDefault="00CA06A7" w:rsidP="00240DFF">
            <w:r w:rsidRPr="00802558">
              <w:rPr>
                <w:rFonts w:hint="eastAsia"/>
              </w:rPr>
              <w:t>類型</w:t>
            </w:r>
          </w:p>
        </w:tc>
        <w:tc>
          <w:tcPr>
            <w:tcW w:w="2694" w:type="dxa"/>
            <w:shd w:val="clear" w:color="auto" w:fill="auto"/>
            <w:noWrap/>
            <w:hideMark/>
          </w:tcPr>
          <w:p w14:paraId="02043C12" w14:textId="77777777" w:rsidR="00CA06A7" w:rsidRPr="00802558" w:rsidRDefault="0008339C" w:rsidP="0008339C">
            <w:r>
              <w:rPr>
                <w:rFonts w:hint="eastAsia"/>
              </w:rPr>
              <w:t>本人</w:t>
            </w:r>
            <w:r w:rsidR="00CA06A7">
              <w:rPr>
                <w:rFonts w:hint="eastAsia"/>
              </w:rPr>
              <w:t>の現状による</w:t>
            </w:r>
            <w:r>
              <w:rPr>
                <w:rFonts w:hint="eastAsia"/>
              </w:rPr>
              <w:t>内容の</w:t>
            </w:r>
            <w:r w:rsidR="00CA06A7">
              <w:rPr>
                <w:rFonts w:hint="eastAsia"/>
              </w:rPr>
              <w:t>違い</w:t>
            </w:r>
          </w:p>
        </w:tc>
        <w:tc>
          <w:tcPr>
            <w:tcW w:w="2835" w:type="dxa"/>
            <w:shd w:val="clear" w:color="auto" w:fill="auto"/>
            <w:noWrap/>
            <w:hideMark/>
          </w:tcPr>
          <w:p w14:paraId="77811E15" w14:textId="77777777" w:rsidR="00CA06A7" w:rsidRPr="00802558" w:rsidRDefault="00CA06A7" w:rsidP="00240DFF">
            <w:pPr>
              <w:ind w:firstLineChars="200" w:firstLine="454"/>
            </w:pPr>
            <w:r w:rsidRPr="00802558">
              <w:rPr>
                <w:rFonts w:hint="eastAsia"/>
              </w:rPr>
              <w:t>発効までの期間</w:t>
            </w:r>
          </w:p>
        </w:tc>
        <w:tc>
          <w:tcPr>
            <w:tcW w:w="2976" w:type="dxa"/>
            <w:shd w:val="clear" w:color="auto" w:fill="auto"/>
            <w:noWrap/>
            <w:hideMark/>
          </w:tcPr>
          <w:p w14:paraId="2F6BF788" w14:textId="77777777" w:rsidR="00CA06A7" w:rsidRPr="00802558" w:rsidRDefault="00CA06A7" w:rsidP="00240DFF">
            <w:pPr>
              <w:ind w:firstLineChars="400" w:firstLine="907"/>
            </w:pPr>
            <w:r w:rsidRPr="00802558">
              <w:rPr>
                <w:rFonts w:hint="eastAsia"/>
              </w:rPr>
              <w:t>問題点</w:t>
            </w:r>
          </w:p>
        </w:tc>
      </w:tr>
      <w:tr w:rsidR="00CA06A7" w:rsidRPr="00802558" w14:paraId="578BB67C" w14:textId="77777777" w:rsidTr="00240DFF">
        <w:trPr>
          <w:trHeight w:val="2399"/>
        </w:trPr>
        <w:tc>
          <w:tcPr>
            <w:tcW w:w="567" w:type="dxa"/>
            <w:shd w:val="clear" w:color="auto" w:fill="auto"/>
            <w:noWrap/>
            <w:hideMark/>
          </w:tcPr>
          <w:p w14:paraId="1A3C57EA" w14:textId="77777777" w:rsidR="00CA06A7" w:rsidRPr="00802558" w:rsidRDefault="00CA06A7" w:rsidP="00240DFF">
            <w:r w:rsidRPr="00802558">
              <w:rPr>
                <w:rFonts w:hint="eastAsia"/>
              </w:rPr>
              <w:t>将来型</w:t>
            </w:r>
          </w:p>
        </w:tc>
        <w:tc>
          <w:tcPr>
            <w:tcW w:w="2694" w:type="dxa"/>
            <w:shd w:val="clear" w:color="auto" w:fill="auto"/>
            <w:hideMark/>
          </w:tcPr>
          <w:p w14:paraId="18055E23" w14:textId="68754412" w:rsidR="000D3248" w:rsidRDefault="00CA06A7" w:rsidP="00240DFF">
            <w:r w:rsidRPr="00802558">
              <w:rPr>
                <w:rFonts w:hint="eastAsia"/>
              </w:rPr>
              <w:t>判断能力</w:t>
            </w:r>
            <w:r w:rsidR="00342251">
              <w:rPr>
                <w:rFonts w:hint="eastAsia"/>
              </w:rPr>
              <w:t>が</w:t>
            </w:r>
            <w:r w:rsidR="000D3248">
              <w:rPr>
                <w:rFonts w:hint="eastAsia"/>
              </w:rPr>
              <w:t>しっかりしている。</w:t>
            </w:r>
          </w:p>
          <w:p w14:paraId="20F92C0C" w14:textId="77777777" w:rsidR="00CA06A7" w:rsidRPr="00802558" w:rsidRDefault="000D3248" w:rsidP="00240DFF">
            <w:r>
              <w:rPr>
                <w:rFonts w:hint="eastAsia"/>
              </w:rPr>
              <w:t>しかし</w:t>
            </w:r>
            <w:r w:rsidR="00CA06A7" w:rsidRPr="00802558">
              <w:rPr>
                <w:rFonts w:hint="eastAsia"/>
              </w:rPr>
              <w:t>将来の判断能力の低下に備え</w:t>
            </w:r>
            <w:r>
              <w:rPr>
                <w:rFonts w:hint="eastAsia"/>
              </w:rPr>
              <w:t>、念のために</w:t>
            </w:r>
            <w:r w:rsidR="00CA06A7" w:rsidRPr="00802558">
              <w:rPr>
                <w:rFonts w:hint="eastAsia"/>
              </w:rPr>
              <w:t>事前に契約</w:t>
            </w:r>
            <w:r>
              <w:rPr>
                <w:rFonts w:hint="eastAsia"/>
              </w:rPr>
              <w:t>する</w:t>
            </w:r>
            <w:r w:rsidR="00CA06A7" w:rsidRPr="00802558">
              <w:rPr>
                <w:rFonts w:hint="eastAsia"/>
              </w:rPr>
              <w:t>。</w:t>
            </w:r>
          </w:p>
        </w:tc>
        <w:tc>
          <w:tcPr>
            <w:tcW w:w="2835" w:type="dxa"/>
            <w:shd w:val="clear" w:color="auto" w:fill="auto"/>
            <w:hideMark/>
          </w:tcPr>
          <w:p w14:paraId="121B9F34" w14:textId="774E41E2" w:rsidR="00CA06A7" w:rsidRPr="00802558" w:rsidRDefault="00CA06A7" w:rsidP="00240DFF">
            <w:r>
              <w:rPr>
                <w:rFonts w:hint="eastAsia"/>
              </w:rPr>
              <w:t>将来、</w:t>
            </w:r>
            <w:r w:rsidRPr="00802558">
              <w:rPr>
                <w:rFonts w:hint="eastAsia"/>
              </w:rPr>
              <w:t>本人の判断能力が不</w:t>
            </w:r>
            <w:r w:rsidR="00D42B56">
              <w:rPr>
                <w:rFonts w:hint="eastAsia"/>
              </w:rPr>
              <w:t>十分</w:t>
            </w:r>
            <w:r w:rsidRPr="00802558">
              <w:rPr>
                <w:rFonts w:hint="eastAsia"/>
              </w:rPr>
              <w:t>にな</w:t>
            </w:r>
            <w:r>
              <w:rPr>
                <w:rFonts w:hint="eastAsia"/>
              </w:rPr>
              <w:t>ると</w:t>
            </w:r>
            <w:r w:rsidR="00342251">
              <w:rPr>
                <w:rFonts w:hint="eastAsia"/>
              </w:rPr>
              <w:t>任意後見</w:t>
            </w:r>
            <w:r w:rsidRPr="00802558">
              <w:rPr>
                <w:rFonts w:hint="eastAsia"/>
              </w:rPr>
              <w:t>監督人を選任してもらい任意後見がスタート。</w:t>
            </w:r>
          </w:p>
        </w:tc>
        <w:tc>
          <w:tcPr>
            <w:tcW w:w="2976" w:type="dxa"/>
            <w:shd w:val="clear" w:color="auto" w:fill="auto"/>
            <w:hideMark/>
          </w:tcPr>
          <w:p w14:paraId="48B7555F" w14:textId="6CAFC1BA" w:rsidR="00CA06A7" w:rsidRDefault="00CA06A7" w:rsidP="00240DFF">
            <w:r w:rsidRPr="00802558">
              <w:rPr>
                <w:rFonts w:hint="eastAsia"/>
              </w:rPr>
              <w:t>待機状態が長いと</w:t>
            </w:r>
            <w:r w:rsidR="000D3248">
              <w:rPr>
                <w:rFonts w:hint="eastAsia"/>
              </w:rPr>
              <w:t>第三者</w:t>
            </w:r>
            <w:r w:rsidR="00342251">
              <w:rPr>
                <w:rFonts w:hint="eastAsia"/>
              </w:rPr>
              <w:t>による</w:t>
            </w:r>
            <w:r>
              <w:rPr>
                <w:rFonts w:hint="eastAsia"/>
              </w:rPr>
              <w:t>受任者</w:t>
            </w:r>
            <w:r w:rsidR="000D3248">
              <w:rPr>
                <w:rFonts w:hint="eastAsia"/>
              </w:rPr>
              <w:t>は</w:t>
            </w:r>
            <w:r>
              <w:rPr>
                <w:rFonts w:hint="eastAsia"/>
              </w:rPr>
              <w:t>、</w:t>
            </w:r>
            <w:r w:rsidRPr="00802558">
              <w:rPr>
                <w:rFonts w:hint="eastAsia"/>
              </w:rPr>
              <w:t>本人の状態がわからなくな</w:t>
            </w:r>
            <w:r>
              <w:rPr>
                <w:rFonts w:hint="eastAsia"/>
              </w:rPr>
              <w:t>る</w:t>
            </w:r>
            <w:r w:rsidR="00342251">
              <w:rPr>
                <w:rFonts w:hint="eastAsia"/>
              </w:rPr>
              <w:t>可能性もある</w:t>
            </w:r>
            <w:r>
              <w:rPr>
                <w:rFonts w:hint="eastAsia"/>
              </w:rPr>
              <w:t>。</w:t>
            </w:r>
          </w:p>
          <w:p w14:paraId="3C53024A" w14:textId="77777777" w:rsidR="00CA06A7" w:rsidRPr="00802558" w:rsidRDefault="00CA06A7" w:rsidP="00240DFF">
            <w:r w:rsidRPr="00802558">
              <w:rPr>
                <w:rFonts w:hint="eastAsia"/>
              </w:rPr>
              <w:t>本人も受任者の事を忘れる可能性がある。</w:t>
            </w:r>
          </w:p>
        </w:tc>
      </w:tr>
      <w:tr w:rsidR="00CA06A7" w:rsidRPr="00802558" w14:paraId="28315283" w14:textId="77777777" w:rsidTr="00240DFF">
        <w:trPr>
          <w:trHeight w:val="2713"/>
        </w:trPr>
        <w:tc>
          <w:tcPr>
            <w:tcW w:w="567" w:type="dxa"/>
            <w:shd w:val="clear" w:color="auto" w:fill="auto"/>
            <w:noWrap/>
            <w:hideMark/>
          </w:tcPr>
          <w:p w14:paraId="25E49894" w14:textId="77777777" w:rsidR="00CA06A7" w:rsidRPr="00802558" w:rsidRDefault="00CA06A7" w:rsidP="00240DFF">
            <w:r w:rsidRPr="00802558">
              <w:rPr>
                <w:rFonts w:hint="eastAsia"/>
              </w:rPr>
              <w:lastRenderedPageBreak/>
              <w:t>移行型</w:t>
            </w:r>
          </w:p>
        </w:tc>
        <w:tc>
          <w:tcPr>
            <w:tcW w:w="2694" w:type="dxa"/>
            <w:shd w:val="clear" w:color="auto" w:fill="auto"/>
            <w:hideMark/>
          </w:tcPr>
          <w:p w14:paraId="4DBE1DF6" w14:textId="77777777" w:rsidR="00432E74" w:rsidRDefault="00CA06A7" w:rsidP="00240DFF">
            <w:r>
              <w:rPr>
                <w:rFonts w:hint="eastAsia"/>
              </w:rPr>
              <w:t>判断能力はある</w:t>
            </w:r>
            <w:r w:rsidR="000D3248">
              <w:rPr>
                <w:rFonts w:hint="eastAsia"/>
              </w:rPr>
              <w:t>。</w:t>
            </w:r>
          </w:p>
          <w:p w14:paraId="1190490D" w14:textId="16833414" w:rsidR="00CA06A7" w:rsidRPr="00802558" w:rsidRDefault="000D3248" w:rsidP="00240DFF">
            <w:r>
              <w:rPr>
                <w:rFonts w:hint="eastAsia"/>
              </w:rPr>
              <w:t>しかし</w:t>
            </w:r>
            <w:r w:rsidR="00CA06A7">
              <w:rPr>
                <w:rFonts w:hint="eastAsia"/>
              </w:rPr>
              <w:t>、体力</w:t>
            </w:r>
            <w:r w:rsidR="00342251">
              <w:rPr>
                <w:rFonts w:hint="eastAsia"/>
              </w:rPr>
              <w:t>や体調の問題で、</w:t>
            </w:r>
            <w:r w:rsidR="00CA06A7">
              <w:rPr>
                <w:rFonts w:hint="eastAsia"/>
              </w:rPr>
              <w:t>金融機関に行くことが困難な場合などに</w:t>
            </w:r>
            <w:r w:rsidR="00CA06A7" w:rsidRPr="00802558">
              <w:rPr>
                <w:rFonts w:hint="eastAsia"/>
              </w:rPr>
              <w:t>財産管理</w:t>
            </w:r>
            <w:r w:rsidR="00342251">
              <w:rPr>
                <w:rFonts w:hint="eastAsia"/>
              </w:rPr>
              <w:t>等の委任</w:t>
            </w:r>
            <w:r w:rsidR="00CA06A7" w:rsidRPr="00802558">
              <w:rPr>
                <w:rFonts w:hint="eastAsia"/>
              </w:rPr>
              <w:t>契約</w:t>
            </w:r>
            <w:r w:rsidR="00CA06A7">
              <w:rPr>
                <w:rFonts w:hint="eastAsia"/>
              </w:rPr>
              <w:t>を</w:t>
            </w:r>
            <w:r w:rsidR="00432E74">
              <w:rPr>
                <w:rFonts w:hint="eastAsia"/>
              </w:rPr>
              <w:t>する</w:t>
            </w:r>
            <w:r w:rsidR="00CA06A7" w:rsidRPr="00802558">
              <w:rPr>
                <w:rFonts w:hint="eastAsia"/>
              </w:rPr>
              <w:t>。</w:t>
            </w:r>
          </w:p>
        </w:tc>
        <w:tc>
          <w:tcPr>
            <w:tcW w:w="2835" w:type="dxa"/>
            <w:shd w:val="clear" w:color="auto" w:fill="auto"/>
            <w:hideMark/>
          </w:tcPr>
          <w:p w14:paraId="674F33AA" w14:textId="678D250C" w:rsidR="00CA06A7" w:rsidRPr="00802558" w:rsidRDefault="00CA06A7" w:rsidP="00240DFF">
            <w:r>
              <w:rPr>
                <w:rFonts w:hint="eastAsia"/>
              </w:rPr>
              <w:t>財産管理中に</w:t>
            </w:r>
            <w:r w:rsidRPr="00802558">
              <w:rPr>
                <w:rFonts w:hint="eastAsia"/>
              </w:rPr>
              <w:t>本人の判断能力が不</w:t>
            </w:r>
            <w:r w:rsidR="00D42B56">
              <w:rPr>
                <w:rFonts w:hint="eastAsia"/>
              </w:rPr>
              <w:t>十分</w:t>
            </w:r>
            <w:r w:rsidRPr="00802558">
              <w:rPr>
                <w:rFonts w:hint="eastAsia"/>
              </w:rPr>
              <w:t>になったら財産管理を終了し</w:t>
            </w:r>
            <w:r>
              <w:rPr>
                <w:rFonts w:hint="eastAsia"/>
              </w:rPr>
              <w:t>監督人を選任してもらう</w:t>
            </w:r>
            <w:r w:rsidRPr="00802558">
              <w:rPr>
                <w:rFonts w:hint="eastAsia"/>
              </w:rPr>
              <w:t>。</w:t>
            </w:r>
          </w:p>
        </w:tc>
        <w:tc>
          <w:tcPr>
            <w:tcW w:w="2976" w:type="dxa"/>
            <w:shd w:val="clear" w:color="auto" w:fill="auto"/>
            <w:hideMark/>
          </w:tcPr>
          <w:p w14:paraId="647DE695" w14:textId="77777777" w:rsidR="00CA06A7" w:rsidRDefault="00CA06A7" w:rsidP="00240DFF">
            <w:r w:rsidRPr="00802558">
              <w:rPr>
                <w:rFonts w:hint="eastAsia"/>
              </w:rPr>
              <w:t>本人の判断能力が低下しても、</w:t>
            </w:r>
            <w:r w:rsidR="00432E74">
              <w:rPr>
                <w:rFonts w:hint="eastAsia"/>
              </w:rPr>
              <w:t>出金等に困らないため監督人の選任を申立てない</w:t>
            </w:r>
            <w:r>
              <w:rPr>
                <w:rFonts w:hint="eastAsia"/>
              </w:rPr>
              <w:t>ことがありうる。</w:t>
            </w:r>
          </w:p>
          <w:p w14:paraId="4D03DC90" w14:textId="77777777" w:rsidR="00CA06A7" w:rsidRPr="00802558" w:rsidRDefault="00432E74" w:rsidP="00240DFF">
            <w:r>
              <w:rPr>
                <w:rFonts w:hint="eastAsia"/>
              </w:rPr>
              <w:t>監督人の</w:t>
            </w:r>
            <w:r w:rsidR="00CA06A7" w:rsidRPr="00C5283E">
              <w:rPr>
                <w:rFonts w:hint="eastAsia"/>
              </w:rPr>
              <w:t>チェックがない</w:t>
            </w:r>
            <w:r>
              <w:rPr>
                <w:rFonts w:hint="eastAsia"/>
              </w:rPr>
              <w:t>間に</w:t>
            </w:r>
            <w:r w:rsidR="00CA06A7">
              <w:rPr>
                <w:rFonts w:hint="eastAsia"/>
              </w:rPr>
              <w:t>受任者</w:t>
            </w:r>
            <w:r>
              <w:rPr>
                <w:rFonts w:hint="eastAsia"/>
              </w:rPr>
              <w:t>が</w:t>
            </w:r>
            <w:r w:rsidR="00CA06A7">
              <w:rPr>
                <w:rFonts w:hint="eastAsia"/>
              </w:rPr>
              <w:t>権利</w:t>
            </w:r>
            <w:r>
              <w:rPr>
                <w:rFonts w:hint="eastAsia"/>
              </w:rPr>
              <w:t>の</w:t>
            </w:r>
            <w:r w:rsidR="00CA06A7">
              <w:rPr>
                <w:rFonts w:hint="eastAsia"/>
              </w:rPr>
              <w:t>濫用</w:t>
            </w:r>
            <w:r>
              <w:rPr>
                <w:rFonts w:hint="eastAsia"/>
              </w:rPr>
              <w:t>をする</w:t>
            </w:r>
            <w:r w:rsidR="00CA06A7" w:rsidRPr="00802558">
              <w:rPr>
                <w:rFonts w:hint="eastAsia"/>
              </w:rPr>
              <w:t>可能性がある。</w:t>
            </w:r>
          </w:p>
        </w:tc>
      </w:tr>
      <w:tr w:rsidR="00CA06A7" w:rsidRPr="00802558" w14:paraId="11E5D62C" w14:textId="77777777" w:rsidTr="00240DFF">
        <w:trPr>
          <w:trHeight w:val="1899"/>
        </w:trPr>
        <w:tc>
          <w:tcPr>
            <w:tcW w:w="567" w:type="dxa"/>
            <w:shd w:val="clear" w:color="auto" w:fill="auto"/>
            <w:noWrap/>
            <w:hideMark/>
          </w:tcPr>
          <w:p w14:paraId="07372909" w14:textId="77777777" w:rsidR="00CA06A7" w:rsidRPr="00802558" w:rsidRDefault="00CA06A7" w:rsidP="00240DFF">
            <w:r w:rsidRPr="00802558">
              <w:rPr>
                <w:rFonts w:hint="eastAsia"/>
              </w:rPr>
              <w:t>即効型</w:t>
            </w:r>
          </w:p>
        </w:tc>
        <w:tc>
          <w:tcPr>
            <w:tcW w:w="2694" w:type="dxa"/>
            <w:shd w:val="clear" w:color="auto" w:fill="auto"/>
            <w:hideMark/>
          </w:tcPr>
          <w:p w14:paraId="6A2DEFA5" w14:textId="77777777" w:rsidR="00CA06A7" w:rsidRPr="00802558" w:rsidRDefault="00CA06A7" w:rsidP="00240DFF">
            <w:r w:rsidRPr="00802558">
              <w:rPr>
                <w:rFonts w:hint="eastAsia"/>
              </w:rPr>
              <w:t>判断能力が低下しつつあるので、今の間に契約を締結。</w:t>
            </w:r>
          </w:p>
        </w:tc>
        <w:tc>
          <w:tcPr>
            <w:tcW w:w="2835" w:type="dxa"/>
            <w:shd w:val="clear" w:color="auto" w:fill="auto"/>
            <w:hideMark/>
          </w:tcPr>
          <w:p w14:paraId="7F4F81AD" w14:textId="3BA0104D" w:rsidR="00CA06A7" w:rsidRPr="00802558" w:rsidRDefault="00CA06A7" w:rsidP="00240DFF">
            <w:r w:rsidRPr="00802558">
              <w:rPr>
                <w:rFonts w:hint="eastAsia"/>
              </w:rPr>
              <w:t>契約締結後すぐに家庭裁判所に</w:t>
            </w:r>
            <w:r w:rsidR="00342251">
              <w:rPr>
                <w:rFonts w:hint="eastAsia"/>
              </w:rPr>
              <w:t>任意後見</w:t>
            </w:r>
            <w:r w:rsidRPr="00802558">
              <w:rPr>
                <w:rFonts w:hint="eastAsia"/>
              </w:rPr>
              <w:t>監督人の選任を申し立てる。</w:t>
            </w:r>
          </w:p>
        </w:tc>
        <w:tc>
          <w:tcPr>
            <w:tcW w:w="2976" w:type="dxa"/>
            <w:shd w:val="clear" w:color="auto" w:fill="auto"/>
            <w:hideMark/>
          </w:tcPr>
          <w:p w14:paraId="282EC9E7" w14:textId="77777777" w:rsidR="00CA06A7" w:rsidRDefault="00CA06A7" w:rsidP="00240DFF">
            <w:r w:rsidRPr="00802558">
              <w:rPr>
                <w:rFonts w:hint="eastAsia"/>
              </w:rPr>
              <w:t>本人に契約締結能力が有るのかが不明確</w:t>
            </w:r>
            <w:r>
              <w:rPr>
                <w:rFonts w:hint="eastAsia"/>
              </w:rPr>
              <w:t>。</w:t>
            </w:r>
          </w:p>
          <w:p w14:paraId="260466BB" w14:textId="77777777" w:rsidR="00CA06A7" w:rsidRPr="00802558" w:rsidRDefault="00CA06A7" w:rsidP="00240DFF">
            <w:r w:rsidRPr="00802558">
              <w:rPr>
                <w:rFonts w:hint="eastAsia"/>
              </w:rPr>
              <w:t>受任者</w:t>
            </w:r>
            <w:r w:rsidR="00432E74">
              <w:rPr>
                <w:rFonts w:hint="eastAsia"/>
              </w:rPr>
              <w:t>が親族でない場合は、</w:t>
            </w:r>
            <w:r w:rsidRPr="00802558">
              <w:rPr>
                <w:rFonts w:hint="eastAsia"/>
              </w:rPr>
              <w:t>信頼関係の構築の時間がな</w:t>
            </w:r>
            <w:r>
              <w:rPr>
                <w:rFonts w:hint="eastAsia"/>
              </w:rPr>
              <w:t>い</w:t>
            </w:r>
            <w:r w:rsidRPr="00802558">
              <w:rPr>
                <w:rFonts w:hint="eastAsia"/>
              </w:rPr>
              <w:t>。</w:t>
            </w:r>
          </w:p>
        </w:tc>
      </w:tr>
    </w:tbl>
    <w:p w14:paraId="76901E3F" w14:textId="1CB8790A" w:rsidR="00C57002" w:rsidRDefault="00CA06A7" w:rsidP="00240DFF">
      <w:r>
        <w:rPr>
          <w:rFonts w:hint="eastAsia"/>
        </w:rPr>
        <w:t>（</w:t>
      </w:r>
      <w:r w:rsidRPr="00DB1976">
        <w:rPr>
          <w:rFonts w:hint="eastAsia"/>
        </w:rPr>
        <w:t>筆者作成）</w:t>
      </w:r>
    </w:p>
    <w:p w14:paraId="706EFBEE" w14:textId="6CC3DB29" w:rsidR="00C57002" w:rsidRDefault="008C6DC5" w:rsidP="005E1927">
      <w:pPr>
        <w:widowControl/>
        <w:jc w:val="left"/>
      </w:pPr>
      <w:r>
        <w:br w:type="page"/>
      </w:r>
    </w:p>
    <w:p w14:paraId="0C4374FE" w14:textId="6EFB0AA1" w:rsidR="00C57002" w:rsidRPr="00E82867" w:rsidRDefault="00C57002" w:rsidP="00C57002">
      <w:pPr>
        <w:rPr>
          <w:b/>
          <w:bCs/>
          <w:sz w:val="36"/>
          <w:szCs w:val="36"/>
        </w:rPr>
      </w:pPr>
      <w:r w:rsidRPr="00E82867">
        <w:rPr>
          <w:rFonts w:hint="eastAsia"/>
          <w:b/>
          <w:bCs/>
          <w:sz w:val="36"/>
          <w:szCs w:val="36"/>
        </w:rPr>
        <w:lastRenderedPageBreak/>
        <w:t>第２章　任意後見の</w:t>
      </w:r>
      <w:r>
        <w:rPr>
          <w:rFonts w:hint="eastAsia"/>
          <w:b/>
          <w:bCs/>
          <w:sz w:val="36"/>
          <w:szCs w:val="36"/>
        </w:rPr>
        <w:t>契約</w:t>
      </w:r>
    </w:p>
    <w:p w14:paraId="12EBF936" w14:textId="3B2C5C66" w:rsidR="00C57002" w:rsidRPr="00771E19" w:rsidRDefault="00C57002" w:rsidP="00C57002">
      <w:pPr>
        <w:rPr>
          <w:rFonts w:asciiTheme="majorEastAsia" w:eastAsiaTheme="majorEastAsia" w:hAnsiTheme="majorEastAsia"/>
          <w:b/>
          <w:bCs/>
        </w:rPr>
      </w:pPr>
      <w:r>
        <w:rPr>
          <w:rFonts w:asciiTheme="majorEastAsia" w:eastAsiaTheme="majorEastAsia" w:hAnsiTheme="majorEastAsia" w:hint="eastAsia"/>
          <w:b/>
          <w:bCs/>
        </w:rPr>
        <w:t>１</w:t>
      </w:r>
      <w:r w:rsidRPr="00771E19">
        <w:rPr>
          <w:rFonts w:asciiTheme="majorEastAsia" w:eastAsiaTheme="majorEastAsia" w:hAnsiTheme="majorEastAsia" w:hint="eastAsia"/>
          <w:b/>
          <w:bCs/>
        </w:rPr>
        <w:t xml:space="preserve">　</w:t>
      </w:r>
      <w:bookmarkStart w:id="152" w:name="_Hlk60139918"/>
      <w:r w:rsidRPr="00771E19">
        <w:rPr>
          <w:rFonts w:asciiTheme="majorEastAsia" w:eastAsiaTheme="majorEastAsia" w:hAnsiTheme="majorEastAsia" w:hint="eastAsia"/>
          <w:b/>
          <w:bCs/>
        </w:rPr>
        <w:t>任意後見</w:t>
      </w:r>
      <w:r>
        <w:rPr>
          <w:rFonts w:asciiTheme="majorEastAsia" w:eastAsiaTheme="majorEastAsia" w:hAnsiTheme="majorEastAsia" w:hint="eastAsia"/>
          <w:b/>
          <w:bCs/>
        </w:rPr>
        <w:t>契約に関する法律</w:t>
      </w:r>
      <w:r w:rsidRPr="00771E19">
        <w:rPr>
          <w:rFonts w:asciiTheme="majorEastAsia" w:eastAsiaTheme="majorEastAsia" w:hAnsiTheme="majorEastAsia" w:hint="eastAsia"/>
          <w:b/>
          <w:bCs/>
        </w:rPr>
        <w:t xml:space="preserve">　</w:t>
      </w:r>
      <w:bookmarkEnd w:id="152"/>
      <w:r w:rsidRPr="00771E19">
        <w:rPr>
          <w:rFonts w:asciiTheme="majorEastAsia" w:eastAsiaTheme="majorEastAsia" w:hAnsiTheme="majorEastAsia" w:hint="eastAsia"/>
          <w:b/>
          <w:bCs/>
        </w:rPr>
        <w:t xml:space="preserve">　　　　</w:t>
      </w:r>
    </w:p>
    <w:p w14:paraId="41901213" w14:textId="6EEE61E6" w:rsidR="00BD418E" w:rsidRDefault="00C57002" w:rsidP="00C57002">
      <w:pPr>
        <w:ind w:leftChars="100" w:left="227"/>
      </w:pPr>
      <w:r>
        <w:rPr>
          <w:rFonts w:hint="eastAsia"/>
        </w:rPr>
        <w:t xml:space="preserve">　</w:t>
      </w:r>
      <w:r w:rsidR="00BD418E">
        <w:rPr>
          <w:rFonts w:hint="eastAsia"/>
        </w:rPr>
        <w:t>任意後見契約に関する法律</w:t>
      </w:r>
      <w:r w:rsidR="00FB65D5">
        <w:rPr>
          <w:rFonts w:hint="eastAsia"/>
        </w:rPr>
        <w:t>（以下「任意後見法」といいます。）</w:t>
      </w:r>
      <w:r w:rsidR="00BD418E">
        <w:rPr>
          <w:rFonts w:hint="eastAsia"/>
        </w:rPr>
        <w:t>は、</w:t>
      </w:r>
      <w:r w:rsidR="00BD418E">
        <w:rPr>
          <w:rFonts w:hint="eastAsia"/>
        </w:rPr>
        <w:t>11</w:t>
      </w:r>
      <w:r w:rsidR="00BD418E">
        <w:rPr>
          <w:rFonts w:hint="eastAsia"/>
        </w:rPr>
        <w:t>条までしか</w:t>
      </w:r>
      <w:r w:rsidR="0005481A">
        <w:rPr>
          <w:rFonts w:hint="eastAsia"/>
        </w:rPr>
        <w:t>ありません。</w:t>
      </w:r>
      <w:r w:rsidR="00F61921">
        <w:rPr>
          <w:rFonts w:hint="eastAsia"/>
        </w:rPr>
        <w:t>全文読んでも時間はかからない</w:t>
      </w:r>
      <w:r w:rsidR="00BD418E">
        <w:rPr>
          <w:rFonts w:hint="eastAsia"/>
        </w:rPr>
        <w:t>ので、司法書士を含む専門家</w:t>
      </w:r>
      <w:r w:rsidR="00F61921">
        <w:rPr>
          <w:rFonts w:hint="eastAsia"/>
        </w:rPr>
        <w:t>の皆様は、</w:t>
      </w:r>
      <w:r w:rsidR="00BD418E">
        <w:rPr>
          <w:rFonts w:hint="eastAsia"/>
        </w:rPr>
        <w:t>一度</w:t>
      </w:r>
      <w:r w:rsidR="00C62684">
        <w:rPr>
          <w:rFonts w:hint="eastAsia"/>
        </w:rPr>
        <w:t>、</w:t>
      </w:r>
      <w:r w:rsidR="00BD418E">
        <w:rPr>
          <w:rFonts w:hint="eastAsia"/>
        </w:rPr>
        <w:t>条文を</w:t>
      </w:r>
      <w:r w:rsidR="00C62684">
        <w:rPr>
          <w:rFonts w:hint="eastAsia"/>
        </w:rPr>
        <w:t>直接</w:t>
      </w:r>
      <w:r w:rsidR="00BD418E">
        <w:rPr>
          <w:rFonts w:hint="eastAsia"/>
        </w:rPr>
        <w:t>確認して</w:t>
      </w:r>
      <w:r w:rsidR="00C62684">
        <w:rPr>
          <w:rFonts w:hint="eastAsia"/>
        </w:rPr>
        <w:t>欲しいと思います</w:t>
      </w:r>
      <w:r w:rsidR="00BD418E">
        <w:rPr>
          <w:rFonts w:hint="eastAsia"/>
        </w:rPr>
        <w:t>。</w:t>
      </w:r>
    </w:p>
    <w:p w14:paraId="3A8CB911" w14:textId="2FF91BBA" w:rsidR="00BD418E" w:rsidRDefault="00BD418E" w:rsidP="00BD418E">
      <w:pPr>
        <w:ind w:leftChars="100" w:left="227" w:firstLineChars="100" w:firstLine="227"/>
      </w:pPr>
      <w:r>
        <w:rPr>
          <w:rFonts w:hint="eastAsia"/>
        </w:rPr>
        <w:t>第１条（趣旨）、第２条（定義）、第３条（任意後見契約の方式）、第４条（任意後見監督人の選任）、第５条（任意後見監督人の欠格事由）、第６条（本人の意思の尊重等）、第７条（任意後見監督人の職務等）、第８条（任意後見人の解任）、第９条（任意後見契約の解除）、第１０条（後見、保佐及び補助との関係）、第１１条（任意後見人の代理権の消滅の対抗要件）です。</w:t>
      </w:r>
    </w:p>
    <w:p w14:paraId="02A96EF0" w14:textId="10C31748" w:rsidR="00BD418E" w:rsidRDefault="00BD418E" w:rsidP="00BD418E">
      <w:pPr>
        <w:ind w:leftChars="100" w:left="227" w:firstLineChars="100" w:firstLine="227"/>
      </w:pPr>
      <w:r>
        <w:rPr>
          <w:rFonts w:hint="eastAsia"/>
        </w:rPr>
        <w:t>他に、任意後見契約に関する法律</w:t>
      </w:r>
      <w:r w:rsidR="00FB65D5">
        <w:rPr>
          <w:rFonts w:hint="eastAsia"/>
        </w:rPr>
        <w:t>第</w:t>
      </w:r>
      <w:r>
        <w:rPr>
          <w:rFonts w:hint="eastAsia"/>
        </w:rPr>
        <w:t>3</w:t>
      </w:r>
      <w:r>
        <w:rPr>
          <w:rFonts w:hint="eastAsia"/>
        </w:rPr>
        <w:t>条の規定による証書の様式に関する省令。後見登記に関する法律</w:t>
      </w:r>
      <w:r w:rsidR="003A0962">
        <w:rPr>
          <w:rFonts w:hint="eastAsia"/>
        </w:rPr>
        <w:t>（第１条から第１７条、附則）</w:t>
      </w:r>
      <w:r>
        <w:rPr>
          <w:rFonts w:hint="eastAsia"/>
        </w:rPr>
        <w:t>。</w:t>
      </w:r>
      <w:r w:rsidR="003A0962">
        <w:rPr>
          <w:rFonts w:hint="eastAsia"/>
        </w:rPr>
        <w:t>後見登記に関する政令（第１条から第１８条、附則）。後見登記に関する省令（第１条から第３３条、附則）。民法の一部を改正する法律等の施行に伴う公証事務の取扱いについてのうち第２</w:t>
      </w:r>
      <w:r w:rsidR="00FB65D5">
        <w:rPr>
          <w:rFonts w:hint="eastAsia"/>
        </w:rPr>
        <w:t>条</w:t>
      </w:r>
      <w:r w:rsidR="003A0962">
        <w:rPr>
          <w:rFonts w:hint="eastAsia"/>
        </w:rPr>
        <w:t>任意後見契約の公正証書の作成及び登記の嘱託など</w:t>
      </w:r>
      <w:r w:rsidR="00FB65D5">
        <w:rPr>
          <w:rFonts w:hint="eastAsia"/>
        </w:rPr>
        <w:t>、</w:t>
      </w:r>
      <w:r w:rsidR="003A0962">
        <w:rPr>
          <w:rFonts w:hint="eastAsia"/>
        </w:rPr>
        <w:t>で補完されてい</w:t>
      </w:r>
      <w:r w:rsidR="00FB65D5">
        <w:rPr>
          <w:rFonts w:hint="eastAsia"/>
        </w:rPr>
        <w:t>ます</w:t>
      </w:r>
      <w:r w:rsidR="003A0962">
        <w:rPr>
          <w:rFonts w:hint="eastAsia"/>
        </w:rPr>
        <w:t>。</w:t>
      </w:r>
    </w:p>
    <w:p w14:paraId="09301C36" w14:textId="4A2E9C68" w:rsidR="003A0962" w:rsidRDefault="003A0962" w:rsidP="00BD418E">
      <w:pPr>
        <w:ind w:leftChars="100" w:left="227" w:firstLineChars="100" w:firstLine="227"/>
      </w:pPr>
      <w:r>
        <w:rPr>
          <w:rFonts w:hint="eastAsia"/>
        </w:rPr>
        <w:t>任意後見法は、民法の特別法ですから</w:t>
      </w:r>
      <w:r w:rsidR="00FB65D5">
        <w:rPr>
          <w:rFonts w:hint="eastAsia"/>
        </w:rPr>
        <w:t>任意後見法に無いものは、原則通り民法</w:t>
      </w:r>
      <w:r w:rsidR="00F61921">
        <w:rPr>
          <w:rFonts w:hint="eastAsia"/>
        </w:rPr>
        <w:t>の</w:t>
      </w:r>
      <w:r w:rsidR="00FB65D5">
        <w:rPr>
          <w:rFonts w:hint="eastAsia"/>
        </w:rPr>
        <w:t>規定に従うことになります。</w:t>
      </w:r>
    </w:p>
    <w:p w14:paraId="058BC19A" w14:textId="77777777" w:rsidR="00C57002" w:rsidRDefault="00C57002" w:rsidP="00C57002">
      <w:pPr>
        <w:ind w:leftChars="100" w:left="227"/>
      </w:pPr>
    </w:p>
    <w:p w14:paraId="57A434F8" w14:textId="77777777" w:rsidR="00C62684" w:rsidRDefault="00C57002" w:rsidP="00FB65D5">
      <w:pPr>
        <w:rPr>
          <w:rFonts w:asciiTheme="majorEastAsia" w:eastAsiaTheme="majorEastAsia" w:hAnsiTheme="majorEastAsia"/>
          <w:b/>
          <w:bCs/>
        </w:rPr>
      </w:pPr>
      <w:r w:rsidRPr="007C378A">
        <w:rPr>
          <w:rFonts w:asciiTheme="majorEastAsia" w:eastAsiaTheme="majorEastAsia" w:hAnsiTheme="majorEastAsia" w:hint="eastAsia"/>
          <w:b/>
          <w:bCs/>
        </w:rPr>
        <w:t>２</w:t>
      </w:r>
      <w:r w:rsidR="00FB65D5">
        <w:rPr>
          <w:rFonts w:asciiTheme="majorEastAsia" w:eastAsiaTheme="majorEastAsia" w:hAnsiTheme="majorEastAsia" w:hint="eastAsia"/>
          <w:b/>
          <w:bCs/>
        </w:rPr>
        <w:t xml:space="preserve">　</w:t>
      </w:r>
      <w:r w:rsidR="00C62684">
        <w:rPr>
          <w:rFonts w:asciiTheme="majorEastAsia" w:eastAsiaTheme="majorEastAsia" w:hAnsiTheme="majorEastAsia" w:hint="eastAsia"/>
          <w:b/>
          <w:bCs/>
        </w:rPr>
        <w:t>定義（任意後見法第２条）</w:t>
      </w:r>
    </w:p>
    <w:p w14:paraId="5D8EDE6D" w14:textId="416EEDC3" w:rsidR="00C57002" w:rsidRPr="007C378A" w:rsidRDefault="00C62684" w:rsidP="007058EC">
      <w:pPr>
        <w:rPr>
          <w:rFonts w:asciiTheme="majorEastAsia" w:eastAsiaTheme="majorEastAsia" w:hAnsiTheme="majorEastAsia"/>
          <w:b/>
          <w:bCs/>
        </w:rPr>
      </w:pPr>
      <w:bookmarkStart w:id="153" w:name="_Hlk60144401"/>
      <w:r>
        <w:rPr>
          <w:rFonts w:asciiTheme="majorEastAsia" w:eastAsiaTheme="majorEastAsia" w:hAnsiTheme="majorEastAsia" w:hint="eastAsia"/>
          <w:b/>
          <w:bCs/>
        </w:rPr>
        <w:t>（１）任意後見契約</w:t>
      </w:r>
    </w:p>
    <w:p w14:paraId="45FF753D" w14:textId="79331253" w:rsidR="00C57002" w:rsidRDefault="00C57002" w:rsidP="00C62684">
      <w:r>
        <w:rPr>
          <w:rFonts w:hint="eastAsia"/>
        </w:rPr>
        <w:t xml:space="preserve">　</w:t>
      </w:r>
      <w:r w:rsidR="00C62684">
        <w:rPr>
          <w:rFonts w:hint="eastAsia"/>
        </w:rPr>
        <w:t>任意後見契約は、判断能力があれば誰でも委任者として契約することができます。また、判断能力の衰えの程度が軽く、公証人から見て契約締結の能力があると判断されれば契約</w:t>
      </w:r>
      <w:r w:rsidR="00F61921">
        <w:rPr>
          <w:rFonts w:hint="eastAsia"/>
        </w:rPr>
        <w:t>が、可能</w:t>
      </w:r>
      <w:r w:rsidR="00C62684">
        <w:rPr>
          <w:rFonts w:hint="eastAsia"/>
        </w:rPr>
        <w:t>です。外国人であっても</w:t>
      </w:r>
      <w:r>
        <w:rPr>
          <w:rFonts w:hint="eastAsia"/>
        </w:rPr>
        <w:t>契約</w:t>
      </w:r>
      <w:r w:rsidR="00C62684">
        <w:rPr>
          <w:rFonts w:hint="eastAsia"/>
        </w:rPr>
        <w:t>ができると考えられます。</w:t>
      </w:r>
      <w:r w:rsidR="002E4711">
        <w:rPr>
          <w:rFonts w:hint="eastAsia"/>
        </w:rPr>
        <w:t>未成年者も親の同意があれば契約</w:t>
      </w:r>
      <w:r w:rsidR="00121733">
        <w:rPr>
          <w:rFonts w:hint="eastAsia"/>
        </w:rPr>
        <w:t>できますが発効させることができるのは、成年に達してからになります</w:t>
      </w:r>
      <w:r w:rsidR="00121733" w:rsidRPr="003337D2">
        <w:rPr>
          <w:rFonts w:hint="eastAsia"/>
        </w:rPr>
        <w:t>（</w:t>
      </w:r>
      <w:r w:rsidR="00121733" w:rsidRPr="00E601BC">
        <w:rPr>
          <w:rFonts w:hint="eastAsia"/>
        </w:rPr>
        <w:t>任意後見法第４条）。</w:t>
      </w:r>
    </w:p>
    <w:bookmarkEnd w:id="153"/>
    <w:p w14:paraId="23ED63E4" w14:textId="15B833E5" w:rsidR="00C62684" w:rsidRDefault="008254A8" w:rsidP="00C62684">
      <w:r>
        <w:rPr>
          <w:rFonts w:hint="eastAsia"/>
        </w:rPr>
        <w:t xml:space="preserve">　</w:t>
      </w:r>
      <w:r w:rsidR="00B65929">
        <w:rPr>
          <w:rFonts w:hint="eastAsia"/>
        </w:rPr>
        <w:t>判断能力については、認知症だけでなく精神上の障碍も含みます。</w:t>
      </w:r>
      <w:r w:rsidR="00F61921">
        <w:rPr>
          <w:rFonts w:hint="eastAsia"/>
        </w:rPr>
        <w:t>委任者</w:t>
      </w:r>
      <w:r w:rsidR="00E601BC">
        <w:rPr>
          <w:rFonts w:hint="eastAsia"/>
        </w:rPr>
        <w:t>（本人）</w:t>
      </w:r>
      <w:r w:rsidR="00F61921">
        <w:rPr>
          <w:rFonts w:hint="eastAsia"/>
        </w:rPr>
        <w:t>が自らの</w:t>
      </w:r>
      <w:r w:rsidR="00B65929">
        <w:rPr>
          <w:rFonts w:hint="eastAsia"/>
        </w:rPr>
        <w:t>判断能力が不十分になったときの生活、療養看護及び財産の管理に</w:t>
      </w:r>
      <w:r w:rsidR="00795DEA">
        <w:rPr>
          <w:rFonts w:hint="eastAsia"/>
        </w:rPr>
        <w:t>関する事務の全部又は、一部について代理権を</w:t>
      </w:r>
      <w:r w:rsidR="00E601BC">
        <w:rPr>
          <w:rFonts w:hint="eastAsia"/>
        </w:rPr>
        <w:t>受任者に</w:t>
      </w:r>
      <w:r w:rsidR="00795DEA">
        <w:rPr>
          <w:rFonts w:hint="eastAsia"/>
        </w:rPr>
        <w:t>付与します。</w:t>
      </w:r>
    </w:p>
    <w:p w14:paraId="1FD19776" w14:textId="56ABA48B" w:rsidR="00795DEA" w:rsidRDefault="00795DEA" w:rsidP="00C62684">
      <w:r>
        <w:rPr>
          <w:rFonts w:hint="eastAsia"/>
        </w:rPr>
        <w:t xml:space="preserve">　その後、委任者の判断能力が不十分な状況になれば、効力が生</w:t>
      </w:r>
      <w:r w:rsidR="00F61921">
        <w:rPr>
          <w:rFonts w:hint="eastAsia"/>
        </w:rPr>
        <w:t>じる仕組みで</w:t>
      </w:r>
      <w:r>
        <w:rPr>
          <w:rFonts w:hint="eastAsia"/>
        </w:rPr>
        <w:t>す。</w:t>
      </w:r>
    </w:p>
    <w:p w14:paraId="1548C26C" w14:textId="52969B53" w:rsidR="00F61921" w:rsidRDefault="00795DEA">
      <w:pPr>
        <w:ind w:firstLineChars="100" w:firstLine="227"/>
      </w:pPr>
      <w:r>
        <w:rPr>
          <w:rFonts w:hint="eastAsia"/>
        </w:rPr>
        <w:t>任意後見契約書作成のために公証役場を訪問した際</w:t>
      </w:r>
      <w:r w:rsidR="00F61921">
        <w:rPr>
          <w:rFonts w:hint="eastAsia"/>
        </w:rPr>
        <w:t>に</w:t>
      </w:r>
      <w:r w:rsidR="00E601BC">
        <w:rPr>
          <w:rFonts w:hint="eastAsia"/>
        </w:rPr>
        <w:t>、</w:t>
      </w:r>
      <w:r>
        <w:rPr>
          <w:rFonts w:hint="eastAsia"/>
        </w:rPr>
        <w:t>公証人が、委任者に説明する言葉</w:t>
      </w:r>
      <w:r w:rsidR="00906830">
        <w:rPr>
          <w:rFonts w:hint="eastAsia"/>
        </w:rPr>
        <w:t>がわかりやすかったので、</w:t>
      </w:r>
      <w:r w:rsidR="00E601BC" w:rsidRPr="00E601BC">
        <w:rPr>
          <w:rFonts w:hint="eastAsia"/>
        </w:rPr>
        <w:t>最近は、我々の法人</w:t>
      </w:r>
      <w:r w:rsidR="00E601BC">
        <w:rPr>
          <w:rFonts w:hint="eastAsia"/>
        </w:rPr>
        <w:t>が行う</w:t>
      </w:r>
      <w:r w:rsidR="00E601BC" w:rsidRPr="00E601BC">
        <w:rPr>
          <w:rFonts w:hint="eastAsia"/>
        </w:rPr>
        <w:t>セミナー</w:t>
      </w:r>
      <w:r w:rsidR="00E601BC">
        <w:rPr>
          <w:rFonts w:hint="eastAsia"/>
        </w:rPr>
        <w:t>など</w:t>
      </w:r>
      <w:r w:rsidR="00E601BC" w:rsidRPr="00E601BC">
        <w:rPr>
          <w:rFonts w:hint="eastAsia"/>
        </w:rPr>
        <w:t>では、この表現を借り</w:t>
      </w:r>
      <w:r w:rsidR="00E601BC">
        <w:rPr>
          <w:rFonts w:hint="eastAsia"/>
        </w:rPr>
        <w:t>て</w:t>
      </w:r>
      <w:r w:rsidR="00E601BC" w:rsidRPr="00E601BC">
        <w:rPr>
          <w:rFonts w:hint="eastAsia"/>
        </w:rPr>
        <w:t>制度</w:t>
      </w:r>
      <w:r w:rsidR="00E601BC">
        <w:rPr>
          <w:rFonts w:hint="eastAsia"/>
        </w:rPr>
        <w:t>の</w:t>
      </w:r>
      <w:r w:rsidR="00E601BC" w:rsidRPr="00E601BC">
        <w:rPr>
          <w:rFonts w:hint="eastAsia"/>
        </w:rPr>
        <w:t>説明をしています。</w:t>
      </w:r>
      <w:r w:rsidR="00E601BC">
        <w:rPr>
          <w:rFonts w:hint="eastAsia"/>
        </w:rPr>
        <w:t>公証人の説明を</w:t>
      </w:r>
      <w:r w:rsidR="00906830">
        <w:rPr>
          <w:rFonts w:hint="eastAsia"/>
        </w:rPr>
        <w:t>紹介します</w:t>
      </w:r>
      <w:r w:rsidR="00E601BC">
        <w:rPr>
          <w:rFonts w:hint="eastAsia"/>
        </w:rPr>
        <w:t>と</w:t>
      </w:r>
      <w:r>
        <w:rPr>
          <w:rFonts w:hint="eastAsia"/>
        </w:rPr>
        <w:t>「今、</w:t>
      </w:r>
      <w:r w:rsidR="00E601BC">
        <w:rPr>
          <w:rFonts w:hint="eastAsia"/>
        </w:rPr>
        <w:t>任意後見の</w:t>
      </w:r>
      <w:r>
        <w:rPr>
          <w:rFonts w:hint="eastAsia"/>
        </w:rPr>
        <w:t>契約</w:t>
      </w:r>
      <w:r w:rsidR="00E601BC">
        <w:rPr>
          <w:rFonts w:hint="eastAsia"/>
        </w:rPr>
        <w:t>を</w:t>
      </w:r>
      <w:r>
        <w:rPr>
          <w:rFonts w:hint="eastAsia"/>
        </w:rPr>
        <w:t>しますが、この契約は寝ている状態です。委任者</w:t>
      </w:r>
      <w:r w:rsidR="00F61921">
        <w:rPr>
          <w:rFonts w:hint="eastAsia"/>
        </w:rPr>
        <w:t>であるあなたが、</w:t>
      </w:r>
      <w:r>
        <w:rPr>
          <w:rFonts w:hint="eastAsia"/>
        </w:rPr>
        <w:t>認知症などで判断能力が衰</w:t>
      </w:r>
      <w:r>
        <w:rPr>
          <w:rFonts w:hint="eastAsia"/>
        </w:rPr>
        <w:lastRenderedPageBreak/>
        <w:t>えたときに、この契約が起き上がってくるのです。そこで初めてスタートするのですよ。」</w:t>
      </w:r>
      <w:r w:rsidR="00906830">
        <w:rPr>
          <w:rFonts w:hint="eastAsia"/>
        </w:rPr>
        <w:t>と</w:t>
      </w:r>
      <w:r w:rsidR="00E601BC">
        <w:rPr>
          <w:rFonts w:hint="eastAsia"/>
        </w:rPr>
        <w:t>いう</w:t>
      </w:r>
      <w:r w:rsidR="00F61921">
        <w:rPr>
          <w:rFonts w:hint="eastAsia"/>
        </w:rPr>
        <w:t>説明</w:t>
      </w:r>
      <w:r w:rsidR="00E601BC">
        <w:rPr>
          <w:rFonts w:hint="eastAsia"/>
        </w:rPr>
        <w:t>の仕方です</w:t>
      </w:r>
      <w:r w:rsidR="00F61921">
        <w:rPr>
          <w:rFonts w:hint="eastAsia"/>
        </w:rPr>
        <w:t>。</w:t>
      </w:r>
    </w:p>
    <w:p w14:paraId="2F798149" w14:textId="3BACE495" w:rsidR="00E601BC" w:rsidRDefault="00E601BC">
      <w:pPr>
        <w:ind w:firstLineChars="100" w:firstLine="227"/>
      </w:pPr>
      <w:r>
        <w:rPr>
          <w:rFonts w:hint="eastAsia"/>
        </w:rPr>
        <w:t>一般の人には、わかりやすい説明だと思います。</w:t>
      </w:r>
    </w:p>
    <w:p w14:paraId="7772AAF5" w14:textId="146A05A8" w:rsidR="00806FE3" w:rsidRPr="007C378A" w:rsidRDefault="00806FE3" w:rsidP="007058EC">
      <w:pPr>
        <w:ind w:firstLineChars="100" w:firstLine="228"/>
        <w:rPr>
          <w:rFonts w:asciiTheme="majorEastAsia" w:eastAsiaTheme="majorEastAsia" w:hAnsiTheme="majorEastAsia"/>
          <w:b/>
          <w:bCs/>
        </w:rPr>
      </w:pPr>
      <w:bookmarkStart w:id="154" w:name="_Hlk60157019"/>
      <w:r>
        <w:rPr>
          <w:rFonts w:asciiTheme="majorEastAsia" w:eastAsiaTheme="majorEastAsia" w:hAnsiTheme="majorEastAsia" w:hint="eastAsia"/>
          <w:b/>
          <w:bCs/>
        </w:rPr>
        <w:t xml:space="preserve">ア　</w:t>
      </w:r>
      <w:r w:rsidR="00BF076B">
        <w:rPr>
          <w:rFonts w:asciiTheme="majorEastAsia" w:eastAsiaTheme="majorEastAsia" w:hAnsiTheme="majorEastAsia" w:hint="eastAsia"/>
          <w:b/>
          <w:bCs/>
        </w:rPr>
        <w:t>委任事項</w:t>
      </w:r>
    </w:p>
    <w:bookmarkEnd w:id="154"/>
    <w:p w14:paraId="08B2155C" w14:textId="1A91822B" w:rsidR="00884C95" w:rsidRDefault="00BF076B">
      <w:pPr>
        <w:ind w:leftChars="100" w:left="227" w:firstLineChars="100" w:firstLine="227"/>
      </w:pPr>
      <w:r>
        <w:rPr>
          <w:rFonts w:hint="eastAsia"/>
        </w:rPr>
        <w:t>任意後見人に付与する事務の内容は、本人と受任者とで自由に決めることができますが、</w:t>
      </w:r>
      <w:r w:rsidRPr="00BF076B">
        <w:rPr>
          <w:rFonts w:hint="eastAsia"/>
        </w:rPr>
        <w:t>実際</w:t>
      </w:r>
      <w:r w:rsidR="00F61921">
        <w:rPr>
          <w:rFonts w:hint="eastAsia"/>
        </w:rPr>
        <w:t>の</w:t>
      </w:r>
      <w:r w:rsidRPr="00BF076B">
        <w:rPr>
          <w:rFonts w:hint="eastAsia"/>
        </w:rPr>
        <w:t>介護行為などの事実行為</w:t>
      </w:r>
      <w:r>
        <w:rPr>
          <w:rFonts w:hint="eastAsia"/>
        </w:rPr>
        <w:t>や一身専属</w:t>
      </w:r>
      <w:r w:rsidR="00F61921">
        <w:rPr>
          <w:rFonts w:hint="eastAsia"/>
        </w:rPr>
        <w:t>権</w:t>
      </w:r>
      <w:r>
        <w:rPr>
          <w:rFonts w:hint="eastAsia"/>
        </w:rPr>
        <w:t>は委任できません。任意後見人に付与する委任の範囲は、広く包括的に定めてお</w:t>
      </w:r>
      <w:r w:rsidR="00F61921">
        <w:rPr>
          <w:rFonts w:hint="eastAsia"/>
        </w:rPr>
        <w:t>く必要があります。そうで</w:t>
      </w:r>
      <w:r>
        <w:rPr>
          <w:rFonts w:hint="eastAsia"/>
        </w:rPr>
        <w:t>ないと委任の範囲を超えたときに法定後見に移行するというリスクを負うことになります。</w:t>
      </w:r>
      <w:r w:rsidR="0077435C">
        <w:rPr>
          <w:rFonts w:hint="eastAsia"/>
        </w:rPr>
        <w:t>加えて</w:t>
      </w:r>
      <w:r>
        <w:rPr>
          <w:rFonts w:hint="eastAsia"/>
        </w:rPr>
        <w:t>、本人の</w:t>
      </w:r>
      <w:r w:rsidR="0077435C">
        <w:rPr>
          <w:rFonts w:hint="eastAsia"/>
        </w:rPr>
        <w:t>財産の内容</w:t>
      </w:r>
      <w:r w:rsidR="00E601BC">
        <w:rPr>
          <w:rFonts w:hint="eastAsia"/>
        </w:rPr>
        <w:t>や</w:t>
      </w:r>
      <w:r w:rsidR="00E601BC" w:rsidRPr="00E601BC">
        <w:rPr>
          <w:rFonts w:hint="eastAsia"/>
        </w:rPr>
        <w:t>生き方</w:t>
      </w:r>
      <w:r w:rsidR="0077435C">
        <w:rPr>
          <w:rFonts w:hint="eastAsia"/>
        </w:rPr>
        <w:t>に</w:t>
      </w:r>
      <w:r w:rsidR="00F61921">
        <w:rPr>
          <w:rFonts w:hint="eastAsia"/>
        </w:rPr>
        <w:t>合わせて</w:t>
      </w:r>
      <w:r w:rsidR="0077435C">
        <w:rPr>
          <w:rFonts w:hint="eastAsia"/>
        </w:rPr>
        <w:t>、個別具体的</w:t>
      </w:r>
      <w:r w:rsidR="00F61921">
        <w:rPr>
          <w:rFonts w:hint="eastAsia"/>
        </w:rPr>
        <w:t>に内容を</w:t>
      </w:r>
      <w:r w:rsidR="0077435C">
        <w:rPr>
          <w:rFonts w:hint="eastAsia"/>
        </w:rPr>
        <w:t>定めることも必要</w:t>
      </w:r>
      <w:r w:rsidR="00F61921">
        <w:rPr>
          <w:rFonts w:hint="eastAsia"/>
        </w:rPr>
        <w:t>で</w:t>
      </w:r>
      <w:r w:rsidR="0077435C">
        <w:rPr>
          <w:rFonts w:hint="eastAsia"/>
        </w:rPr>
        <w:t>す。</w:t>
      </w:r>
    </w:p>
    <w:p w14:paraId="4153153D" w14:textId="77777777" w:rsidR="007058EC" w:rsidRDefault="00F61921" w:rsidP="007058EC">
      <w:pPr>
        <w:ind w:leftChars="100" w:left="227" w:firstLineChars="100" w:firstLine="227"/>
      </w:pPr>
      <w:r w:rsidRPr="00F61921">
        <w:rPr>
          <w:rFonts w:hint="eastAsia"/>
        </w:rPr>
        <w:t>一般的なひな形には</w:t>
      </w:r>
      <w:r>
        <w:rPr>
          <w:rFonts w:hint="eastAsia"/>
        </w:rPr>
        <w:t>、</w:t>
      </w:r>
      <w:r w:rsidR="00AC4B71">
        <w:rPr>
          <w:rFonts w:hint="eastAsia"/>
        </w:rPr>
        <w:t>遺産分割協議や遺留分侵害額請求、相続放棄などについての代理権</w:t>
      </w:r>
      <w:r w:rsidR="00E601BC">
        <w:rPr>
          <w:rFonts w:hint="eastAsia"/>
        </w:rPr>
        <w:t>が</w:t>
      </w:r>
      <w:r w:rsidR="00AC4B71">
        <w:rPr>
          <w:rFonts w:hint="eastAsia"/>
        </w:rPr>
        <w:t>、入っていると思われます</w:t>
      </w:r>
      <w:r w:rsidR="00E601BC">
        <w:rPr>
          <w:rFonts w:hint="eastAsia"/>
        </w:rPr>
        <w:t>。</w:t>
      </w:r>
      <w:r w:rsidR="00AC4B71">
        <w:rPr>
          <w:rFonts w:hint="eastAsia"/>
        </w:rPr>
        <w:t>そ</w:t>
      </w:r>
      <w:r w:rsidR="00884C95">
        <w:rPr>
          <w:rFonts w:hint="eastAsia"/>
        </w:rPr>
        <w:t>れらについて</w:t>
      </w:r>
      <w:r w:rsidR="00E601BC">
        <w:rPr>
          <w:rFonts w:hint="eastAsia"/>
        </w:rPr>
        <w:t>本人の</w:t>
      </w:r>
      <w:r w:rsidR="00884C95">
        <w:rPr>
          <w:rFonts w:hint="eastAsia"/>
        </w:rPr>
        <w:t>具体的な</w:t>
      </w:r>
      <w:r w:rsidR="00AC4B71">
        <w:rPr>
          <w:rFonts w:hint="eastAsia"/>
        </w:rPr>
        <w:t>希望があれば記載</w:t>
      </w:r>
      <w:r w:rsidR="00884C95">
        <w:rPr>
          <w:rFonts w:hint="eastAsia"/>
        </w:rPr>
        <w:t>する</w:t>
      </w:r>
      <w:r w:rsidR="00AC4B71">
        <w:rPr>
          <w:rFonts w:hint="eastAsia"/>
        </w:rPr>
        <w:t>必要があ</w:t>
      </w:r>
      <w:r w:rsidR="00884C95">
        <w:rPr>
          <w:rFonts w:hint="eastAsia"/>
        </w:rPr>
        <w:t>ります</w:t>
      </w:r>
      <w:r w:rsidR="00AC4B71">
        <w:rPr>
          <w:rFonts w:hint="eastAsia"/>
        </w:rPr>
        <w:t>。</w:t>
      </w:r>
      <w:r w:rsidR="00884C95">
        <w:rPr>
          <w:rFonts w:hint="eastAsia"/>
        </w:rPr>
        <w:t>なぜなら、</w:t>
      </w:r>
      <w:r w:rsidR="0077435C">
        <w:rPr>
          <w:rFonts w:hint="eastAsia"/>
        </w:rPr>
        <w:t>任意後見が発効した際に任意後見人と任意後見監督人との間で</w:t>
      </w:r>
      <w:r w:rsidR="00E601BC">
        <w:rPr>
          <w:rFonts w:hint="eastAsia"/>
        </w:rPr>
        <w:t>「</w:t>
      </w:r>
      <w:r w:rsidR="0077435C" w:rsidRPr="0077435C">
        <w:rPr>
          <w:rFonts w:hint="eastAsia"/>
        </w:rPr>
        <w:t>与えられた代理権の範囲はどこまでなのか</w:t>
      </w:r>
      <w:r w:rsidR="00E601BC">
        <w:rPr>
          <w:rFonts w:hint="eastAsia"/>
        </w:rPr>
        <w:t>」</w:t>
      </w:r>
      <w:r w:rsidR="0077435C" w:rsidRPr="0077435C">
        <w:rPr>
          <w:rFonts w:hint="eastAsia"/>
        </w:rPr>
        <w:t>などの</w:t>
      </w:r>
      <w:r w:rsidR="0077435C">
        <w:rPr>
          <w:rFonts w:hint="eastAsia"/>
        </w:rPr>
        <w:t>意見の</w:t>
      </w:r>
      <w:r w:rsidR="00E601BC">
        <w:rPr>
          <w:rFonts w:hint="eastAsia"/>
        </w:rPr>
        <w:t>食い違い</w:t>
      </w:r>
      <w:r w:rsidR="0077435C">
        <w:rPr>
          <w:rFonts w:hint="eastAsia"/>
        </w:rPr>
        <w:t>が</w:t>
      </w:r>
      <w:r w:rsidR="0077435C" w:rsidRPr="0077435C">
        <w:rPr>
          <w:rFonts w:hint="eastAsia"/>
        </w:rPr>
        <w:t>生じる</w:t>
      </w:r>
      <w:r w:rsidR="0077435C">
        <w:rPr>
          <w:rFonts w:hint="eastAsia"/>
        </w:rPr>
        <w:t>可能性</w:t>
      </w:r>
      <w:r w:rsidR="0077435C" w:rsidRPr="0077435C">
        <w:rPr>
          <w:rFonts w:hint="eastAsia"/>
        </w:rPr>
        <w:t>があり</w:t>
      </w:r>
      <w:r w:rsidR="0077435C">
        <w:rPr>
          <w:rFonts w:hint="eastAsia"/>
        </w:rPr>
        <w:t>、</w:t>
      </w:r>
      <w:r w:rsidR="0077435C" w:rsidRPr="0077435C">
        <w:rPr>
          <w:rFonts w:hint="eastAsia"/>
        </w:rPr>
        <w:t>本人が</w:t>
      </w:r>
      <w:r w:rsidR="0077435C">
        <w:rPr>
          <w:rFonts w:hint="eastAsia"/>
        </w:rPr>
        <w:t>望んでいた</w:t>
      </w:r>
      <w:r w:rsidR="0077435C" w:rsidRPr="0077435C">
        <w:rPr>
          <w:rFonts w:hint="eastAsia"/>
        </w:rPr>
        <w:t>結果が得られな</w:t>
      </w:r>
      <w:r w:rsidR="0077435C">
        <w:rPr>
          <w:rFonts w:hint="eastAsia"/>
        </w:rPr>
        <w:t>いこともありうるからです。</w:t>
      </w:r>
    </w:p>
    <w:p w14:paraId="2B59FC74" w14:textId="46F3D1E6" w:rsidR="00AC4B71" w:rsidRDefault="007058EC" w:rsidP="00FD630E">
      <w:pPr>
        <w:ind w:leftChars="100" w:left="227" w:firstLineChars="1500" w:firstLine="3402"/>
      </w:pPr>
      <w:r w:rsidRPr="007058EC">
        <w:rPr>
          <w:rFonts w:hint="eastAsia"/>
        </w:rPr>
        <w:t xml:space="preserve">　</w:t>
      </w:r>
      <w:r>
        <w:rPr>
          <w:rFonts w:hint="eastAsia"/>
        </w:rPr>
        <w:t xml:space="preserve">　　　　</w:t>
      </w:r>
      <w:r w:rsidRPr="007058EC">
        <w:rPr>
          <w:rFonts w:hint="eastAsia"/>
        </w:rPr>
        <w:t>（事例編第</w:t>
      </w:r>
      <w:r>
        <w:rPr>
          <w:rFonts w:hint="eastAsia"/>
        </w:rPr>
        <w:t>３</w:t>
      </w:r>
      <w:r w:rsidRPr="007058EC">
        <w:rPr>
          <w:rFonts w:hint="eastAsia"/>
        </w:rPr>
        <w:t>章１</w:t>
      </w:r>
      <w:r>
        <w:rPr>
          <w:rFonts w:hint="eastAsia"/>
        </w:rPr>
        <w:t>書式を</w:t>
      </w:r>
      <w:r w:rsidRPr="007058EC">
        <w:rPr>
          <w:rFonts w:hint="eastAsia"/>
        </w:rPr>
        <w:t>参照ください。）</w:t>
      </w:r>
    </w:p>
    <w:p w14:paraId="1D991658" w14:textId="54790716" w:rsidR="00F60EA1" w:rsidRDefault="00F60EA1" w:rsidP="00DB3B55">
      <w:pPr>
        <w:ind w:firstLineChars="100" w:firstLine="228"/>
      </w:pPr>
      <w:bookmarkStart w:id="155" w:name="_Hlk60158348"/>
      <w:r>
        <w:rPr>
          <w:rFonts w:asciiTheme="majorEastAsia" w:eastAsiaTheme="majorEastAsia" w:hAnsiTheme="majorEastAsia" w:hint="eastAsia"/>
          <w:b/>
          <w:bCs/>
        </w:rPr>
        <w:t>イ　新たな契約の締結権</w:t>
      </w:r>
    </w:p>
    <w:bookmarkEnd w:id="155"/>
    <w:p w14:paraId="39A17E0C" w14:textId="150D1E47" w:rsidR="00F60EA1" w:rsidRDefault="00F60EA1" w:rsidP="007058EC">
      <w:pPr>
        <w:ind w:leftChars="100" w:left="227" w:firstLineChars="100" w:firstLine="227"/>
      </w:pPr>
      <w:r>
        <w:rPr>
          <w:rFonts w:hint="eastAsia"/>
        </w:rPr>
        <w:t>任意後見は長期</w:t>
      </w:r>
      <w:r w:rsidR="00884C95">
        <w:rPr>
          <w:rFonts w:hint="eastAsia"/>
        </w:rPr>
        <w:t>間</w:t>
      </w:r>
      <w:r>
        <w:rPr>
          <w:rFonts w:hint="eastAsia"/>
        </w:rPr>
        <w:t>に及ぶ</w:t>
      </w:r>
      <w:r w:rsidR="00884C95">
        <w:rPr>
          <w:rFonts w:hint="eastAsia"/>
        </w:rPr>
        <w:t>こと</w:t>
      </w:r>
      <w:r>
        <w:rPr>
          <w:rFonts w:hint="eastAsia"/>
        </w:rPr>
        <w:t>が想定されます。そのため受任者（任意後見人</w:t>
      </w:r>
      <w:r>
        <w:rPr>
          <w:rFonts w:hint="eastAsia"/>
        </w:rPr>
        <w:t>)</w:t>
      </w:r>
      <w:r>
        <w:rPr>
          <w:rFonts w:hint="eastAsia"/>
        </w:rPr>
        <w:t>の都合で、別の受任者（任意後見人）を選ぶ必要が生じる場合があります。その</w:t>
      </w:r>
      <w:r w:rsidR="00E601BC">
        <w:rPr>
          <w:rFonts w:hint="eastAsia"/>
        </w:rPr>
        <w:t>ため</w:t>
      </w:r>
      <w:r>
        <w:rPr>
          <w:rFonts w:hint="eastAsia"/>
        </w:rPr>
        <w:t>、あらかじめ受任者（任意後見人）に新たな任意後見契約</w:t>
      </w:r>
      <w:r w:rsidR="00B14B6E">
        <w:rPr>
          <w:rFonts w:hint="eastAsia"/>
        </w:rPr>
        <w:t>を</w:t>
      </w:r>
      <w:r>
        <w:rPr>
          <w:rFonts w:hint="eastAsia"/>
        </w:rPr>
        <w:t>締結</w:t>
      </w:r>
      <w:r w:rsidR="00B14B6E">
        <w:rPr>
          <w:rFonts w:hint="eastAsia"/>
        </w:rPr>
        <w:t>する</w:t>
      </w:r>
      <w:r>
        <w:rPr>
          <w:rFonts w:hint="eastAsia"/>
        </w:rPr>
        <w:t>権限を委任しておくことができます。</w:t>
      </w:r>
    </w:p>
    <w:p w14:paraId="4C802330" w14:textId="334F54A6" w:rsidR="0051034B" w:rsidRDefault="00B14B6E">
      <w:pPr>
        <w:ind w:leftChars="100" w:left="227" w:firstLineChars="100" w:firstLine="227"/>
      </w:pPr>
      <w:r w:rsidRPr="007058EC">
        <w:rPr>
          <w:rFonts w:hint="eastAsia"/>
        </w:rPr>
        <w:t>本人の</w:t>
      </w:r>
      <w:r w:rsidR="00F478E6" w:rsidRPr="003337D2">
        <w:rPr>
          <w:rFonts w:hint="eastAsia"/>
        </w:rPr>
        <w:t>子</w:t>
      </w:r>
      <w:r w:rsidR="00884C95" w:rsidRPr="007058EC">
        <w:rPr>
          <w:rFonts w:hint="eastAsia"/>
        </w:rPr>
        <w:t>ども</w:t>
      </w:r>
      <w:r w:rsidRPr="007058EC">
        <w:rPr>
          <w:rFonts w:hint="eastAsia"/>
        </w:rPr>
        <w:t>に障害があるような場合に、任意後見契約で、受任者に</w:t>
      </w:r>
      <w:r w:rsidR="00F478E6" w:rsidRPr="0051034B">
        <w:rPr>
          <w:rFonts w:hint="eastAsia"/>
        </w:rPr>
        <w:t>法定後見開始の審判の申立ての権限を与え</w:t>
      </w:r>
      <w:r w:rsidRPr="007058EC">
        <w:rPr>
          <w:rFonts w:hint="eastAsia"/>
        </w:rPr>
        <w:t>ることができないだろうかとの相談も時々あります。</w:t>
      </w:r>
    </w:p>
    <w:p w14:paraId="460D535C" w14:textId="7F781535" w:rsidR="0051034B" w:rsidRDefault="00B14B6E">
      <w:pPr>
        <w:ind w:leftChars="100" w:left="227" w:firstLineChars="100" w:firstLine="227"/>
      </w:pPr>
      <w:r w:rsidRPr="007058EC">
        <w:rPr>
          <w:rFonts w:hint="eastAsia"/>
        </w:rPr>
        <w:t>残念ながら民法第</w:t>
      </w:r>
      <w:r w:rsidRPr="007058EC">
        <w:t>7</w:t>
      </w:r>
      <w:r w:rsidRPr="007058EC">
        <w:rPr>
          <w:rFonts w:hint="eastAsia"/>
        </w:rPr>
        <w:t>条の</w:t>
      </w:r>
      <w:r w:rsidR="0051034B">
        <w:rPr>
          <w:rFonts w:hint="eastAsia"/>
        </w:rPr>
        <w:t>後見開始の審判の請求人（</w:t>
      </w:r>
      <w:r w:rsidRPr="007058EC">
        <w:rPr>
          <w:rFonts w:hint="eastAsia"/>
        </w:rPr>
        <w:t>申立人</w:t>
      </w:r>
      <w:r w:rsidR="0051034B">
        <w:rPr>
          <w:rFonts w:hint="eastAsia"/>
        </w:rPr>
        <w:t>）</w:t>
      </w:r>
      <w:r w:rsidRPr="007058EC">
        <w:rPr>
          <w:rFonts w:hint="eastAsia"/>
        </w:rPr>
        <w:t>には、申立人の代理人は含まれないとの解釈です</w:t>
      </w:r>
      <w:r w:rsidR="0051034B">
        <w:rPr>
          <w:rFonts w:hint="eastAsia"/>
        </w:rPr>
        <w:t>。</w:t>
      </w:r>
      <w:r w:rsidR="00F478E6" w:rsidRPr="0051034B">
        <w:rPr>
          <w:rFonts w:hint="eastAsia"/>
        </w:rPr>
        <w:t>将来</w:t>
      </w:r>
      <w:r w:rsidR="0051034B">
        <w:rPr>
          <w:rFonts w:hint="eastAsia"/>
        </w:rPr>
        <w:t>、本人（</w:t>
      </w:r>
      <w:r w:rsidR="00F478E6" w:rsidRPr="003337D2">
        <w:rPr>
          <w:rFonts w:hint="eastAsia"/>
        </w:rPr>
        <w:t>親</w:t>
      </w:r>
      <w:r w:rsidR="0051034B">
        <w:rPr>
          <w:rFonts w:hint="eastAsia"/>
        </w:rPr>
        <w:t>）</w:t>
      </w:r>
      <w:r w:rsidR="00F478E6" w:rsidRPr="003337D2">
        <w:rPr>
          <w:rFonts w:hint="eastAsia"/>
        </w:rPr>
        <w:t>が認知症等になった時に</w:t>
      </w:r>
      <w:r w:rsidRPr="007058EC">
        <w:rPr>
          <w:rFonts w:hint="eastAsia"/>
        </w:rPr>
        <w:t>、</w:t>
      </w:r>
      <w:r w:rsidR="00F478E6" w:rsidRPr="003337D2">
        <w:rPr>
          <w:rFonts w:hint="eastAsia"/>
        </w:rPr>
        <w:t>任意後見人が</w:t>
      </w:r>
      <w:r w:rsidR="0051034B">
        <w:rPr>
          <w:rFonts w:hint="eastAsia"/>
        </w:rPr>
        <w:t>親に</w:t>
      </w:r>
      <w:r w:rsidR="00F478E6" w:rsidRPr="003337D2">
        <w:rPr>
          <w:rFonts w:hint="eastAsia"/>
        </w:rPr>
        <w:t>代わって</w:t>
      </w:r>
      <w:r w:rsidR="0051034B">
        <w:rPr>
          <w:rFonts w:hint="eastAsia"/>
        </w:rPr>
        <w:t>法定後見の</w:t>
      </w:r>
      <w:r w:rsidR="00F478E6" w:rsidRPr="003337D2">
        <w:rPr>
          <w:rFonts w:hint="eastAsia"/>
        </w:rPr>
        <w:t>申立</w:t>
      </w:r>
      <w:r w:rsidR="0051034B">
        <w:rPr>
          <w:rFonts w:hint="eastAsia"/>
        </w:rPr>
        <w:t>をすること</w:t>
      </w:r>
      <w:r w:rsidR="00AC4B71" w:rsidRPr="003337D2">
        <w:rPr>
          <w:rFonts w:hint="eastAsia"/>
        </w:rPr>
        <w:t>はでき</w:t>
      </w:r>
      <w:r w:rsidRPr="007058EC">
        <w:rPr>
          <w:rFonts w:hint="eastAsia"/>
        </w:rPr>
        <w:t>ません。</w:t>
      </w:r>
    </w:p>
    <w:p w14:paraId="6612FEE4" w14:textId="3CD29228" w:rsidR="00B14B6E" w:rsidRPr="007058EC" w:rsidRDefault="0051034B">
      <w:pPr>
        <w:ind w:leftChars="100" w:left="227" w:firstLineChars="100" w:firstLine="227"/>
      </w:pPr>
      <w:r>
        <w:rPr>
          <w:rFonts w:hint="eastAsia"/>
        </w:rPr>
        <w:t>我々の法人でも、</w:t>
      </w:r>
      <w:r w:rsidR="00B14B6E" w:rsidRPr="007058EC">
        <w:rPr>
          <w:rFonts w:hint="eastAsia"/>
        </w:rPr>
        <w:t>何度か家庭裁判所に問い合わせ</w:t>
      </w:r>
      <w:r>
        <w:rPr>
          <w:rFonts w:hint="eastAsia"/>
        </w:rPr>
        <w:t>を</w:t>
      </w:r>
      <w:r w:rsidR="00B14B6E" w:rsidRPr="007058EC">
        <w:rPr>
          <w:rFonts w:hint="eastAsia"/>
        </w:rPr>
        <w:t>しましたが</w:t>
      </w:r>
      <w:r>
        <w:rPr>
          <w:rFonts w:hint="eastAsia"/>
        </w:rPr>
        <w:t>「</w:t>
      </w:r>
      <w:r w:rsidR="00B14B6E" w:rsidRPr="007058EC">
        <w:rPr>
          <w:rFonts w:hint="eastAsia"/>
        </w:rPr>
        <w:t>任意後見契約の委任事項に記載があ</w:t>
      </w:r>
      <w:r>
        <w:rPr>
          <w:rFonts w:hint="eastAsia"/>
        </w:rPr>
        <w:t>れば</w:t>
      </w:r>
      <w:r w:rsidR="00B14B6E" w:rsidRPr="007058EC">
        <w:rPr>
          <w:rFonts w:hint="eastAsia"/>
        </w:rPr>
        <w:t>申立てが認められる</w:t>
      </w:r>
      <w:r>
        <w:rPr>
          <w:rFonts w:hint="eastAsia"/>
        </w:rPr>
        <w:t>」</w:t>
      </w:r>
      <w:r w:rsidR="00B14B6E" w:rsidRPr="007058EC">
        <w:rPr>
          <w:rFonts w:hint="eastAsia"/>
        </w:rPr>
        <w:t>との回答は出来ないということでした。</w:t>
      </w:r>
    </w:p>
    <w:p w14:paraId="56D9DFE6" w14:textId="6B19A5AF" w:rsidR="0077435C" w:rsidRPr="007058EC" w:rsidRDefault="0051034B" w:rsidP="007058EC">
      <w:pPr>
        <w:ind w:leftChars="100" w:left="227" w:firstLineChars="100" w:firstLine="227"/>
      </w:pPr>
      <w:r>
        <w:rPr>
          <w:rFonts w:hint="eastAsia"/>
        </w:rPr>
        <w:t>実務上は</w:t>
      </w:r>
      <w:r w:rsidR="00B14B6E" w:rsidRPr="007058EC">
        <w:rPr>
          <w:rFonts w:hint="eastAsia"/>
        </w:rPr>
        <w:t>、本人の</w:t>
      </w:r>
      <w:r>
        <w:rPr>
          <w:rFonts w:hint="eastAsia"/>
        </w:rPr>
        <w:t>たっての</w:t>
      </w:r>
      <w:r w:rsidR="00B14B6E" w:rsidRPr="007058EC">
        <w:rPr>
          <w:rFonts w:hint="eastAsia"/>
        </w:rPr>
        <w:t>希望で任意後見契約に法定後見の申立ての権限を記載して</w:t>
      </w:r>
      <w:r>
        <w:rPr>
          <w:rFonts w:hint="eastAsia"/>
        </w:rPr>
        <w:t>おいて</w:t>
      </w:r>
      <w:r w:rsidR="00B14B6E" w:rsidRPr="007058EC">
        <w:rPr>
          <w:rFonts w:hint="eastAsia"/>
        </w:rPr>
        <w:t>、</w:t>
      </w:r>
      <w:r>
        <w:rPr>
          <w:rFonts w:hint="eastAsia"/>
        </w:rPr>
        <w:t>任意後見契約の発効後に、任意後見人が、本人の子どもの</w:t>
      </w:r>
      <w:r w:rsidR="00B14B6E" w:rsidRPr="007058EC">
        <w:rPr>
          <w:rFonts w:hint="eastAsia"/>
        </w:rPr>
        <w:t>法定後見の申立てにチェレンジする</w:t>
      </w:r>
      <w:r>
        <w:rPr>
          <w:rFonts w:hint="eastAsia"/>
        </w:rPr>
        <w:t>という</w:t>
      </w:r>
      <w:r w:rsidR="00B14B6E" w:rsidRPr="007058EC">
        <w:rPr>
          <w:rFonts w:hint="eastAsia"/>
        </w:rPr>
        <w:t>ことはありえると思いますが、基本的</w:t>
      </w:r>
      <w:r w:rsidR="00C41D59">
        <w:rPr>
          <w:rFonts w:hint="eastAsia"/>
        </w:rPr>
        <w:t>に</w:t>
      </w:r>
      <w:r w:rsidR="00B14B6E" w:rsidRPr="007058EC">
        <w:rPr>
          <w:rFonts w:hint="eastAsia"/>
        </w:rPr>
        <w:t>は</w:t>
      </w:r>
      <w:r w:rsidR="00C41D59">
        <w:rPr>
          <w:rFonts w:hint="eastAsia"/>
        </w:rPr>
        <w:t>任意後見人</w:t>
      </w:r>
      <w:r w:rsidR="00B14B6E" w:rsidRPr="007058EC">
        <w:rPr>
          <w:rFonts w:hint="eastAsia"/>
        </w:rPr>
        <w:t>が</w:t>
      </w:r>
      <w:r w:rsidR="00C41D59">
        <w:rPr>
          <w:rFonts w:hint="eastAsia"/>
        </w:rPr>
        <w:t>「</w:t>
      </w:r>
      <w:r w:rsidR="00B14B6E" w:rsidRPr="007058EC">
        <w:rPr>
          <w:rFonts w:hint="eastAsia"/>
        </w:rPr>
        <w:t>法定後見の申立人になることは出来ない</w:t>
      </w:r>
      <w:r w:rsidR="00C41D59">
        <w:rPr>
          <w:rFonts w:hint="eastAsia"/>
        </w:rPr>
        <w:t>」</w:t>
      </w:r>
      <w:r w:rsidR="00B14B6E" w:rsidRPr="007058EC">
        <w:rPr>
          <w:rFonts w:hint="eastAsia"/>
        </w:rPr>
        <w:t>と伝えておく必要がある</w:t>
      </w:r>
      <w:r w:rsidRPr="007058EC">
        <w:rPr>
          <w:rFonts w:hint="eastAsia"/>
        </w:rPr>
        <w:t>でしょう。</w:t>
      </w:r>
    </w:p>
    <w:p w14:paraId="4FB8A4B7" w14:textId="51F616D8" w:rsidR="003F0C93" w:rsidRDefault="003F0C93" w:rsidP="007058EC">
      <w:pPr>
        <w:ind w:firstLineChars="100" w:firstLine="228"/>
      </w:pPr>
      <w:r>
        <w:rPr>
          <w:rFonts w:asciiTheme="majorEastAsia" w:eastAsiaTheme="majorEastAsia" w:hAnsiTheme="majorEastAsia" w:hint="eastAsia"/>
          <w:b/>
          <w:bCs/>
        </w:rPr>
        <w:t>ウ　費用</w:t>
      </w:r>
      <w:r w:rsidR="0074600A">
        <w:rPr>
          <w:rFonts w:asciiTheme="majorEastAsia" w:eastAsiaTheme="majorEastAsia" w:hAnsiTheme="majorEastAsia" w:hint="eastAsia"/>
          <w:b/>
          <w:bCs/>
        </w:rPr>
        <w:t>について</w:t>
      </w:r>
      <w:r w:rsidR="00C41D59">
        <w:rPr>
          <w:rFonts w:asciiTheme="majorEastAsia" w:eastAsiaTheme="majorEastAsia" w:hAnsiTheme="majorEastAsia" w:hint="eastAsia"/>
          <w:b/>
          <w:bCs/>
        </w:rPr>
        <w:t>の</w:t>
      </w:r>
      <w:r w:rsidR="0074600A">
        <w:rPr>
          <w:rFonts w:asciiTheme="majorEastAsia" w:eastAsiaTheme="majorEastAsia" w:hAnsiTheme="majorEastAsia" w:hint="eastAsia"/>
          <w:b/>
          <w:bCs/>
        </w:rPr>
        <w:t>定め</w:t>
      </w:r>
    </w:p>
    <w:p w14:paraId="4AF9BFB4" w14:textId="68D74870" w:rsidR="00C41D59" w:rsidRDefault="003F0C93">
      <w:pPr>
        <w:ind w:leftChars="100" w:left="227" w:firstLineChars="100" w:firstLine="227"/>
      </w:pPr>
      <w:r>
        <w:rPr>
          <w:rFonts w:hint="eastAsia"/>
        </w:rPr>
        <w:t>任意後見人に報酬を支払うか否かは、本人と受任者との話し合いで決めます。定めのない限り無報酬</w:t>
      </w:r>
      <w:r w:rsidR="00884C95">
        <w:rPr>
          <w:rFonts w:hint="eastAsia"/>
        </w:rPr>
        <w:t>に</w:t>
      </w:r>
      <w:r>
        <w:rPr>
          <w:rFonts w:hint="eastAsia"/>
        </w:rPr>
        <w:t>なります。任意後見人に対する報酬の支払い</w:t>
      </w:r>
      <w:r w:rsidR="00C41D59">
        <w:rPr>
          <w:rFonts w:hint="eastAsia"/>
        </w:rPr>
        <w:t>が開始するの</w:t>
      </w:r>
      <w:r>
        <w:rPr>
          <w:rFonts w:hint="eastAsia"/>
        </w:rPr>
        <w:t>は、任意後</w:t>
      </w:r>
      <w:r>
        <w:rPr>
          <w:rFonts w:hint="eastAsia"/>
        </w:rPr>
        <w:lastRenderedPageBreak/>
        <w:t>見契約が発効したとき（任意後見監督人が選任されたとき）からになります。</w:t>
      </w:r>
    </w:p>
    <w:p w14:paraId="40E9FCA2" w14:textId="58679D71" w:rsidR="0074600A" w:rsidRDefault="003F0C93" w:rsidP="007058EC">
      <w:pPr>
        <w:ind w:leftChars="100" w:left="227" w:firstLineChars="100" w:firstLine="227"/>
      </w:pPr>
      <w:r>
        <w:rPr>
          <w:rFonts w:hint="eastAsia"/>
        </w:rPr>
        <w:t>支払い</w:t>
      </w:r>
      <w:r w:rsidR="0074600A">
        <w:rPr>
          <w:rFonts w:hint="eastAsia"/>
        </w:rPr>
        <w:t>が始まる</w:t>
      </w:r>
      <w:r>
        <w:rPr>
          <w:rFonts w:hint="eastAsia"/>
        </w:rPr>
        <w:t>タイミングについては、説明の段階で</w:t>
      </w:r>
      <w:r w:rsidR="00884C95">
        <w:rPr>
          <w:rFonts w:hint="eastAsia"/>
        </w:rPr>
        <w:t>、</w:t>
      </w:r>
      <w:r w:rsidR="00C41D59">
        <w:rPr>
          <w:rFonts w:hint="eastAsia"/>
        </w:rPr>
        <w:t>本人に対して</w:t>
      </w:r>
      <w:r>
        <w:rPr>
          <w:rFonts w:hint="eastAsia"/>
        </w:rPr>
        <w:t>繰り返し伝えておく必要があります。公正証書の作成の場に行っても本人が公証人に質問することがあり</w:t>
      </w:r>
      <w:r w:rsidR="00884C95">
        <w:rPr>
          <w:rFonts w:hint="eastAsia"/>
        </w:rPr>
        <w:t>「</w:t>
      </w:r>
      <w:r>
        <w:rPr>
          <w:rFonts w:hint="eastAsia"/>
        </w:rPr>
        <w:t>きちんと本人に説明していないのでは</w:t>
      </w:r>
      <w:r w:rsidR="00884C95">
        <w:rPr>
          <w:rFonts w:hint="eastAsia"/>
        </w:rPr>
        <w:t>ないか。」</w:t>
      </w:r>
      <w:r>
        <w:rPr>
          <w:rFonts w:hint="eastAsia"/>
        </w:rPr>
        <w:t>との疑念</w:t>
      </w:r>
      <w:r w:rsidR="0074600A">
        <w:rPr>
          <w:rFonts w:hint="eastAsia"/>
        </w:rPr>
        <w:t>を公証人に抱かせることになりかねません。</w:t>
      </w:r>
    </w:p>
    <w:p w14:paraId="0FA774E3" w14:textId="1A0FD437" w:rsidR="0074600A" w:rsidRDefault="003F0C93" w:rsidP="0074600A">
      <w:pPr>
        <w:pStyle w:val="af6"/>
        <w:numPr>
          <w:ilvl w:val="0"/>
          <w:numId w:val="34"/>
        </w:numPr>
        <w:ind w:leftChars="100"/>
      </w:pPr>
      <w:r>
        <w:rPr>
          <w:rFonts w:hint="eastAsia"/>
        </w:rPr>
        <w:t>任意後見人の職務遂行</w:t>
      </w:r>
      <w:r w:rsidR="0074600A">
        <w:rPr>
          <w:rFonts w:hint="eastAsia"/>
        </w:rPr>
        <w:t>のための実費は、</w:t>
      </w:r>
      <w:r>
        <w:rPr>
          <w:rFonts w:hint="eastAsia"/>
        </w:rPr>
        <w:t>任意後見人が管理している本人の財産から</w:t>
      </w:r>
      <w:r>
        <w:rPr>
          <w:rFonts w:hint="eastAsia"/>
        </w:rPr>
        <w:t xml:space="preserve"> </w:t>
      </w:r>
      <w:r w:rsidR="00884C95">
        <w:rPr>
          <w:rFonts w:hint="eastAsia"/>
        </w:rPr>
        <w:t>支払う</w:t>
      </w:r>
      <w:r>
        <w:rPr>
          <w:rFonts w:hint="eastAsia"/>
        </w:rPr>
        <w:t>ことになります。</w:t>
      </w:r>
      <w:r>
        <w:rPr>
          <w:rFonts w:hint="eastAsia"/>
        </w:rPr>
        <w:t xml:space="preserve"> </w:t>
      </w:r>
    </w:p>
    <w:p w14:paraId="24FF6435" w14:textId="20AB7A48" w:rsidR="0074600A" w:rsidRDefault="003F0C93" w:rsidP="0074600A">
      <w:pPr>
        <w:pStyle w:val="af6"/>
        <w:numPr>
          <w:ilvl w:val="0"/>
          <w:numId w:val="34"/>
        </w:numPr>
        <w:ind w:leftChars="100"/>
      </w:pPr>
      <w:r>
        <w:rPr>
          <w:rFonts w:hint="eastAsia"/>
        </w:rPr>
        <w:t>任意後見人の報酬</w:t>
      </w:r>
      <w:r w:rsidR="0074600A">
        <w:rPr>
          <w:rFonts w:hint="eastAsia"/>
        </w:rPr>
        <w:t>は、</w:t>
      </w:r>
      <w:r>
        <w:rPr>
          <w:rFonts w:hint="eastAsia"/>
        </w:rPr>
        <w:t>本人と受任者と</w:t>
      </w:r>
      <w:r w:rsidR="0074600A">
        <w:rPr>
          <w:rFonts w:hint="eastAsia"/>
        </w:rPr>
        <w:t>で自由に定めます。</w:t>
      </w:r>
      <w:r>
        <w:rPr>
          <w:rFonts w:hint="eastAsia"/>
        </w:rPr>
        <w:t>報酬金額の制限はありません</w:t>
      </w:r>
      <w:r w:rsidR="0074600A">
        <w:rPr>
          <w:rFonts w:hint="eastAsia"/>
        </w:rPr>
        <w:t>が、</w:t>
      </w:r>
      <w:r w:rsidR="00884C95">
        <w:rPr>
          <w:rFonts w:hint="eastAsia"/>
        </w:rPr>
        <w:t>あまりに高額だと、</w:t>
      </w:r>
      <w:r w:rsidR="0074600A" w:rsidRPr="0074600A">
        <w:rPr>
          <w:rFonts w:hint="eastAsia"/>
        </w:rPr>
        <w:t>公序良俗違反と判断される可能性があ</w:t>
      </w:r>
      <w:r w:rsidR="0074600A">
        <w:rPr>
          <w:rFonts w:hint="eastAsia"/>
        </w:rPr>
        <w:t>るので、自由だからといって度が過ぎる額にしないよう</w:t>
      </w:r>
      <w:r w:rsidR="00C41D59">
        <w:rPr>
          <w:rFonts w:hint="eastAsia"/>
        </w:rPr>
        <w:t>に専門家は</w:t>
      </w:r>
      <w:r w:rsidR="0074600A">
        <w:rPr>
          <w:rFonts w:hint="eastAsia"/>
        </w:rPr>
        <w:t>アドバイス</w:t>
      </w:r>
      <w:r w:rsidR="00884C95">
        <w:rPr>
          <w:rFonts w:hint="eastAsia"/>
        </w:rPr>
        <w:t>をする</w:t>
      </w:r>
      <w:r w:rsidR="0074600A">
        <w:rPr>
          <w:rFonts w:hint="eastAsia"/>
        </w:rPr>
        <w:t>必要</w:t>
      </w:r>
      <w:r w:rsidR="00884C95">
        <w:rPr>
          <w:rFonts w:hint="eastAsia"/>
        </w:rPr>
        <w:t>があります</w:t>
      </w:r>
      <w:r w:rsidR="0074600A">
        <w:rPr>
          <w:rFonts w:hint="eastAsia"/>
        </w:rPr>
        <w:t>。</w:t>
      </w:r>
    </w:p>
    <w:p w14:paraId="1E1538F5" w14:textId="6D7ECF2E" w:rsidR="00320288" w:rsidRDefault="0074600A" w:rsidP="004262CB">
      <w:pPr>
        <w:pStyle w:val="af6"/>
        <w:numPr>
          <w:ilvl w:val="0"/>
          <w:numId w:val="34"/>
        </w:numPr>
        <w:ind w:leftChars="100"/>
      </w:pPr>
      <w:r>
        <w:rPr>
          <w:rFonts w:hint="eastAsia"/>
        </w:rPr>
        <w:t>報酬には、</w:t>
      </w:r>
      <w:r w:rsidR="003F0C93">
        <w:rPr>
          <w:rFonts w:hint="eastAsia"/>
        </w:rPr>
        <w:t>日常</w:t>
      </w:r>
      <w:r w:rsidR="00C41D59">
        <w:rPr>
          <w:rFonts w:hint="eastAsia"/>
        </w:rPr>
        <w:t>の代理</w:t>
      </w:r>
      <w:r w:rsidR="003F0C93">
        <w:rPr>
          <w:rFonts w:hint="eastAsia"/>
        </w:rPr>
        <w:t>行為における定額報酬</w:t>
      </w:r>
      <w:r w:rsidR="00320288">
        <w:rPr>
          <w:rFonts w:hint="eastAsia"/>
        </w:rPr>
        <w:t>、</w:t>
      </w:r>
      <w:r w:rsidR="003F0C93">
        <w:rPr>
          <w:rFonts w:hint="eastAsia"/>
        </w:rPr>
        <w:t>特別な事務</w:t>
      </w:r>
      <w:r w:rsidR="00320288">
        <w:rPr>
          <w:rFonts w:hint="eastAsia"/>
        </w:rPr>
        <w:t>を行った際の特別</w:t>
      </w:r>
      <w:r w:rsidR="003F0C93">
        <w:rPr>
          <w:rFonts w:hint="eastAsia"/>
        </w:rPr>
        <w:t>報酬</w:t>
      </w:r>
      <w:r w:rsidR="00320288">
        <w:rPr>
          <w:rFonts w:hint="eastAsia"/>
        </w:rPr>
        <w:t>、日当、</w:t>
      </w:r>
      <w:r w:rsidR="003F0C93">
        <w:rPr>
          <w:rFonts w:hint="eastAsia"/>
        </w:rPr>
        <w:t>その支払時期など</w:t>
      </w:r>
      <w:r w:rsidR="00884C95">
        <w:rPr>
          <w:rFonts w:hint="eastAsia"/>
        </w:rPr>
        <w:t>を</w:t>
      </w:r>
      <w:r w:rsidR="003F0C93">
        <w:rPr>
          <w:rFonts w:hint="eastAsia"/>
        </w:rPr>
        <w:t>決めておき</w:t>
      </w:r>
      <w:r w:rsidR="00320288">
        <w:rPr>
          <w:rFonts w:hint="eastAsia"/>
        </w:rPr>
        <w:t>ます。</w:t>
      </w:r>
    </w:p>
    <w:p w14:paraId="6192A029" w14:textId="6BE7B1B9" w:rsidR="003F0C93" w:rsidRDefault="00320288" w:rsidP="00320288">
      <w:pPr>
        <w:pStyle w:val="af6"/>
        <w:numPr>
          <w:ilvl w:val="0"/>
          <w:numId w:val="34"/>
        </w:numPr>
        <w:ind w:leftChars="100"/>
      </w:pPr>
      <w:r>
        <w:rPr>
          <w:rFonts w:hint="eastAsia"/>
        </w:rPr>
        <w:t>我々の法人では、本人の財産額によって報酬額を変えています。</w:t>
      </w:r>
      <w:r w:rsidR="003F0C93">
        <w:rPr>
          <w:rFonts w:hint="eastAsia"/>
        </w:rPr>
        <w:t>受任者が親族の場合</w:t>
      </w:r>
      <w:r>
        <w:rPr>
          <w:rFonts w:hint="eastAsia"/>
        </w:rPr>
        <w:t>は、</w:t>
      </w:r>
      <w:r w:rsidR="003F0C93">
        <w:rPr>
          <w:rFonts w:hint="eastAsia"/>
        </w:rPr>
        <w:t>無報酬</w:t>
      </w:r>
      <w:r>
        <w:rPr>
          <w:rFonts w:hint="eastAsia"/>
        </w:rPr>
        <w:t>にすること</w:t>
      </w:r>
      <w:r w:rsidR="00C41D59">
        <w:rPr>
          <w:rFonts w:hint="eastAsia"/>
        </w:rPr>
        <w:t>を希望されること</w:t>
      </w:r>
      <w:r>
        <w:rPr>
          <w:rFonts w:hint="eastAsia"/>
        </w:rPr>
        <w:t>もあります</w:t>
      </w:r>
      <w:r w:rsidR="00C41D59">
        <w:rPr>
          <w:rFonts w:hint="eastAsia"/>
        </w:rPr>
        <w:t>。しかし、</w:t>
      </w:r>
      <w:r>
        <w:rPr>
          <w:rFonts w:hint="eastAsia"/>
        </w:rPr>
        <w:t>監督人への報告書の作成などを外注できるように</w:t>
      </w:r>
      <w:r w:rsidR="00C41D59">
        <w:rPr>
          <w:rFonts w:hint="eastAsia"/>
        </w:rPr>
        <w:t>ある程度の額で、</w:t>
      </w:r>
      <w:r>
        <w:rPr>
          <w:rFonts w:hint="eastAsia"/>
        </w:rPr>
        <w:t>報酬額を定めておくようにアドバイスしています。</w:t>
      </w:r>
    </w:p>
    <w:p w14:paraId="7F1B3A51" w14:textId="718AA114" w:rsidR="008B61E2" w:rsidRPr="007058EC" w:rsidRDefault="00320288" w:rsidP="007058EC">
      <w:pPr>
        <w:pStyle w:val="af6"/>
        <w:numPr>
          <w:ilvl w:val="0"/>
          <w:numId w:val="34"/>
        </w:numPr>
        <w:ind w:leftChars="100"/>
      </w:pPr>
      <w:r>
        <w:rPr>
          <w:rFonts w:hint="eastAsia"/>
        </w:rPr>
        <w:t>報酬額は変更することができます。</w:t>
      </w:r>
      <w:r w:rsidR="00884C95" w:rsidRPr="00884C95">
        <w:rPr>
          <w:rFonts w:hint="eastAsia"/>
        </w:rPr>
        <w:t>一般的</w:t>
      </w:r>
      <w:r w:rsidR="00884C95">
        <w:rPr>
          <w:rFonts w:hint="eastAsia"/>
        </w:rPr>
        <w:t>なひな形では、</w:t>
      </w:r>
      <w:r w:rsidR="003F0C93">
        <w:rPr>
          <w:rFonts w:hint="eastAsia"/>
        </w:rPr>
        <w:t>当初定めた報酬額が不相当にな</w:t>
      </w:r>
      <w:r w:rsidR="004262CB">
        <w:rPr>
          <w:rFonts w:hint="eastAsia"/>
        </w:rPr>
        <w:t>ったようなときは、</w:t>
      </w:r>
      <w:r w:rsidR="003F0C93">
        <w:rPr>
          <w:rFonts w:hint="eastAsia"/>
        </w:rPr>
        <w:t>変更ができる</w:t>
      </w:r>
      <w:r w:rsidR="00884C95">
        <w:rPr>
          <w:rFonts w:hint="eastAsia"/>
        </w:rPr>
        <w:t>ように</w:t>
      </w:r>
      <w:r w:rsidR="003F0C93">
        <w:rPr>
          <w:rFonts w:hint="eastAsia"/>
        </w:rPr>
        <w:t>規定されてい</w:t>
      </w:r>
      <w:r w:rsidR="00884C95">
        <w:rPr>
          <w:rFonts w:hint="eastAsia"/>
        </w:rPr>
        <w:t>ます。</w:t>
      </w:r>
      <w:r w:rsidR="004262CB">
        <w:rPr>
          <w:rFonts w:hint="eastAsia"/>
        </w:rPr>
        <w:t>ただし、</w:t>
      </w:r>
      <w:r w:rsidR="003F0C93">
        <w:rPr>
          <w:rFonts w:hint="eastAsia"/>
        </w:rPr>
        <w:t>任意後見</w:t>
      </w:r>
      <w:r w:rsidR="004262CB">
        <w:rPr>
          <w:rFonts w:hint="eastAsia"/>
        </w:rPr>
        <w:t>が発効</w:t>
      </w:r>
      <w:r w:rsidR="003F0C93">
        <w:rPr>
          <w:rFonts w:hint="eastAsia"/>
        </w:rPr>
        <w:t>している場合</w:t>
      </w:r>
      <w:r w:rsidR="004262CB">
        <w:rPr>
          <w:rFonts w:hint="eastAsia"/>
        </w:rPr>
        <w:t>は、</w:t>
      </w:r>
      <w:r w:rsidR="003F0C93">
        <w:rPr>
          <w:rFonts w:hint="eastAsia"/>
        </w:rPr>
        <w:t>本人が意思を表示することができない場合</w:t>
      </w:r>
      <w:r w:rsidR="004262CB">
        <w:rPr>
          <w:rFonts w:hint="eastAsia"/>
        </w:rPr>
        <w:t>が多いでしょうから</w:t>
      </w:r>
      <w:r w:rsidR="003F0C93">
        <w:rPr>
          <w:rFonts w:hint="eastAsia"/>
        </w:rPr>
        <w:t>任意後見監督人</w:t>
      </w:r>
      <w:r w:rsidR="004262CB">
        <w:rPr>
          <w:rFonts w:hint="eastAsia"/>
        </w:rPr>
        <w:t>との話し合いになるでしょう。</w:t>
      </w:r>
      <w:r w:rsidR="00C41D59">
        <w:rPr>
          <w:rFonts w:hint="eastAsia"/>
        </w:rPr>
        <w:t>報酬の変更は、公正証書による必要があります。</w:t>
      </w:r>
      <w:r w:rsidR="007955EC" w:rsidRPr="007955EC">
        <w:rPr>
          <w:rFonts w:hint="eastAsia"/>
        </w:rPr>
        <w:t xml:space="preserve">　</w:t>
      </w:r>
      <w:r w:rsidR="007955EC">
        <w:rPr>
          <w:rFonts w:hint="eastAsia"/>
        </w:rPr>
        <w:t xml:space="preserve">　　　　　　　　　　　　</w:t>
      </w:r>
      <w:r w:rsidR="007955EC" w:rsidRPr="007955EC">
        <w:rPr>
          <w:rFonts w:hint="eastAsia"/>
        </w:rPr>
        <w:t>（</w:t>
      </w:r>
      <w:r w:rsidR="007955EC">
        <w:rPr>
          <w:rFonts w:hint="eastAsia"/>
        </w:rPr>
        <w:t>理論編</w:t>
      </w:r>
      <w:r w:rsidR="007955EC" w:rsidRPr="007955EC">
        <w:rPr>
          <w:rFonts w:hint="eastAsia"/>
        </w:rPr>
        <w:t>第</w:t>
      </w:r>
      <w:r w:rsidR="007955EC">
        <w:rPr>
          <w:rFonts w:hint="eastAsia"/>
        </w:rPr>
        <w:t>７</w:t>
      </w:r>
      <w:r w:rsidR="007955EC" w:rsidRPr="007955EC">
        <w:rPr>
          <w:rFonts w:hint="eastAsia"/>
        </w:rPr>
        <w:t>章を参照ください。）</w:t>
      </w:r>
    </w:p>
    <w:p w14:paraId="74FC3EBB" w14:textId="2167D209" w:rsidR="00F60EA1" w:rsidRPr="007C378A" w:rsidRDefault="004262CB" w:rsidP="007058EC">
      <w:pPr>
        <w:ind w:firstLineChars="100" w:firstLine="228"/>
        <w:rPr>
          <w:rFonts w:asciiTheme="majorEastAsia" w:eastAsiaTheme="majorEastAsia" w:hAnsiTheme="majorEastAsia"/>
          <w:b/>
          <w:bCs/>
        </w:rPr>
      </w:pPr>
      <w:r>
        <w:rPr>
          <w:rFonts w:asciiTheme="majorEastAsia" w:eastAsiaTheme="majorEastAsia" w:hAnsiTheme="majorEastAsia" w:hint="eastAsia"/>
          <w:b/>
          <w:bCs/>
        </w:rPr>
        <w:t>エ</w:t>
      </w:r>
      <w:r w:rsidR="00F60EA1">
        <w:rPr>
          <w:rFonts w:asciiTheme="majorEastAsia" w:eastAsiaTheme="majorEastAsia" w:hAnsiTheme="majorEastAsia" w:hint="eastAsia"/>
          <w:b/>
          <w:bCs/>
        </w:rPr>
        <w:t xml:space="preserve">　本人の自己決定権の尊厳</w:t>
      </w:r>
    </w:p>
    <w:p w14:paraId="6E4A49BF" w14:textId="492EF4C2" w:rsidR="0077435C" w:rsidRDefault="00F478E6" w:rsidP="007058EC">
      <w:pPr>
        <w:ind w:leftChars="100" w:left="227" w:firstLineChars="100" w:firstLine="227"/>
      </w:pPr>
      <w:r>
        <w:rPr>
          <w:rFonts w:hint="eastAsia"/>
        </w:rPr>
        <w:t>任意後見契約は</w:t>
      </w:r>
      <w:r w:rsidR="00AC4B71">
        <w:rPr>
          <w:rFonts w:hint="eastAsia"/>
        </w:rPr>
        <w:t>、</w:t>
      </w:r>
      <w:r w:rsidR="00C41D59">
        <w:rPr>
          <w:rFonts w:hint="eastAsia"/>
        </w:rPr>
        <w:t>公正証書で作成し、</w:t>
      </w:r>
      <w:r w:rsidR="00A15264">
        <w:rPr>
          <w:rFonts w:hint="eastAsia"/>
        </w:rPr>
        <w:t>本人が将来自分の判断能力が不十分になったときの任意後見人決め</w:t>
      </w:r>
      <w:r w:rsidR="00C41D59">
        <w:rPr>
          <w:rFonts w:hint="eastAsia"/>
        </w:rPr>
        <w:t>ておきます。その</w:t>
      </w:r>
      <w:r w:rsidR="00A15264">
        <w:rPr>
          <w:rFonts w:hint="eastAsia"/>
        </w:rPr>
        <w:t>任意後見人に</w:t>
      </w:r>
      <w:r>
        <w:rPr>
          <w:rFonts w:hint="eastAsia"/>
        </w:rPr>
        <w:t>自分の生活</w:t>
      </w:r>
      <w:r w:rsidR="00C41D59">
        <w:rPr>
          <w:rFonts w:hint="eastAsia"/>
        </w:rPr>
        <w:t>や財産管理について</w:t>
      </w:r>
      <w:r>
        <w:rPr>
          <w:rFonts w:hint="eastAsia"/>
        </w:rPr>
        <w:t>明確に</w:t>
      </w:r>
      <w:r w:rsidR="00C41D59">
        <w:rPr>
          <w:rFonts w:hint="eastAsia"/>
        </w:rPr>
        <w:t>定め</w:t>
      </w:r>
      <w:r w:rsidR="00A15264">
        <w:rPr>
          <w:rFonts w:hint="eastAsia"/>
        </w:rPr>
        <w:t>代理してもらうことであり</w:t>
      </w:r>
      <w:r w:rsidR="00F60EA1">
        <w:rPr>
          <w:rFonts w:hint="eastAsia"/>
        </w:rPr>
        <w:t>「</w:t>
      </w:r>
      <w:r w:rsidR="00AC4B71">
        <w:rPr>
          <w:rFonts w:hint="eastAsia"/>
        </w:rPr>
        <w:t>本人の</w:t>
      </w:r>
      <w:r w:rsidR="00F60EA1">
        <w:rPr>
          <w:rFonts w:hint="eastAsia"/>
        </w:rPr>
        <w:t>自己決定権の</w:t>
      </w:r>
      <w:r w:rsidR="00AC4B71">
        <w:rPr>
          <w:rFonts w:hint="eastAsia"/>
        </w:rPr>
        <w:t>尊厳</w:t>
      </w:r>
      <w:r w:rsidR="00F60EA1">
        <w:rPr>
          <w:rFonts w:hint="eastAsia"/>
        </w:rPr>
        <w:t>」</w:t>
      </w:r>
      <w:r w:rsidR="00A15264">
        <w:rPr>
          <w:rFonts w:hint="eastAsia"/>
        </w:rPr>
        <w:t>にほかなりません。更に任意後見監督人を選任して任意後見人の業務をチェックするという</w:t>
      </w:r>
      <w:r w:rsidR="00F60EA1">
        <w:rPr>
          <w:rFonts w:hint="eastAsia"/>
        </w:rPr>
        <w:t>「本人の保護」</w:t>
      </w:r>
      <w:r w:rsidR="00A15264">
        <w:rPr>
          <w:rFonts w:hint="eastAsia"/>
        </w:rPr>
        <w:t>を行います。</w:t>
      </w:r>
      <w:r w:rsidR="00C41D59">
        <w:rPr>
          <w:rFonts w:hint="eastAsia"/>
        </w:rPr>
        <w:t>任意後見制度とは、</w:t>
      </w:r>
      <w:r w:rsidR="00A15264">
        <w:rPr>
          <w:rFonts w:hint="eastAsia"/>
        </w:rPr>
        <w:t>まさに</w:t>
      </w:r>
      <w:r w:rsidR="00A15264" w:rsidRPr="00A15264">
        <w:rPr>
          <w:rFonts w:hint="eastAsia"/>
        </w:rPr>
        <w:t>「本人の自己決定権の尊厳」</w:t>
      </w:r>
      <w:r w:rsidR="00A15264">
        <w:rPr>
          <w:rFonts w:hint="eastAsia"/>
        </w:rPr>
        <w:t>と</w:t>
      </w:r>
      <w:r w:rsidR="00A15264" w:rsidRPr="00A15264">
        <w:rPr>
          <w:rFonts w:hint="eastAsia"/>
        </w:rPr>
        <w:t>「本人の保護」</w:t>
      </w:r>
      <w:r w:rsidR="00F60EA1">
        <w:rPr>
          <w:rFonts w:hint="eastAsia"/>
        </w:rPr>
        <w:t>の調和を図る最高の制度です。</w:t>
      </w:r>
    </w:p>
    <w:p w14:paraId="0D3A106F" w14:textId="0795329E" w:rsidR="0077435C" w:rsidRPr="003337D2" w:rsidRDefault="0077435C" w:rsidP="00BF076B">
      <w:pPr>
        <w:ind w:firstLineChars="100" w:firstLine="227"/>
      </w:pPr>
    </w:p>
    <w:p w14:paraId="7DF86D47" w14:textId="0C889C4A" w:rsidR="00906830" w:rsidRPr="007C378A" w:rsidRDefault="00906830" w:rsidP="00906830">
      <w:pPr>
        <w:rPr>
          <w:rFonts w:asciiTheme="majorEastAsia" w:eastAsiaTheme="majorEastAsia" w:hAnsiTheme="majorEastAsia"/>
          <w:b/>
          <w:bCs/>
        </w:rPr>
      </w:pPr>
      <w:r>
        <w:rPr>
          <w:rFonts w:asciiTheme="majorEastAsia" w:eastAsiaTheme="majorEastAsia" w:hAnsiTheme="majorEastAsia" w:hint="eastAsia"/>
          <w:b/>
          <w:bCs/>
        </w:rPr>
        <w:t>（２）本人</w:t>
      </w:r>
    </w:p>
    <w:p w14:paraId="3DE55077" w14:textId="4E405E8F" w:rsidR="00C62684" w:rsidRPr="00DB3B55" w:rsidRDefault="00906830" w:rsidP="00C62684">
      <w:r>
        <w:rPr>
          <w:rFonts w:hint="eastAsia"/>
        </w:rPr>
        <w:t xml:space="preserve">　任意後見契約の委任者のことです。</w:t>
      </w:r>
    </w:p>
    <w:p w14:paraId="18030A72" w14:textId="47B484BD" w:rsidR="00C62684" w:rsidRDefault="00C62684" w:rsidP="00C62684"/>
    <w:p w14:paraId="16786C38" w14:textId="11AA415D" w:rsidR="00906830" w:rsidRPr="007C378A" w:rsidRDefault="00906830" w:rsidP="00906830">
      <w:pPr>
        <w:rPr>
          <w:rFonts w:asciiTheme="majorEastAsia" w:eastAsiaTheme="majorEastAsia" w:hAnsiTheme="majorEastAsia"/>
          <w:b/>
          <w:bCs/>
        </w:rPr>
      </w:pPr>
      <w:r>
        <w:rPr>
          <w:rFonts w:asciiTheme="majorEastAsia" w:eastAsiaTheme="majorEastAsia" w:hAnsiTheme="majorEastAsia" w:hint="eastAsia"/>
          <w:b/>
          <w:bCs/>
        </w:rPr>
        <w:t>（３）任意後見受任者</w:t>
      </w:r>
    </w:p>
    <w:p w14:paraId="24DC52C6" w14:textId="0D7E7408" w:rsidR="00906830" w:rsidRDefault="00906830" w:rsidP="00906830">
      <w:r>
        <w:rPr>
          <w:rFonts w:hint="eastAsia"/>
        </w:rPr>
        <w:lastRenderedPageBreak/>
        <w:t xml:space="preserve">　任意後見契約を締結してから、任意後見が発効する前までの受任者のことです。発効とは任意後見監督人が選任されることをいいます。</w:t>
      </w:r>
    </w:p>
    <w:p w14:paraId="22B08C23" w14:textId="29708514" w:rsidR="00CD2484" w:rsidRDefault="00071088" w:rsidP="007058EC">
      <w:pPr>
        <w:ind w:firstLineChars="100" w:firstLine="227"/>
      </w:pPr>
      <w:r w:rsidRPr="00071088">
        <w:rPr>
          <w:rFonts w:hint="eastAsia"/>
        </w:rPr>
        <w:t>任意後見人には資格などは必要ないので、</w:t>
      </w:r>
      <w:r w:rsidR="00CD2484">
        <w:rPr>
          <w:rFonts w:hint="eastAsia"/>
        </w:rPr>
        <w:t>受任者に誰を選任するかは、本人が自由に決めることができ</w:t>
      </w:r>
      <w:r>
        <w:rPr>
          <w:rFonts w:hint="eastAsia"/>
        </w:rPr>
        <w:t>ます。そのため</w:t>
      </w:r>
      <w:r w:rsidR="00CD2484">
        <w:rPr>
          <w:rFonts w:hint="eastAsia"/>
        </w:rPr>
        <w:t>子ども</w:t>
      </w:r>
      <w:r>
        <w:rPr>
          <w:rFonts w:hint="eastAsia"/>
        </w:rPr>
        <w:t>や甥・姪</w:t>
      </w:r>
      <w:r w:rsidR="00CD2484">
        <w:rPr>
          <w:rFonts w:hint="eastAsia"/>
        </w:rPr>
        <w:t>などの親族や信頼する知人・友人と契約することができます。</w:t>
      </w:r>
      <w:r w:rsidR="005C3066">
        <w:rPr>
          <w:rFonts w:hint="eastAsia"/>
        </w:rPr>
        <w:t>実際に７割から８割が親族や知人・友人が受任者として契約しているようです。</w:t>
      </w:r>
      <w:r w:rsidR="00C41D59" w:rsidRPr="00C41D59">
        <w:rPr>
          <w:rFonts w:hint="eastAsia"/>
        </w:rPr>
        <w:t>これは</w:t>
      </w:r>
      <w:r w:rsidR="00C41D59">
        <w:rPr>
          <w:rFonts w:hint="eastAsia"/>
        </w:rPr>
        <w:t>後見人を裁判所が決める、</w:t>
      </w:r>
      <w:r w:rsidR="00C41D59" w:rsidRPr="00C41D59">
        <w:rPr>
          <w:rFonts w:hint="eastAsia"/>
        </w:rPr>
        <w:t>法定後見と比較して大きなメリットと考えられます。</w:t>
      </w:r>
    </w:p>
    <w:p w14:paraId="359CAE6B" w14:textId="20AFD807" w:rsidR="00884C95" w:rsidRDefault="00CD2484">
      <w:pPr>
        <w:ind w:firstLineChars="100" w:firstLine="227"/>
      </w:pPr>
      <w:r>
        <w:rPr>
          <w:rFonts w:hint="eastAsia"/>
        </w:rPr>
        <w:t>しかし、</w:t>
      </w:r>
      <w:r w:rsidR="00884C95" w:rsidRPr="00884C95">
        <w:rPr>
          <w:rFonts w:hint="eastAsia"/>
        </w:rPr>
        <w:t>信頼していることと、</w:t>
      </w:r>
      <w:r>
        <w:rPr>
          <w:rFonts w:hint="eastAsia"/>
        </w:rPr>
        <w:t>判断能力が低下したときの財産管理や介護の手配などの任意後見業務を</w:t>
      </w:r>
      <w:r w:rsidR="00C41D59">
        <w:rPr>
          <w:rFonts w:hint="eastAsia"/>
        </w:rPr>
        <w:t>受任者が</w:t>
      </w:r>
      <w:r w:rsidR="00884C95">
        <w:rPr>
          <w:rFonts w:hint="eastAsia"/>
        </w:rPr>
        <w:t>しっかり</w:t>
      </w:r>
      <w:r>
        <w:rPr>
          <w:rFonts w:hint="eastAsia"/>
        </w:rPr>
        <w:t>できるかは別問題です。</w:t>
      </w:r>
    </w:p>
    <w:p w14:paraId="69FCF154" w14:textId="26309099" w:rsidR="00CD2484" w:rsidRDefault="00CD2484" w:rsidP="007058EC">
      <w:pPr>
        <w:ind w:firstLineChars="100" w:firstLine="227"/>
      </w:pPr>
      <w:r>
        <w:rPr>
          <w:rFonts w:hint="eastAsia"/>
        </w:rPr>
        <w:t>任意後見が発効すると、任意後見人は、</w:t>
      </w:r>
      <w:r w:rsidR="00071088">
        <w:rPr>
          <w:rFonts w:hint="eastAsia"/>
        </w:rPr>
        <w:t>身上監護として</w:t>
      </w:r>
      <w:r w:rsidR="00C41D59">
        <w:rPr>
          <w:rFonts w:hint="eastAsia"/>
        </w:rPr>
        <w:t>の</w:t>
      </w:r>
      <w:r>
        <w:rPr>
          <w:rFonts w:hint="eastAsia"/>
        </w:rPr>
        <w:t>生活に関する手続き</w:t>
      </w:r>
      <w:r w:rsidR="00E3095A">
        <w:rPr>
          <w:rFonts w:hint="eastAsia"/>
        </w:rPr>
        <w:t>や</w:t>
      </w:r>
      <w:r>
        <w:rPr>
          <w:rFonts w:hint="eastAsia"/>
        </w:rPr>
        <w:t>介護サービス契約、入退院の手続きや費用の支払い</w:t>
      </w:r>
      <w:r w:rsidR="00071088">
        <w:rPr>
          <w:rFonts w:hint="eastAsia"/>
        </w:rPr>
        <w:t>をすることになります。他にも財産管理として</w:t>
      </w:r>
      <w:r>
        <w:rPr>
          <w:rFonts w:hint="eastAsia"/>
        </w:rPr>
        <w:t>お金をおろして</w:t>
      </w:r>
      <w:r w:rsidR="00071088">
        <w:rPr>
          <w:rFonts w:hint="eastAsia"/>
        </w:rPr>
        <w:t>本人や施設</w:t>
      </w:r>
      <w:r w:rsidR="00884C95">
        <w:rPr>
          <w:rFonts w:hint="eastAsia"/>
        </w:rPr>
        <w:t>・</w:t>
      </w:r>
      <w:r w:rsidR="00071088">
        <w:rPr>
          <w:rFonts w:hint="eastAsia"/>
        </w:rPr>
        <w:t>病院に</w:t>
      </w:r>
      <w:r>
        <w:rPr>
          <w:rFonts w:hint="eastAsia"/>
        </w:rPr>
        <w:t>届けたり</w:t>
      </w:r>
      <w:r w:rsidR="00071088">
        <w:rPr>
          <w:rFonts w:hint="eastAsia"/>
        </w:rPr>
        <w:t>、年金の管理、家賃・地代や施設</w:t>
      </w:r>
      <w:r w:rsidR="00E3095A">
        <w:rPr>
          <w:rFonts w:hint="eastAsia"/>
        </w:rPr>
        <w:t>への</w:t>
      </w:r>
      <w:r w:rsidR="00071088">
        <w:rPr>
          <w:rFonts w:hint="eastAsia"/>
        </w:rPr>
        <w:t>支払い、賃貸物件の収入管理</w:t>
      </w:r>
      <w:r>
        <w:rPr>
          <w:rFonts w:hint="eastAsia"/>
        </w:rPr>
        <w:t>など</w:t>
      </w:r>
      <w:r w:rsidR="00071088">
        <w:rPr>
          <w:rFonts w:hint="eastAsia"/>
        </w:rPr>
        <w:t>を</w:t>
      </w:r>
      <w:r w:rsidR="00884C95">
        <w:rPr>
          <w:rFonts w:hint="eastAsia"/>
        </w:rPr>
        <w:t>してもらう</w:t>
      </w:r>
      <w:r w:rsidR="00E3095A">
        <w:rPr>
          <w:rFonts w:hint="eastAsia"/>
        </w:rPr>
        <w:t>必要がある</w:t>
      </w:r>
      <w:r w:rsidR="00884C95">
        <w:rPr>
          <w:rFonts w:hint="eastAsia"/>
        </w:rPr>
        <w:t>のですから</w:t>
      </w:r>
      <w:r>
        <w:rPr>
          <w:rFonts w:hint="eastAsia"/>
        </w:rPr>
        <w:t>信頼できる</w:t>
      </w:r>
      <w:r w:rsidR="00071088">
        <w:rPr>
          <w:rFonts w:hint="eastAsia"/>
        </w:rPr>
        <w:t>だけでなく、業としてできる人か否かも大事になります。司法書士などの</w:t>
      </w:r>
      <w:r>
        <w:rPr>
          <w:rFonts w:hint="eastAsia"/>
        </w:rPr>
        <w:t>専門家</w:t>
      </w:r>
      <w:r w:rsidR="00884C95">
        <w:rPr>
          <w:rFonts w:hint="eastAsia"/>
        </w:rPr>
        <w:t>が相談を受けている場合は</w:t>
      </w:r>
      <w:r w:rsidR="00071088">
        <w:rPr>
          <w:rFonts w:hint="eastAsia"/>
        </w:rPr>
        <w:t>、具体的な</w:t>
      </w:r>
      <w:r w:rsidR="00884C95">
        <w:rPr>
          <w:rFonts w:hint="eastAsia"/>
        </w:rPr>
        <w:t>業務の</w:t>
      </w:r>
      <w:r w:rsidR="00071088">
        <w:rPr>
          <w:rFonts w:hint="eastAsia"/>
        </w:rPr>
        <w:t>内容を</w:t>
      </w:r>
      <w:r w:rsidR="00884C95">
        <w:rPr>
          <w:rFonts w:hint="eastAsia"/>
        </w:rPr>
        <w:t>当事者に伝えて、どのような人が</w:t>
      </w:r>
      <w:r w:rsidR="00071088">
        <w:rPr>
          <w:rFonts w:hint="eastAsia"/>
        </w:rPr>
        <w:t>受任者に</w:t>
      </w:r>
      <w:r w:rsidR="00884C95">
        <w:rPr>
          <w:rFonts w:hint="eastAsia"/>
        </w:rPr>
        <w:t>ふさわしいか</w:t>
      </w:r>
      <w:r w:rsidR="00071088">
        <w:rPr>
          <w:rFonts w:hint="eastAsia"/>
        </w:rPr>
        <w:t>アドバイスしてあげることも</w:t>
      </w:r>
      <w:r>
        <w:rPr>
          <w:rFonts w:hint="eastAsia"/>
        </w:rPr>
        <w:t>大切</w:t>
      </w:r>
      <w:r w:rsidR="00071088">
        <w:rPr>
          <w:rFonts w:hint="eastAsia"/>
        </w:rPr>
        <w:t>で</w:t>
      </w:r>
      <w:r>
        <w:rPr>
          <w:rFonts w:hint="eastAsia"/>
        </w:rPr>
        <w:t>す。</w:t>
      </w:r>
    </w:p>
    <w:p w14:paraId="5E088D66" w14:textId="22CF1A9E" w:rsidR="00AC2795" w:rsidRDefault="005C3066" w:rsidP="005C3066">
      <w:r>
        <w:rPr>
          <w:rFonts w:hint="eastAsia"/>
        </w:rPr>
        <w:t xml:space="preserve">　誰を受任者にしてもよいからといっても、せめて１０歳以上は年下である必要があると思います。できれば親子くらいの年の差がある方が無難といえます。なお、受任者の</w:t>
      </w:r>
      <w:r w:rsidR="00CD2484">
        <w:rPr>
          <w:rFonts w:hint="eastAsia"/>
        </w:rPr>
        <w:t>配偶者</w:t>
      </w:r>
      <w:r>
        <w:rPr>
          <w:rFonts w:hint="eastAsia"/>
        </w:rPr>
        <w:t>には、契約の打合せに同席してもらうなど</w:t>
      </w:r>
      <w:r w:rsidR="00AC2795">
        <w:rPr>
          <w:rFonts w:hint="eastAsia"/>
        </w:rPr>
        <w:t>して「</w:t>
      </w:r>
      <w:r>
        <w:rPr>
          <w:rFonts w:hint="eastAsia"/>
        </w:rPr>
        <w:t>任意後見</w:t>
      </w:r>
      <w:r w:rsidR="00CD2484">
        <w:rPr>
          <w:rFonts w:hint="eastAsia"/>
        </w:rPr>
        <w:t>人</w:t>
      </w:r>
      <w:r>
        <w:rPr>
          <w:rFonts w:hint="eastAsia"/>
        </w:rPr>
        <w:t>としての仕事を</w:t>
      </w:r>
      <w:r w:rsidR="00884C95">
        <w:rPr>
          <w:rFonts w:hint="eastAsia"/>
        </w:rPr>
        <w:t>知って</w:t>
      </w:r>
      <w:r w:rsidR="00AC2795">
        <w:rPr>
          <w:rFonts w:hint="eastAsia"/>
        </w:rPr>
        <w:t>おいて</w:t>
      </w:r>
      <w:r>
        <w:rPr>
          <w:rFonts w:hint="eastAsia"/>
        </w:rPr>
        <w:t>もらう</w:t>
      </w:r>
      <w:r w:rsidR="00AC2795">
        <w:rPr>
          <w:rFonts w:hint="eastAsia"/>
        </w:rPr>
        <w:t>」</w:t>
      </w:r>
      <w:r>
        <w:rPr>
          <w:rFonts w:hint="eastAsia"/>
        </w:rPr>
        <w:t>方が良いでしょう。</w:t>
      </w:r>
      <w:r w:rsidR="00AC2795">
        <w:rPr>
          <w:rFonts w:hint="eastAsia"/>
        </w:rPr>
        <w:t>任意後見が発効する頃になって、受任者</w:t>
      </w:r>
      <w:r w:rsidR="00E3095A">
        <w:rPr>
          <w:rFonts w:hint="eastAsia"/>
        </w:rPr>
        <w:t>の家族内で</w:t>
      </w:r>
      <w:r w:rsidR="00AC2795">
        <w:rPr>
          <w:rFonts w:hint="eastAsia"/>
        </w:rPr>
        <w:t>聞いている、聞いてないなどと揉めることになりかねないからです。</w:t>
      </w:r>
    </w:p>
    <w:p w14:paraId="2C3F98D8" w14:textId="70050FEC" w:rsidR="00CD2484" w:rsidRDefault="00882537" w:rsidP="00DB3B55">
      <w:r>
        <w:rPr>
          <w:rFonts w:hint="eastAsia"/>
        </w:rPr>
        <w:t xml:space="preserve">　受任者を誰にすべきか思い当たらない場合は、法人も</w:t>
      </w:r>
      <w:r>
        <w:rPr>
          <w:rFonts w:hint="eastAsia"/>
        </w:rPr>
        <w:t>1</w:t>
      </w:r>
      <w:r>
        <w:rPr>
          <w:rFonts w:hint="eastAsia"/>
        </w:rPr>
        <w:t>つの選択肢です。法人は、本人との年齢差、</w:t>
      </w:r>
      <w:r w:rsidR="00CD2484">
        <w:rPr>
          <w:rFonts w:hint="eastAsia"/>
        </w:rPr>
        <w:t>病気</w:t>
      </w:r>
      <w:r>
        <w:rPr>
          <w:rFonts w:hint="eastAsia"/>
        </w:rPr>
        <w:t>やケガ、</w:t>
      </w:r>
      <w:r w:rsidR="00CD2484">
        <w:rPr>
          <w:rFonts w:hint="eastAsia"/>
        </w:rPr>
        <w:t>死亡</w:t>
      </w:r>
      <w:r>
        <w:rPr>
          <w:rFonts w:hint="eastAsia"/>
        </w:rPr>
        <w:t>などの心配</w:t>
      </w:r>
      <w:r w:rsidR="00AC2795">
        <w:rPr>
          <w:rFonts w:hint="eastAsia"/>
        </w:rPr>
        <w:t>を</w:t>
      </w:r>
      <w:r>
        <w:rPr>
          <w:rFonts w:hint="eastAsia"/>
        </w:rPr>
        <w:t>する必要がないことがメリットです。</w:t>
      </w:r>
    </w:p>
    <w:p w14:paraId="735531E1" w14:textId="10BAF8D5" w:rsidR="00C62684" w:rsidRDefault="007955EC" w:rsidP="00FD630E">
      <w:pPr>
        <w:ind w:firstLineChars="2000" w:firstLine="4535"/>
      </w:pPr>
      <w:r w:rsidRPr="007955EC">
        <w:rPr>
          <w:rFonts w:hint="eastAsia"/>
        </w:rPr>
        <w:t xml:space="preserve">　（事例編第</w:t>
      </w:r>
      <w:r>
        <w:rPr>
          <w:rFonts w:hint="eastAsia"/>
        </w:rPr>
        <w:t>１</w:t>
      </w:r>
      <w:r w:rsidRPr="007955EC">
        <w:rPr>
          <w:rFonts w:hint="eastAsia"/>
        </w:rPr>
        <w:t>章１</w:t>
      </w:r>
      <w:r>
        <w:rPr>
          <w:rFonts w:hint="eastAsia"/>
        </w:rPr>
        <w:t>、同２</w:t>
      </w:r>
      <w:r w:rsidRPr="007955EC">
        <w:rPr>
          <w:rFonts w:hint="eastAsia"/>
        </w:rPr>
        <w:t>を参照ください。）</w:t>
      </w:r>
    </w:p>
    <w:p w14:paraId="6FE8CF6E" w14:textId="77777777" w:rsidR="007955EC" w:rsidRPr="00DB3B55" w:rsidRDefault="007955EC" w:rsidP="00C62684"/>
    <w:p w14:paraId="005FBA43" w14:textId="207145EE" w:rsidR="000369DC" w:rsidRPr="007C378A" w:rsidRDefault="000369DC" w:rsidP="000369DC">
      <w:pPr>
        <w:rPr>
          <w:rFonts w:asciiTheme="majorEastAsia" w:eastAsiaTheme="majorEastAsia" w:hAnsiTheme="majorEastAsia"/>
          <w:b/>
          <w:bCs/>
        </w:rPr>
      </w:pPr>
      <w:r>
        <w:rPr>
          <w:rFonts w:asciiTheme="majorEastAsia" w:eastAsiaTheme="majorEastAsia" w:hAnsiTheme="majorEastAsia" w:hint="eastAsia"/>
          <w:b/>
          <w:bCs/>
        </w:rPr>
        <w:t>（４）任意後見人</w:t>
      </w:r>
    </w:p>
    <w:p w14:paraId="7379598E" w14:textId="7E3CE441" w:rsidR="000369DC" w:rsidRDefault="000369DC" w:rsidP="000369DC">
      <w:r>
        <w:rPr>
          <w:rFonts w:hint="eastAsia"/>
        </w:rPr>
        <w:t xml:space="preserve">　任意後見が発効した後の任意後見契約の受任者のことです。</w:t>
      </w:r>
      <w:r w:rsidR="008B61E2">
        <w:rPr>
          <w:rFonts w:hint="eastAsia"/>
        </w:rPr>
        <w:t>任意後見人は、事務を行うにあたり、本人の意思を尊重し、かつ、その心身の状況及び生活状況に配慮しなければならないと定められています。（任意後見法第６条）</w:t>
      </w:r>
    </w:p>
    <w:p w14:paraId="6C33E1EB" w14:textId="77777777" w:rsidR="00E3095A" w:rsidRPr="007C378A" w:rsidRDefault="00E3095A" w:rsidP="00E3095A">
      <w:pPr>
        <w:rPr>
          <w:rFonts w:asciiTheme="majorEastAsia" w:eastAsiaTheme="majorEastAsia" w:hAnsiTheme="majorEastAsia"/>
          <w:b/>
          <w:bCs/>
        </w:rPr>
      </w:pPr>
      <w:r>
        <w:rPr>
          <w:rFonts w:asciiTheme="majorEastAsia" w:eastAsiaTheme="majorEastAsia" w:hAnsiTheme="majorEastAsia" w:hint="eastAsia"/>
          <w:b/>
          <w:bCs/>
        </w:rPr>
        <w:t>ア　任意後見人の解任</w:t>
      </w:r>
    </w:p>
    <w:p w14:paraId="758307E9" w14:textId="010D8F0C" w:rsidR="009C4182" w:rsidRDefault="009C4182" w:rsidP="000369DC">
      <w:r>
        <w:rPr>
          <w:rFonts w:hint="eastAsia"/>
        </w:rPr>
        <w:t xml:space="preserve">　任意後見人に不正な行為、著しい不行跡その他、任意後見人としての任務に適しない事由があるときには、任意後見監督人、本人、本人の親族又は</w:t>
      </w:r>
      <w:r w:rsidR="00E515C4">
        <w:rPr>
          <w:rFonts w:hint="eastAsia"/>
        </w:rPr>
        <w:t>検察官の請求によって、家庭裁判所は任意後見人を解任することができます。（任意後見法第８条）</w:t>
      </w:r>
    </w:p>
    <w:p w14:paraId="3EE8531D" w14:textId="1DEAC8C3" w:rsidR="007B128A" w:rsidRDefault="007B128A" w:rsidP="007058EC">
      <w:pPr>
        <w:ind w:firstLineChars="100" w:firstLine="227"/>
      </w:pPr>
      <w:r>
        <w:rPr>
          <w:rFonts w:hint="eastAsia"/>
        </w:rPr>
        <w:t>私的自治の尊重の</w:t>
      </w:r>
      <w:r w:rsidR="00F47E1E">
        <w:rPr>
          <w:rFonts w:hint="eastAsia"/>
        </w:rPr>
        <w:t>ため</w:t>
      </w:r>
      <w:r>
        <w:rPr>
          <w:rFonts w:hint="eastAsia"/>
        </w:rPr>
        <w:t>任意後見では、検察官を請求者から除外していますが、</w:t>
      </w:r>
      <w:r w:rsidR="00FA3B75">
        <w:rPr>
          <w:rFonts w:hint="eastAsia"/>
        </w:rPr>
        <w:t>解任につ</w:t>
      </w:r>
      <w:r w:rsidR="00FA3B75">
        <w:rPr>
          <w:rFonts w:hint="eastAsia"/>
        </w:rPr>
        <w:lastRenderedPageBreak/>
        <w:t>いて</w:t>
      </w:r>
      <w:r w:rsidR="00E3095A">
        <w:rPr>
          <w:rFonts w:hint="eastAsia"/>
        </w:rPr>
        <w:t>検察官を含めているの</w:t>
      </w:r>
      <w:r w:rsidR="00FA3B75">
        <w:rPr>
          <w:rFonts w:hint="eastAsia"/>
        </w:rPr>
        <w:t>は、</w:t>
      </w:r>
      <w:r>
        <w:rPr>
          <w:rFonts w:hint="eastAsia"/>
        </w:rPr>
        <w:t>横領・背任等の不正行為</w:t>
      </w:r>
      <w:r w:rsidR="00FA3B75">
        <w:rPr>
          <w:rFonts w:hint="eastAsia"/>
        </w:rPr>
        <w:t>を</w:t>
      </w:r>
      <w:r>
        <w:rPr>
          <w:rFonts w:hint="eastAsia"/>
        </w:rPr>
        <w:t>検察官が</w:t>
      </w:r>
      <w:r w:rsidR="00F47E1E">
        <w:rPr>
          <w:rFonts w:hint="eastAsia"/>
        </w:rPr>
        <w:t>知る</w:t>
      </w:r>
      <w:r>
        <w:rPr>
          <w:rFonts w:hint="eastAsia"/>
        </w:rPr>
        <w:t>ことがあり得</w:t>
      </w:r>
      <w:r w:rsidR="00FA3B75">
        <w:rPr>
          <w:rFonts w:hint="eastAsia"/>
        </w:rPr>
        <w:t>るからです。</w:t>
      </w:r>
    </w:p>
    <w:p w14:paraId="0908EAC1" w14:textId="3622A5A3" w:rsidR="00E515C4" w:rsidRDefault="00E515C4" w:rsidP="000369DC"/>
    <w:p w14:paraId="6A39288B" w14:textId="3754F99A" w:rsidR="00E515C4" w:rsidRDefault="00E515C4" w:rsidP="007058EC">
      <w:pPr>
        <w:ind w:firstLineChars="100" w:firstLine="227"/>
      </w:pPr>
      <w:r w:rsidRPr="00E515C4">
        <w:rPr>
          <w:rFonts w:hint="eastAsia"/>
        </w:rPr>
        <w:t>任意後見人が解任されると</w:t>
      </w:r>
      <w:r>
        <w:rPr>
          <w:rFonts w:hint="eastAsia"/>
        </w:rPr>
        <w:t>、</w:t>
      </w:r>
      <w:r w:rsidRPr="00E515C4">
        <w:rPr>
          <w:rFonts w:hint="eastAsia"/>
        </w:rPr>
        <w:t>法定後見</w:t>
      </w:r>
      <w:r w:rsidR="00BB2486">
        <w:rPr>
          <w:rFonts w:hint="eastAsia"/>
        </w:rPr>
        <w:t>人</w:t>
      </w:r>
      <w:r w:rsidR="00F47E1E">
        <w:rPr>
          <w:rFonts w:hint="eastAsia"/>
        </w:rPr>
        <w:t>の</w:t>
      </w:r>
      <w:r w:rsidR="00BB2486">
        <w:rPr>
          <w:rFonts w:hint="eastAsia"/>
        </w:rPr>
        <w:t>選任</w:t>
      </w:r>
      <w:r w:rsidRPr="00E515C4">
        <w:rPr>
          <w:rFonts w:hint="eastAsia"/>
        </w:rPr>
        <w:t>申立てを行う必要があります</w:t>
      </w:r>
      <w:r w:rsidR="00BB2486">
        <w:rPr>
          <w:rFonts w:hint="eastAsia"/>
        </w:rPr>
        <w:t>。</w:t>
      </w:r>
    </w:p>
    <w:p w14:paraId="1AF04FED" w14:textId="51F84C61" w:rsidR="00BB2486" w:rsidRDefault="00BB2486" w:rsidP="00BB2486">
      <w:pPr>
        <w:pStyle w:val="af6"/>
        <w:numPr>
          <w:ilvl w:val="0"/>
          <w:numId w:val="35"/>
        </w:numPr>
        <w:ind w:leftChars="0"/>
      </w:pPr>
      <w:r>
        <w:rPr>
          <w:rFonts w:hint="eastAsia"/>
        </w:rPr>
        <w:t>不正な行為とは、本人の財産の横領や流用などの財産管理に関する不正など</w:t>
      </w:r>
      <w:r w:rsidR="00F47E1E">
        <w:rPr>
          <w:rFonts w:hint="eastAsia"/>
        </w:rPr>
        <w:t>が考えられます。</w:t>
      </w:r>
    </w:p>
    <w:p w14:paraId="65092D1E" w14:textId="63B916AC" w:rsidR="00BB2486" w:rsidRDefault="00BB2486" w:rsidP="00DB3B55">
      <w:pPr>
        <w:pStyle w:val="af6"/>
        <w:numPr>
          <w:ilvl w:val="0"/>
          <w:numId w:val="35"/>
        </w:numPr>
        <w:ind w:leftChars="0"/>
      </w:pPr>
      <w:r>
        <w:rPr>
          <w:rFonts w:hint="eastAsia"/>
        </w:rPr>
        <w:t>著しい不行跡とは、</w:t>
      </w:r>
      <w:r w:rsidR="00F47E1E" w:rsidRPr="00F47E1E">
        <w:rPr>
          <w:rFonts w:hint="eastAsia"/>
        </w:rPr>
        <w:t>権限濫用によ</w:t>
      </w:r>
      <w:r w:rsidR="00F47E1E">
        <w:rPr>
          <w:rFonts w:hint="eastAsia"/>
        </w:rPr>
        <w:t>り</w:t>
      </w:r>
      <w:r>
        <w:rPr>
          <w:rFonts w:hint="eastAsia"/>
        </w:rPr>
        <w:t>本人の財産の管理に危険を生じさせる</w:t>
      </w:r>
      <w:r w:rsidR="00F47E1E">
        <w:rPr>
          <w:rFonts w:hint="eastAsia"/>
        </w:rPr>
        <w:t>ときや</w:t>
      </w:r>
      <w:r>
        <w:rPr>
          <w:rFonts w:hint="eastAsia"/>
        </w:rPr>
        <w:t>、任意後見人の行為が著しく不適切なとき</w:t>
      </w:r>
      <w:r w:rsidR="00F47E1E">
        <w:rPr>
          <w:rFonts w:hint="eastAsia"/>
        </w:rPr>
        <w:t>などが考えられます。</w:t>
      </w:r>
    </w:p>
    <w:p w14:paraId="27D743CC" w14:textId="0397391C" w:rsidR="00BB2486" w:rsidRDefault="00BB2486" w:rsidP="00DB3B55">
      <w:pPr>
        <w:pStyle w:val="af6"/>
        <w:numPr>
          <w:ilvl w:val="0"/>
          <w:numId w:val="35"/>
        </w:numPr>
        <w:ind w:leftChars="0"/>
      </w:pPr>
      <w:r>
        <w:rPr>
          <w:rFonts w:hint="eastAsia"/>
        </w:rPr>
        <w:t>その他その任務に適しない事由とは、</w:t>
      </w:r>
      <w:r w:rsidR="00F47E1E">
        <w:rPr>
          <w:rFonts w:hint="eastAsia"/>
        </w:rPr>
        <w:t>本人の財産で</w:t>
      </w:r>
      <w:r>
        <w:rPr>
          <w:rFonts w:hint="eastAsia"/>
        </w:rPr>
        <w:t>株</w:t>
      </w:r>
      <w:r w:rsidR="00F47E1E">
        <w:rPr>
          <w:rFonts w:hint="eastAsia"/>
        </w:rPr>
        <w:t>を</w:t>
      </w:r>
      <w:r>
        <w:rPr>
          <w:rFonts w:hint="eastAsia"/>
        </w:rPr>
        <w:t>購入</w:t>
      </w:r>
      <w:r w:rsidR="00F47E1E">
        <w:rPr>
          <w:rFonts w:hint="eastAsia"/>
        </w:rPr>
        <w:t>して</w:t>
      </w:r>
      <w:r w:rsidR="007B128A">
        <w:rPr>
          <w:rFonts w:hint="eastAsia"/>
        </w:rPr>
        <w:t>運用するなど</w:t>
      </w:r>
      <w:r>
        <w:rPr>
          <w:rFonts w:hint="eastAsia"/>
        </w:rPr>
        <w:t>不適切な方法での財産管理、任意後見監督人への報告遅滞</w:t>
      </w:r>
      <w:r w:rsidR="007B128A">
        <w:rPr>
          <w:rFonts w:hint="eastAsia"/>
        </w:rPr>
        <w:t>を繰り返す、</w:t>
      </w:r>
      <w:r w:rsidR="00F47E1E">
        <w:rPr>
          <w:rFonts w:hint="eastAsia"/>
        </w:rPr>
        <w:t>報告書を提出しない</w:t>
      </w:r>
      <w:r>
        <w:rPr>
          <w:rFonts w:hint="eastAsia"/>
        </w:rPr>
        <w:t>など</w:t>
      </w:r>
      <w:r w:rsidR="00F47E1E">
        <w:rPr>
          <w:rFonts w:hint="eastAsia"/>
        </w:rPr>
        <w:t>が考えられます。</w:t>
      </w:r>
    </w:p>
    <w:p w14:paraId="6F4AF8E1" w14:textId="4986A188" w:rsidR="007B128A" w:rsidRPr="007C378A" w:rsidRDefault="007B128A" w:rsidP="007B128A">
      <w:pPr>
        <w:rPr>
          <w:rFonts w:asciiTheme="majorEastAsia" w:eastAsiaTheme="majorEastAsia" w:hAnsiTheme="majorEastAsia"/>
          <w:b/>
          <w:bCs/>
        </w:rPr>
      </w:pPr>
      <w:r>
        <w:rPr>
          <w:rFonts w:asciiTheme="majorEastAsia" w:eastAsiaTheme="majorEastAsia" w:hAnsiTheme="majorEastAsia" w:hint="eastAsia"/>
          <w:b/>
          <w:bCs/>
        </w:rPr>
        <w:t>イ　任意後見人に選任されない</w:t>
      </w:r>
    </w:p>
    <w:p w14:paraId="3DF2D57B" w14:textId="3EAB6204" w:rsidR="007B128A" w:rsidRDefault="007B128A" w:rsidP="00E515C4">
      <w:r>
        <w:rPr>
          <w:rFonts w:hint="eastAsia"/>
        </w:rPr>
        <w:t xml:space="preserve">　任意後見の発効のタイミング（</w:t>
      </w:r>
      <w:r w:rsidR="00E515C4">
        <w:rPr>
          <w:rFonts w:hint="eastAsia"/>
        </w:rPr>
        <w:t>任意後見監督人の選任審判の時点</w:t>
      </w:r>
      <w:r>
        <w:rPr>
          <w:rFonts w:hint="eastAsia"/>
        </w:rPr>
        <w:t>）で</w:t>
      </w:r>
      <w:r w:rsidR="00E515C4">
        <w:rPr>
          <w:rFonts w:hint="eastAsia"/>
        </w:rPr>
        <w:t>、任意後見受任者に解任事由と同様な事由がある</w:t>
      </w:r>
      <w:r>
        <w:rPr>
          <w:rFonts w:hint="eastAsia"/>
        </w:rPr>
        <w:t>ときは、</w:t>
      </w:r>
      <w:r w:rsidR="00E515C4">
        <w:rPr>
          <w:rFonts w:hint="eastAsia"/>
        </w:rPr>
        <w:t>任意後見監督人</w:t>
      </w:r>
      <w:r>
        <w:rPr>
          <w:rFonts w:hint="eastAsia"/>
        </w:rPr>
        <w:t>を</w:t>
      </w:r>
      <w:r w:rsidR="00E515C4">
        <w:rPr>
          <w:rFonts w:hint="eastAsia"/>
        </w:rPr>
        <w:t>選任</w:t>
      </w:r>
      <w:r>
        <w:rPr>
          <w:rFonts w:hint="eastAsia"/>
        </w:rPr>
        <w:t>せず</w:t>
      </w:r>
      <w:r w:rsidR="00E515C4">
        <w:rPr>
          <w:rFonts w:hint="eastAsia"/>
        </w:rPr>
        <w:t>任意後見契約</w:t>
      </w:r>
      <w:r>
        <w:rPr>
          <w:rFonts w:hint="eastAsia"/>
        </w:rPr>
        <w:t>を発効させないことになります。</w:t>
      </w:r>
    </w:p>
    <w:p w14:paraId="18B59D0B" w14:textId="38B26BC9" w:rsidR="00FA3B75" w:rsidRDefault="00FA3B75" w:rsidP="00FA3B75">
      <w:pPr>
        <w:rPr>
          <w:rFonts w:asciiTheme="majorEastAsia" w:eastAsiaTheme="majorEastAsia" w:hAnsiTheme="majorEastAsia"/>
          <w:b/>
          <w:bCs/>
        </w:rPr>
      </w:pPr>
      <w:r>
        <w:rPr>
          <w:rFonts w:asciiTheme="majorEastAsia" w:eastAsiaTheme="majorEastAsia" w:hAnsiTheme="majorEastAsia" w:hint="eastAsia"/>
          <w:b/>
          <w:bCs/>
        </w:rPr>
        <w:t>ウ　登記の嘱託</w:t>
      </w:r>
    </w:p>
    <w:p w14:paraId="5B4A8EBE" w14:textId="0AF479EA" w:rsidR="00E515C4" w:rsidRPr="00DB3B55" w:rsidRDefault="00E3095A" w:rsidP="007058EC">
      <w:pPr>
        <w:ind w:firstLineChars="100" w:firstLine="227"/>
      </w:pPr>
      <w:r>
        <w:rPr>
          <w:rFonts w:hint="eastAsia"/>
        </w:rPr>
        <w:t>任意後見人の</w:t>
      </w:r>
      <w:r w:rsidR="00E515C4">
        <w:rPr>
          <w:rFonts w:hint="eastAsia"/>
        </w:rPr>
        <w:t>解任の審判が確定した場合は</w:t>
      </w:r>
      <w:r w:rsidR="00FA3B75">
        <w:rPr>
          <w:rFonts w:hint="eastAsia"/>
        </w:rPr>
        <w:t>、</w:t>
      </w:r>
      <w:r w:rsidR="00E515C4">
        <w:rPr>
          <w:rFonts w:hint="eastAsia"/>
        </w:rPr>
        <w:t>家庭裁判所の書記官から</w:t>
      </w:r>
      <w:r w:rsidR="00FA3B75">
        <w:rPr>
          <w:rFonts w:hint="eastAsia"/>
        </w:rPr>
        <w:t>終了の登記が</w:t>
      </w:r>
      <w:r w:rsidR="00E515C4">
        <w:rPr>
          <w:rFonts w:hint="eastAsia"/>
        </w:rPr>
        <w:t>嘱託されます</w:t>
      </w:r>
      <w:r w:rsidR="00FA3B75">
        <w:rPr>
          <w:rFonts w:hint="eastAsia"/>
        </w:rPr>
        <w:t>。なお、</w:t>
      </w:r>
      <w:r w:rsidR="00FA3B75" w:rsidRPr="00FA3B75">
        <w:rPr>
          <w:rFonts w:hint="eastAsia"/>
        </w:rPr>
        <w:t>任意後見監督人の選任後は、それ以前の事由を理由に任意後見人の解任を求めることはできないとする判例があります。</w:t>
      </w:r>
    </w:p>
    <w:p w14:paraId="6BF98828" w14:textId="77777777" w:rsidR="00C62684" w:rsidRPr="00DB3B55" w:rsidRDefault="00C62684" w:rsidP="00C62684"/>
    <w:p w14:paraId="67C5646A" w14:textId="6257BF79" w:rsidR="00A15264" w:rsidRDefault="00A15264" w:rsidP="00A15264">
      <w:pPr>
        <w:rPr>
          <w:rFonts w:asciiTheme="majorEastAsia" w:eastAsiaTheme="majorEastAsia" w:hAnsiTheme="majorEastAsia"/>
          <w:b/>
          <w:bCs/>
        </w:rPr>
      </w:pPr>
      <w:r>
        <w:rPr>
          <w:rFonts w:asciiTheme="majorEastAsia" w:eastAsiaTheme="majorEastAsia" w:hAnsiTheme="majorEastAsia" w:hint="eastAsia"/>
          <w:b/>
          <w:bCs/>
        </w:rPr>
        <w:t>３　任意後見契約の方式（任意後見法第３条）</w:t>
      </w:r>
    </w:p>
    <w:p w14:paraId="0254A88F" w14:textId="481386A0" w:rsidR="00E3095A" w:rsidRDefault="008B61E2">
      <w:pPr>
        <w:ind w:firstLineChars="100" w:firstLine="227"/>
      </w:pPr>
      <w:r>
        <w:rPr>
          <w:rFonts w:hint="eastAsia"/>
        </w:rPr>
        <w:t>任意後見契約は</w:t>
      </w:r>
      <w:r w:rsidR="004262CB">
        <w:rPr>
          <w:rFonts w:hint="eastAsia"/>
        </w:rPr>
        <w:t>、</w:t>
      </w:r>
      <w:r>
        <w:rPr>
          <w:rFonts w:hint="eastAsia"/>
        </w:rPr>
        <w:t>必ず公正証書で</w:t>
      </w:r>
      <w:r w:rsidR="004262CB">
        <w:rPr>
          <w:rFonts w:hint="eastAsia"/>
        </w:rPr>
        <w:t>作成する</w:t>
      </w:r>
      <w:r>
        <w:rPr>
          <w:rFonts w:hint="eastAsia"/>
        </w:rPr>
        <w:t>必要があります。</w:t>
      </w:r>
      <w:r w:rsidR="004262CB">
        <w:rPr>
          <w:rFonts w:hint="eastAsia"/>
        </w:rPr>
        <w:t>実務では何度か当事者間で作成した私</w:t>
      </w:r>
      <w:r w:rsidR="00F47E1E">
        <w:rPr>
          <w:rFonts w:hint="eastAsia"/>
        </w:rPr>
        <w:t>文書の</w:t>
      </w:r>
      <w:r w:rsidR="004262CB">
        <w:rPr>
          <w:rFonts w:hint="eastAsia"/>
        </w:rPr>
        <w:t>任意後見契約</w:t>
      </w:r>
      <w:r w:rsidR="00F47E1E">
        <w:rPr>
          <w:rFonts w:hint="eastAsia"/>
        </w:rPr>
        <w:t>書</w:t>
      </w:r>
      <w:r w:rsidR="004262CB">
        <w:rPr>
          <w:rFonts w:hint="eastAsia"/>
        </w:rPr>
        <w:t>を持ってきた人がいましたが、</w:t>
      </w:r>
      <w:r>
        <w:rPr>
          <w:rFonts w:hint="eastAsia"/>
        </w:rPr>
        <w:t xml:space="preserve"> </w:t>
      </w:r>
      <w:r w:rsidR="004262CB" w:rsidRPr="004262CB">
        <w:rPr>
          <w:rFonts w:hint="eastAsia"/>
        </w:rPr>
        <w:t>公正証書によらない任意後見契約は無効です。</w:t>
      </w:r>
    </w:p>
    <w:p w14:paraId="4C0D8DCE" w14:textId="4DCFF481" w:rsidR="009C4182" w:rsidRPr="009C4182" w:rsidRDefault="009C4182" w:rsidP="007058EC">
      <w:pPr>
        <w:ind w:firstLineChars="100" w:firstLine="227"/>
      </w:pPr>
      <w:r w:rsidRPr="009C4182">
        <w:rPr>
          <w:rFonts w:hint="eastAsia"/>
        </w:rPr>
        <w:t>任意後見契約を公正証書で作成しなければならない理由は、将来本人の判断能力が不十分になった際に、</w:t>
      </w:r>
      <w:r w:rsidR="00E3095A" w:rsidRPr="00E3095A">
        <w:rPr>
          <w:rFonts w:hint="eastAsia"/>
        </w:rPr>
        <w:t>契約が締結された</w:t>
      </w:r>
      <w:r w:rsidR="00E3095A">
        <w:rPr>
          <w:rFonts w:hint="eastAsia"/>
        </w:rPr>
        <w:t>当時、</w:t>
      </w:r>
      <w:r w:rsidRPr="009C4182">
        <w:rPr>
          <w:rFonts w:hint="eastAsia"/>
        </w:rPr>
        <w:t>本人</w:t>
      </w:r>
      <w:r w:rsidR="00F47E1E">
        <w:rPr>
          <w:rFonts w:hint="eastAsia"/>
        </w:rPr>
        <w:t>の</w:t>
      </w:r>
      <w:r w:rsidRPr="009C4182">
        <w:rPr>
          <w:rFonts w:hint="eastAsia"/>
        </w:rPr>
        <w:t>真意によって</w:t>
      </w:r>
      <w:r w:rsidR="00E3095A">
        <w:rPr>
          <w:rFonts w:hint="eastAsia"/>
        </w:rPr>
        <w:t>契約が締結されたの</w:t>
      </w:r>
      <w:r w:rsidRPr="009C4182">
        <w:rPr>
          <w:rFonts w:hint="eastAsia"/>
        </w:rPr>
        <w:t>かわからないので、第三者である公証人に関与して貰うためです。公証人は、本人の判断能力と契約</w:t>
      </w:r>
      <w:r w:rsidR="00F47E1E">
        <w:rPr>
          <w:rFonts w:hint="eastAsia"/>
        </w:rPr>
        <w:t>締結の</w:t>
      </w:r>
      <w:r w:rsidRPr="009C4182">
        <w:rPr>
          <w:rFonts w:hint="eastAsia"/>
        </w:rPr>
        <w:t>意思を確認するために本人と面談します。したがって代理人による任意後見契約締結はできません。</w:t>
      </w:r>
    </w:p>
    <w:p w14:paraId="09A00DD1" w14:textId="66342ACA" w:rsidR="000E1F38" w:rsidRDefault="008B61E2" w:rsidP="000E1F38">
      <w:pPr>
        <w:ind w:firstLineChars="100" w:firstLine="227"/>
      </w:pPr>
      <w:r>
        <w:rPr>
          <w:rFonts w:hint="eastAsia"/>
        </w:rPr>
        <w:t>本人と受任者の双方が公証人役場に行く必要がありますが</w:t>
      </w:r>
      <w:r w:rsidR="000E1F38">
        <w:rPr>
          <w:rFonts w:hint="eastAsia"/>
        </w:rPr>
        <w:t>、</w:t>
      </w:r>
      <w:r w:rsidR="00F47E1E">
        <w:rPr>
          <w:rFonts w:hint="eastAsia"/>
        </w:rPr>
        <w:t>本人の体調などによっては</w:t>
      </w:r>
      <w:r>
        <w:rPr>
          <w:rFonts w:hint="eastAsia"/>
        </w:rPr>
        <w:t>公証人に出張してもら</w:t>
      </w:r>
      <w:r w:rsidR="000E1F38">
        <w:rPr>
          <w:rFonts w:hint="eastAsia"/>
        </w:rPr>
        <w:t>うこともあります。ただ、公証人の任意後見契約書の作成報酬は</w:t>
      </w:r>
      <w:r w:rsidR="00F47E1E">
        <w:rPr>
          <w:rFonts w:hint="eastAsia"/>
        </w:rPr>
        <w:t>低額</w:t>
      </w:r>
      <w:r w:rsidR="000E1F38">
        <w:rPr>
          <w:rFonts w:hint="eastAsia"/>
        </w:rPr>
        <w:t>のため、司法書士などの専門家が相談を受けている場合は、遺言書の作成と同時に依頼するなど気遣いがあると良いでしょう。</w:t>
      </w:r>
    </w:p>
    <w:p w14:paraId="2A9F3642" w14:textId="742DA1BE" w:rsidR="008B61E2" w:rsidRDefault="00E211DC" w:rsidP="007058EC">
      <w:pPr>
        <w:ind w:firstLineChars="100" w:firstLine="227"/>
      </w:pPr>
      <w:r>
        <w:rPr>
          <w:rFonts w:hint="eastAsia"/>
        </w:rPr>
        <w:t>もし、</w:t>
      </w:r>
      <w:r w:rsidR="008B61E2">
        <w:rPr>
          <w:rFonts w:hint="eastAsia"/>
        </w:rPr>
        <w:t>意思能力に</w:t>
      </w:r>
      <w:r w:rsidR="00F47E1E">
        <w:rPr>
          <w:rFonts w:hint="eastAsia"/>
        </w:rPr>
        <w:t>「</w:t>
      </w:r>
      <w:r w:rsidR="008B61E2">
        <w:rPr>
          <w:rFonts w:hint="eastAsia"/>
        </w:rPr>
        <w:t>疑義がある</w:t>
      </w:r>
      <w:r w:rsidR="00F47E1E">
        <w:rPr>
          <w:rFonts w:hint="eastAsia"/>
        </w:rPr>
        <w:t>」</w:t>
      </w:r>
      <w:r w:rsidR="008B61E2">
        <w:rPr>
          <w:rFonts w:hint="eastAsia"/>
        </w:rPr>
        <w:t>と</w:t>
      </w:r>
      <w:r>
        <w:rPr>
          <w:rFonts w:hint="eastAsia"/>
        </w:rPr>
        <w:t>公証人が判断した場合は、</w:t>
      </w:r>
      <w:r w:rsidR="008B61E2">
        <w:rPr>
          <w:rFonts w:hint="eastAsia"/>
        </w:rPr>
        <w:t>法定後見の申立てを</w:t>
      </w:r>
      <w:r>
        <w:rPr>
          <w:rFonts w:hint="eastAsia"/>
        </w:rPr>
        <w:t>する</w:t>
      </w:r>
      <w:r>
        <w:rPr>
          <w:rFonts w:hint="eastAsia"/>
        </w:rPr>
        <w:lastRenderedPageBreak/>
        <w:t>しか選択肢はありません。実務では、</w:t>
      </w:r>
      <w:r w:rsidR="008B61E2">
        <w:rPr>
          <w:rFonts w:hint="eastAsia"/>
        </w:rPr>
        <w:t>法定後見</w:t>
      </w:r>
      <w:r>
        <w:rPr>
          <w:rFonts w:hint="eastAsia"/>
        </w:rPr>
        <w:t>でいう</w:t>
      </w:r>
      <w:r w:rsidR="008B61E2">
        <w:rPr>
          <w:rFonts w:hint="eastAsia"/>
        </w:rPr>
        <w:t>補助類型程度</w:t>
      </w:r>
      <w:r w:rsidR="00F47E1E">
        <w:rPr>
          <w:rFonts w:hint="eastAsia"/>
        </w:rPr>
        <w:t>の判断能力があれば</w:t>
      </w:r>
      <w:r>
        <w:rPr>
          <w:rFonts w:hint="eastAsia"/>
        </w:rPr>
        <w:t>、親族が任意後見人になる即効型の</w:t>
      </w:r>
      <w:r w:rsidR="008B61E2">
        <w:rPr>
          <w:rFonts w:hint="eastAsia"/>
        </w:rPr>
        <w:t>契約締結は可能と</w:t>
      </w:r>
      <w:r>
        <w:rPr>
          <w:rFonts w:hint="eastAsia"/>
        </w:rPr>
        <w:t>判断しているようです。</w:t>
      </w:r>
    </w:p>
    <w:p w14:paraId="32639FF8" w14:textId="13B9F380" w:rsidR="00E211DC" w:rsidRDefault="009C4182" w:rsidP="007058EC">
      <w:pPr>
        <w:ind w:firstLineChars="100" w:firstLine="227"/>
      </w:pPr>
      <w:r w:rsidRPr="009C4182">
        <w:rPr>
          <w:rFonts w:hint="eastAsia"/>
        </w:rPr>
        <w:t>なお、公証人は、任意後見契約</w:t>
      </w:r>
      <w:r w:rsidR="002A65E1">
        <w:rPr>
          <w:rFonts w:hint="eastAsia"/>
        </w:rPr>
        <w:t>がされるとその旨</w:t>
      </w:r>
      <w:r w:rsidRPr="009C4182">
        <w:rPr>
          <w:rFonts w:hint="eastAsia"/>
        </w:rPr>
        <w:t>の登記を法務局に嘱託することにな</w:t>
      </w:r>
      <w:r w:rsidR="002A65E1">
        <w:rPr>
          <w:rFonts w:hint="eastAsia"/>
        </w:rPr>
        <w:t>り</w:t>
      </w:r>
      <w:r w:rsidRPr="009C4182">
        <w:rPr>
          <w:rFonts w:hint="eastAsia"/>
        </w:rPr>
        <w:t>ます。</w:t>
      </w:r>
      <w:r w:rsidR="007955EC" w:rsidRPr="007955EC">
        <w:rPr>
          <w:rFonts w:hint="eastAsia"/>
        </w:rPr>
        <w:t xml:space="preserve">　</w:t>
      </w:r>
      <w:r w:rsidR="007955EC">
        <w:rPr>
          <w:rFonts w:hint="eastAsia"/>
        </w:rPr>
        <w:t xml:space="preserve">　　　　　　　　　　　　　　　　　　　　</w:t>
      </w:r>
      <w:r w:rsidR="007955EC" w:rsidRPr="007955EC">
        <w:rPr>
          <w:rFonts w:hint="eastAsia"/>
        </w:rPr>
        <w:t>（事例編第</w:t>
      </w:r>
      <w:r w:rsidR="007955EC">
        <w:rPr>
          <w:rFonts w:hint="eastAsia"/>
        </w:rPr>
        <w:t>８</w:t>
      </w:r>
      <w:r w:rsidR="007955EC" w:rsidRPr="007955EC">
        <w:rPr>
          <w:rFonts w:hint="eastAsia"/>
        </w:rPr>
        <w:t>章</w:t>
      </w:r>
      <w:r w:rsidR="007955EC">
        <w:rPr>
          <w:rFonts w:hint="eastAsia"/>
        </w:rPr>
        <w:t>７</w:t>
      </w:r>
      <w:r w:rsidR="007955EC" w:rsidRPr="007955EC">
        <w:rPr>
          <w:rFonts w:hint="eastAsia"/>
        </w:rPr>
        <w:t>を参照ください。）</w:t>
      </w:r>
    </w:p>
    <w:p w14:paraId="6D6F6F3D" w14:textId="670B5B6A" w:rsidR="00A15264" w:rsidRDefault="00A15264" w:rsidP="00C62684"/>
    <w:p w14:paraId="39BECCD9" w14:textId="7CE2D260" w:rsidR="002A65E1" w:rsidRDefault="002A65E1">
      <w:pPr>
        <w:widowControl/>
        <w:jc w:val="left"/>
      </w:pPr>
      <w:r>
        <w:br w:type="page"/>
      </w:r>
    </w:p>
    <w:p w14:paraId="4D0C5E63" w14:textId="36A3E58F" w:rsidR="00CA06A7" w:rsidRPr="00E82867" w:rsidRDefault="00694BC7" w:rsidP="00E82867">
      <w:pPr>
        <w:rPr>
          <w:b/>
          <w:bCs/>
          <w:sz w:val="36"/>
          <w:szCs w:val="36"/>
        </w:rPr>
      </w:pPr>
      <w:r w:rsidRPr="00E82867">
        <w:rPr>
          <w:rFonts w:hint="eastAsia"/>
          <w:b/>
          <w:bCs/>
          <w:sz w:val="36"/>
          <w:szCs w:val="36"/>
        </w:rPr>
        <w:lastRenderedPageBreak/>
        <w:t>第</w:t>
      </w:r>
      <w:r w:rsidR="00C57002">
        <w:rPr>
          <w:rFonts w:hint="eastAsia"/>
          <w:b/>
          <w:bCs/>
          <w:sz w:val="36"/>
          <w:szCs w:val="36"/>
        </w:rPr>
        <w:t>３</w:t>
      </w:r>
      <w:r w:rsidRPr="00E82867">
        <w:rPr>
          <w:rFonts w:hint="eastAsia"/>
          <w:b/>
          <w:bCs/>
          <w:sz w:val="36"/>
          <w:szCs w:val="36"/>
        </w:rPr>
        <w:t>章　任意後見の発効</w:t>
      </w:r>
    </w:p>
    <w:p w14:paraId="0A96042E" w14:textId="77ED8F7C" w:rsidR="00CA06A7" w:rsidRPr="00771E19" w:rsidRDefault="00694BC7" w:rsidP="00C977D7">
      <w:pPr>
        <w:rPr>
          <w:rFonts w:asciiTheme="majorEastAsia" w:eastAsiaTheme="majorEastAsia" w:hAnsiTheme="majorEastAsia"/>
          <w:b/>
          <w:bCs/>
        </w:rPr>
      </w:pPr>
      <w:r>
        <w:rPr>
          <w:rFonts w:asciiTheme="majorEastAsia" w:eastAsiaTheme="majorEastAsia" w:hAnsiTheme="majorEastAsia" w:hint="eastAsia"/>
          <w:b/>
          <w:bCs/>
        </w:rPr>
        <w:t>１</w:t>
      </w:r>
      <w:r w:rsidR="00C977D7" w:rsidRPr="00771E19">
        <w:rPr>
          <w:rFonts w:asciiTheme="majorEastAsia" w:eastAsiaTheme="majorEastAsia" w:hAnsiTheme="majorEastAsia" w:hint="eastAsia"/>
          <w:b/>
          <w:bCs/>
        </w:rPr>
        <w:t xml:space="preserve">　任意後見の発効　　　　</w:t>
      </w:r>
      <w:r w:rsidR="00CA06A7" w:rsidRPr="00771E19">
        <w:rPr>
          <w:rFonts w:asciiTheme="majorEastAsia" w:eastAsiaTheme="majorEastAsia" w:hAnsiTheme="majorEastAsia" w:hint="eastAsia"/>
          <w:b/>
          <w:bCs/>
        </w:rPr>
        <w:t xml:space="preserve">　</w:t>
      </w:r>
    </w:p>
    <w:p w14:paraId="382B1AF3" w14:textId="6FA67FEE" w:rsidR="00CA06A7" w:rsidRPr="00771E19" w:rsidRDefault="00771E19" w:rsidP="00240DFF">
      <w:pPr>
        <w:ind w:leftChars="100" w:left="227"/>
        <w:rPr>
          <w:rFonts w:asciiTheme="majorEastAsia" w:eastAsiaTheme="majorEastAsia" w:hAnsiTheme="majorEastAsia"/>
          <w:b/>
          <w:bCs/>
        </w:rPr>
      </w:pPr>
      <w:r w:rsidRPr="00771E19">
        <w:rPr>
          <w:rFonts w:asciiTheme="majorEastAsia" w:eastAsiaTheme="majorEastAsia" w:hAnsiTheme="majorEastAsia" w:hint="eastAsia"/>
          <w:b/>
          <w:bCs/>
        </w:rPr>
        <w:t>（１）</w:t>
      </w:r>
      <w:r w:rsidR="00CA06A7" w:rsidRPr="00771E19">
        <w:rPr>
          <w:rFonts w:asciiTheme="majorEastAsia" w:eastAsiaTheme="majorEastAsia" w:hAnsiTheme="majorEastAsia" w:hint="eastAsia"/>
          <w:b/>
          <w:bCs/>
        </w:rPr>
        <w:t>任意後見監督人の選任手続き</w:t>
      </w:r>
    </w:p>
    <w:p w14:paraId="0A229B7A" w14:textId="43960FDD" w:rsidR="00367B9D" w:rsidRDefault="00CA06A7" w:rsidP="00240DFF">
      <w:pPr>
        <w:ind w:leftChars="100" w:left="227"/>
      </w:pPr>
      <w:r>
        <w:rPr>
          <w:rFonts w:hint="eastAsia"/>
        </w:rPr>
        <w:t xml:space="preserve">　</w:t>
      </w:r>
      <w:r w:rsidR="00367B9D" w:rsidRPr="00367B9D">
        <w:rPr>
          <w:rFonts w:hint="eastAsia"/>
        </w:rPr>
        <w:t>任意後見監督人</w:t>
      </w:r>
      <w:r w:rsidR="00367B9D">
        <w:rPr>
          <w:rFonts w:hint="eastAsia"/>
        </w:rPr>
        <w:t>選任の申立時に、任意後見監督人の</w:t>
      </w:r>
      <w:r w:rsidR="00367B9D" w:rsidRPr="00367B9D">
        <w:rPr>
          <w:rFonts w:hint="eastAsia"/>
        </w:rPr>
        <w:t>候補者</w:t>
      </w:r>
      <w:r w:rsidR="00367B9D">
        <w:rPr>
          <w:rFonts w:hint="eastAsia"/>
        </w:rPr>
        <w:t>を書いて申立すること</w:t>
      </w:r>
      <w:r w:rsidR="00E3095A">
        <w:rPr>
          <w:rFonts w:hint="eastAsia"/>
        </w:rPr>
        <w:t>は</w:t>
      </w:r>
      <w:r w:rsidR="00367B9D" w:rsidRPr="00367B9D">
        <w:rPr>
          <w:rFonts w:hint="eastAsia"/>
        </w:rPr>
        <w:t>できます</w:t>
      </w:r>
      <w:r w:rsidR="00E3095A">
        <w:rPr>
          <w:rFonts w:hint="eastAsia"/>
        </w:rPr>
        <w:t>。しかし、</w:t>
      </w:r>
      <w:r w:rsidR="00367B9D" w:rsidRPr="00367B9D">
        <w:rPr>
          <w:rFonts w:hint="eastAsia"/>
        </w:rPr>
        <w:t>家庭裁判所</w:t>
      </w:r>
      <w:r w:rsidR="00367B9D">
        <w:rPr>
          <w:rFonts w:hint="eastAsia"/>
        </w:rPr>
        <w:t>が</w:t>
      </w:r>
      <w:r w:rsidR="00E3095A">
        <w:rPr>
          <w:rFonts w:hint="eastAsia"/>
        </w:rPr>
        <w:t>監督人を誰にするのかの</w:t>
      </w:r>
      <w:r w:rsidR="00367B9D" w:rsidRPr="00367B9D">
        <w:rPr>
          <w:rFonts w:hint="eastAsia"/>
        </w:rPr>
        <w:t>判断をしますので、候補者が</w:t>
      </w:r>
      <w:r w:rsidR="00367B9D">
        <w:rPr>
          <w:rFonts w:hint="eastAsia"/>
        </w:rPr>
        <w:t>選ばれるとは限りません。</w:t>
      </w:r>
    </w:p>
    <w:p w14:paraId="68B5A5A1" w14:textId="17F45747" w:rsidR="00CA06A7" w:rsidRDefault="00CA06A7" w:rsidP="007058EC">
      <w:pPr>
        <w:ind w:leftChars="100" w:left="227" w:firstLineChars="100" w:firstLine="227"/>
      </w:pPr>
      <w:r w:rsidRPr="00B05EFF">
        <w:rPr>
          <w:rFonts w:hint="eastAsia"/>
        </w:rPr>
        <w:t>任意後見監督人が選任され、任意後見契約の効力が発生して初めて任意後見人は、本人から委託された事務について代理権を行使できるようにな</w:t>
      </w:r>
      <w:r w:rsidR="00771E19">
        <w:rPr>
          <w:rFonts w:hint="eastAsia"/>
        </w:rPr>
        <w:t>ります</w:t>
      </w:r>
      <w:r w:rsidRPr="00B05EFF">
        <w:rPr>
          <w:rFonts w:hint="eastAsia"/>
        </w:rPr>
        <w:t>。そのときから任意後見</w:t>
      </w:r>
      <w:r w:rsidR="00E3095A">
        <w:rPr>
          <w:rFonts w:hint="eastAsia"/>
        </w:rPr>
        <w:t>の「</w:t>
      </w:r>
      <w:r w:rsidRPr="00B05EFF">
        <w:rPr>
          <w:rFonts w:hint="eastAsia"/>
        </w:rPr>
        <w:t>受任者</w:t>
      </w:r>
      <w:r w:rsidR="00E3095A">
        <w:rPr>
          <w:rFonts w:hint="eastAsia"/>
        </w:rPr>
        <w:t>」</w:t>
      </w:r>
      <w:r w:rsidRPr="00B05EFF">
        <w:rPr>
          <w:rFonts w:hint="eastAsia"/>
        </w:rPr>
        <w:t>は、任意</w:t>
      </w:r>
      <w:r w:rsidR="00E3095A">
        <w:rPr>
          <w:rFonts w:hint="eastAsia"/>
        </w:rPr>
        <w:t>「</w:t>
      </w:r>
      <w:r w:rsidRPr="00B05EFF">
        <w:rPr>
          <w:rFonts w:hint="eastAsia"/>
        </w:rPr>
        <w:t>後見人</w:t>
      </w:r>
      <w:r w:rsidR="00E3095A">
        <w:rPr>
          <w:rFonts w:hint="eastAsia"/>
        </w:rPr>
        <w:t>」</w:t>
      </w:r>
      <w:r w:rsidRPr="00B05EFF">
        <w:rPr>
          <w:rFonts w:hint="eastAsia"/>
        </w:rPr>
        <w:t>として契約書の代理権目録に定められた</w:t>
      </w:r>
      <w:r w:rsidR="00771E19">
        <w:rPr>
          <w:rFonts w:hint="eastAsia"/>
        </w:rPr>
        <w:t>範囲で</w:t>
      </w:r>
      <w:r w:rsidRPr="00B05EFF">
        <w:rPr>
          <w:rFonts w:hint="eastAsia"/>
        </w:rPr>
        <w:t>仕事を開始することにな</w:t>
      </w:r>
      <w:r w:rsidR="00E3095A">
        <w:rPr>
          <w:rFonts w:hint="eastAsia"/>
        </w:rPr>
        <w:t>ります</w:t>
      </w:r>
      <w:r w:rsidRPr="00B05EFF">
        <w:rPr>
          <w:rFonts w:hint="eastAsia"/>
        </w:rPr>
        <w:t>。</w:t>
      </w:r>
      <w:r w:rsidR="00205260">
        <w:rPr>
          <w:rFonts w:hint="eastAsia"/>
        </w:rPr>
        <w:t>（任意後見法第２条）</w:t>
      </w:r>
      <w:r w:rsidR="007955EC" w:rsidRPr="007955EC">
        <w:rPr>
          <w:rFonts w:hint="eastAsia"/>
        </w:rPr>
        <w:t xml:space="preserve">　（事例編第</w:t>
      </w:r>
      <w:r w:rsidR="007955EC">
        <w:rPr>
          <w:rFonts w:hint="eastAsia"/>
        </w:rPr>
        <w:t>４</w:t>
      </w:r>
      <w:r w:rsidR="007955EC" w:rsidRPr="007955EC">
        <w:rPr>
          <w:rFonts w:hint="eastAsia"/>
        </w:rPr>
        <w:t>章１を参照ください。）</w:t>
      </w:r>
    </w:p>
    <w:p w14:paraId="255F47AD" w14:textId="534D8CF7" w:rsidR="007C378A" w:rsidRDefault="007C378A" w:rsidP="00240DFF">
      <w:pPr>
        <w:ind w:leftChars="100" w:left="227"/>
      </w:pPr>
    </w:p>
    <w:p w14:paraId="6125C6C1" w14:textId="67B014F5" w:rsidR="007C378A" w:rsidRPr="007C378A" w:rsidRDefault="007C378A" w:rsidP="00240DFF">
      <w:pPr>
        <w:ind w:leftChars="100" w:left="227"/>
        <w:rPr>
          <w:rFonts w:asciiTheme="majorEastAsia" w:eastAsiaTheme="majorEastAsia" w:hAnsiTheme="majorEastAsia"/>
          <w:b/>
          <w:bCs/>
        </w:rPr>
      </w:pPr>
      <w:r w:rsidRPr="007C378A">
        <w:rPr>
          <w:rFonts w:asciiTheme="majorEastAsia" w:eastAsiaTheme="majorEastAsia" w:hAnsiTheme="majorEastAsia" w:hint="eastAsia"/>
          <w:b/>
          <w:bCs/>
        </w:rPr>
        <w:t>（２）</w:t>
      </w:r>
      <w:r w:rsidR="00694BC7">
        <w:rPr>
          <w:rFonts w:asciiTheme="majorEastAsia" w:eastAsiaTheme="majorEastAsia" w:hAnsiTheme="majorEastAsia" w:hint="eastAsia"/>
          <w:b/>
          <w:bCs/>
        </w:rPr>
        <w:t>任意後見</w:t>
      </w:r>
      <w:r w:rsidRPr="007C378A">
        <w:rPr>
          <w:rFonts w:asciiTheme="majorEastAsia" w:eastAsiaTheme="majorEastAsia" w:hAnsiTheme="majorEastAsia" w:hint="eastAsia"/>
          <w:b/>
          <w:bCs/>
        </w:rPr>
        <w:t>監督人の業務</w:t>
      </w:r>
    </w:p>
    <w:p w14:paraId="5929C431" w14:textId="731151E9" w:rsidR="00771E19" w:rsidRDefault="00CA06A7" w:rsidP="00240DFF">
      <w:pPr>
        <w:ind w:leftChars="100" w:left="227"/>
      </w:pPr>
      <w:r>
        <w:rPr>
          <w:rFonts w:hint="eastAsia"/>
        </w:rPr>
        <w:t xml:space="preserve">　</w:t>
      </w:r>
      <w:r w:rsidR="00771E19">
        <w:rPr>
          <w:rFonts w:hint="eastAsia"/>
        </w:rPr>
        <w:t>任意後見の契約後、実際に本人の判断能力が衰えてきたら</w:t>
      </w:r>
      <w:r>
        <w:rPr>
          <w:rFonts w:hint="eastAsia"/>
        </w:rPr>
        <w:t>、本人、配偶者、四親等内の親族又は任意後見受任者の請求によ</w:t>
      </w:r>
      <w:r w:rsidR="00771E19">
        <w:rPr>
          <w:rFonts w:hint="eastAsia"/>
        </w:rPr>
        <w:t>って</w:t>
      </w:r>
      <w:r>
        <w:rPr>
          <w:rFonts w:hint="eastAsia"/>
        </w:rPr>
        <w:t>、</w:t>
      </w:r>
      <w:r w:rsidR="00771E19" w:rsidRPr="00771E19">
        <w:rPr>
          <w:rFonts w:hint="eastAsia"/>
        </w:rPr>
        <w:t>家庭裁判所は、</w:t>
      </w:r>
      <w:r>
        <w:rPr>
          <w:rFonts w:hint="eastAsia"/>
        </w:rPr>
        <w:t>任意後見監督人を選任</w:t>
      </w:r>
      <w:r w:rsidR="00771E19">
        <w:rPr>
          <w:rFonts w:hint="eastAsia"/>
        </w:rPr>
        <w:t>します</w:t>
      </w:r>
      <w:r w:rsidR="00C05F83">
        <w:rPr>
          <w:rFonts w:hint="eastAsia"/>
        </w:rPr>
        <w:t>。</w:t>
      </w:r>
      <w:r>
        <w:rPr>
          <w:rFonts w:hint="eastAsia"/>
        </w:rPr>
        <w:t>本人の自己決定権尊重のために、本人から</w:t>
      </w:r>
      <w:r w:rsidR="00C05F83">
        <w:rPr>
          <w:rFonts w:hint="eastAsia"/>
        </w:rPr>
        <w:t>も</w:t>
      </w:r>
      <w:r>
        <w:rPr>
          <w:rFonts w:hint="eastAsia"/>
        </w:rPr>
        <w:t>申立手続きができるものとされてい</w:t>
      </w:r>
      <w:r w:rsidR="00C05F83">
        <w:rPr>
          <w:rFonts w:hint="eastAsia"/>
        </w:rPr>
        <w:t>ます</w:t>
      </w:r>
      <w:r>
        <w:rPr>
          <w:rFonts w:hint="eastAsia"/>
        </w:rPr>
        <w:t>。</w:t>
      </w:r>
      <w:r w:rsidR="00771E19" w:rsidRPr="00771E19">
        <w:rPr>
          <w:rFonts w:hint="eastAsia"/>
        </w:rPr>
        <w:t>（同法４条１項）</w:t>
      </w:r>
    </w:p>
    <w:p w14:paraId="65D3B07B" w14:textId="585675D6" w:rsidR="00CA06A7" w:rsidRDefault="00CA06A7" w:rsidP="00C05F83">
      <w:pPr>
        <w:ind w:leftChars="100" w:left="227" w:firstLineChars="100" w:firstLine="227"/>
      </w:pPr>
      <w:r>
        <w:rPr>
          <w:rFonts w:hint="eastAsia"/>
        </w:rPr>
        <w:t>本人以外の申立権者による申立の場合は、本人の同意が審判の要件になってい</w:t>
      </w:r>
      <w:r w:rsidR="00C05F83">
        <w:rPr>
          <w:rFonts w:hint="eastAsia"/>
        </w:rPr>
        <w:t>ます</w:t>
      </w:r>
      <w:r>
        <w:rPr>
          <w:rFonts w:hint="eastAsia"/>
        </w:rPr>
        <w:t>が、本人が意思能力を表示できないときは本人の同意は必要とされてい</w:t>
      </w:r>
      <w:r w:rsidR="00C05F83">
        <w:rPr>
          <w:rFonts w:hint="eastAsia"/>
        </w:rPr>
        <w:t>ません</w:t>
      </w:r>
      <w:r>
        <w:rPr>
          <w:rFonts w:hint="eastAsia"/>
        </w:rPr>
        <w:t>（</w:t>
      </w:r>
      <w:r w:rsidR="001523C3">
        <w:rPr>
          <w:rFonts w:hint="eastAsia"/>
        </w:rPr>
        <w:t>同法４</w:t>
      </w:r>
      <w:r>
        <w:rPr>
          <w:rFonts w:hint="eastAsia"/>
        </w:rPr>
        <w:t>条</w:t>
      </w:r>
      <w:r w:rsidR="001523C3">
        <w:rPr>
          <w:rFonts w:hint="eastAsia"/>
        </w:rPr>
        <w:t>３</w:t>
      </w:r>
      <w:r>
        <w:rPr>
          <w:rFonts w:hint="eastAsia"/>
        </w:rPr>
        <w:t>項</w:t>
      </w:r>
      <w:r w:rsidR="001523C3">
        <w:rPr>
          <w:rFonts w:hint="eastAsia"/>
        </w:rPr>
        <w:t>・</w:t>
      </w:r>
      <w:r>
        <w:rPr>
          <w:rFonts w:hint="eastAsia"/>
        </w:rPr>
        <w:t>同項ただし書き）。</w:t>
      </w:r>
    </w:p>
    <w:p w14:paraId="03AD0BBE" w14:textId="379A673D" w:rsidR="0011796F" w:rsidRDefault="00CE56C6" w:rsidP="00551032">
      <w:pPr>
        <w:ind w:leftChars="100" w:left="227" w:firstLineChars="100" w:firstLine="227"/>
      </w:pPr>
      <w:r>
        <w:rPr>
          <w:rFonts w:hint="eastAsia"/>
        </w:rPr>
        <w:t>任意後見監督人選任の申立</w:t>
      </w:r>
      <w:r w:rsidR="00E3095A">
        <w:rPr>
          <w:rFonts w:hint="eastAsia"/>
        </w:rPr>
        <w:t>があると</w:t>
      </w:r>
      <w:r w:rsidR="0011796F">
        <w:rPr>
          <w:rFonts w:hint="eastAsia"/>
        </w:rPr>
        <w:t>家庭裁判</w:t>
      </w:r>
      <w:r w:rsidR="004E2CEE">
        <w:rPr>
          <w:rFonts w:hint="eastAsia"/>
        </w:rPr>
        <w:t>所</w:t>
      </w:r>
      <w:r w:rsidR="0011796F">
        <w:rPr>
          <w:rFonts w:hint="eastAsia"/>
        </w:rPr>
        <w:t>は</w:t>
      </w:r>
      <w:r>
        <w:rPr>
          <w:rFonts w:hint="eastAsia"/>
        </w:rPr>
        <w:t>、任意後見契約の</w:t>
      </w:r>
      <w:r w:rsidR="007C170A">
        <w:rPr>
          <w:rFonts w:hint="eastAsia"/>
        </w:rPr>
        <w:t>受任者</w:t>
      </w:r>
      <w:r>
        <w:rPr>
          <w:rFonts w:hint="eastAsia"/>
        </w:rPr>
        <w:t>が、任意後見人として適性があるか</w:t>
      </w:r>
      <w:r w:rsidR="0011796F">
        <w:rPr>
          <w:rFonts w:hint="eastAsia"/>
        </w:rPr>
        <w:t>どうかを</w:t>
      </w:r>
      <w:r w:rsidR="004E2CEE">
        <w:rPr>
          <w:rFonts w:hint="eastAsia"/>
        </w:rPr>
        <w:t>判断するために、調査官が出向いて本人や受任者と面談します。実際に、その場に何度も立ち会って雰囲気や質問の様子をみていると、調査官によって違いはあるものの、受任者の適性を結構厳しくチェックしようとしているように感じます。</w:t>
      </w:r>
    </w:p>
    <w:p w14:paraId="048DC0BD" w14:textId="3C3D3D69" w:rsidR="00771E19" w:rsidRDefault="004E2CEE" w:rsidP="003337D2">
      <w:pPr>
        <w:ind w:leftChars="100" w:left="227" w:firstLineChars="100" w:firstLine="227"/>
      </w:pPr>
      <w:r>
        <w:rPr>
          <w:rFonts w:hint="eastAsia"/>
        </w:rPr>
        <w:t>だからといって</w:t>
      </w:r>
      <w:r w:rsidR="00551032">
        <w:rPr>
          <w:rFonts w:hint="eastAsia"/>
        </w:rPr>
        <w:t>、</w:t>
      </w:r>
      <w:r>
        <w:rPr>
          <w:rFonts w:hint="eastAsia"/>
        </w:rPr>
        <w:t>家庭裁判所が</w:t>
      </w:r>
      <w:r w:rsidR="00551032">
        <w:rPr>
          <w:rFonts w:hint="eastAsia"/>
        </w:rPr>
        <w:t>一度くらい面談して適性など</w:t>
      </w:r>
      <w:r>
        <w:rPr>
          <w:rFonts w:hint="eastAsia"/>
        </w:rPr>
        <w:t>は簡単に判断できるわけがありません。事実上、</w:t>
      </w:r>
      <w:r w:rsidR="007C170A">
        <w:rPr>
          <w:rFonts w:hint="eastAsia"/>
        </w:rPr>
        <w:t>任意後見監督人</w:t>
      </w:r>
      <w:r w:rsidR="00551032">
        <w:rPr>
          <w:rFonts w:hint="eastAsia"/>
        </w:rPr>
        <w:t>に、</w:t>
      </w:r>
      <w:r w:rsidR="007C170A">
        <w:rPr>
          <w:rFonts w:hint="eastAsia"/>
        </w:rPr>
        <w:t>任意後見人に対する監督</w:t>
      </w:r>
      <w:r w:rsidR="00551032">
        <w:rPr>
          <w:rFonts w:hint="eastAsia"/>
        </w:rPr>
        <w:t>は、委ねられていると</w:t>
      </w:r>
      <w:r w:rsidR="0057380E">
        <w:rPr>
          <w:rFonts w:hint="eastAsia"/>
        </w:rPr>
        <w:t>思われます。</w:t>
      </w:r>
      <w:r w:rsidR="007955EC" w:rsidRPr="007955EC">
        <w:rPr>
          <w:rFonts w:hint="eastAsia"/>
        </w:rPr>
        <w:t xml:space="preserve">　</w:t>
      </w:r>
      <w:r w:rsidR="007955EC">
        <w:rPr>
          <w:rFonts w:hint="eastAsia"/>
        </w:rPr>
        <w:t xml:space="preserve">　　　　　　　　　　　　　　</w:t>
      </w:r>
      <w:r w:rsidR="007955EC" w:rsidRPr="007955EC">
        <w:rPr>
          <w:rFonts w:hint="eastAsia"/>
        </w:rPr>
        <w:t>（事例編第</w:t>
      </w:r>
      <w:r w:rsidR="007955EC">
        <w:rPr>
          <w:rFonts w:hint="eastAsia"/>
        </w:rPr>
        <w:t>４</w:t>
      </w:r>
      <w:r w:rsidR="007955EC" w:rsidRPr="007955EC">
        <w:rPr>
          <w:rFonts w:hint="eastAsia"/>
        </w:rPr>
        <w:t>章</w:t>
      </w:r>
      <w:r w:rsidR="007955EC">
        <w:rPr>
          <w:rFonts w:hint="eastAsia"/>
        </w:rPr>
        <w:t>２</w:t>
      </w:r>
      <w:r w:rsidR="007955EC" w:rsidRPr="007955EC">
        <w:rPr>
          <w:rFonts w:hint="eastAsia"/>
        </w:rPr>
        <w:t>を参照ください。）</w:t>
      </w:r>
    </w:p>
    <w:p w14:paraId="5EE4AF87" w14:textId="77777777" w:rsidR="0057380E" w:rsidRDefault="0057380E" w:rsidP="007058EC">
      <w:pPr>
        <w:ind w:leftChars="100" w:left="227" w:firstLineChars="100" w:firstLine="227"/>
      </w:pPr>
    </w:p>
    <w:p w14:paraId="0A0E5CB6" w14:textId="19C529BB" w:rsidR="00771E19" w:rsidRPr="00771E19" w:rsidRDefault="00771E19" w:rsidP="00240DFF">
      <w:pPr>
        <w:ind w:leftChars="100" w:left="227"/>
        <w:rPr>
          <w:rFonts w:asciiTheme="majorEastAsia" w:eastAsiaTheme="majorEastAsia" w:hAnsiTheme="majorEastAsia"/>
          <w:b/>
          <w:bCs/>
        </w:rPr>
      </w:pPr>
      <w:r w:rsidRPr="00771E19">
        <w:rPr>
          <w:rFonts w:asciiTheme="majorEastAsia" w:eastAsiaTheme="majorEastAsia" w:hAnsiTheme="majorEastAsia" w:hint="eastAsia"/>
          <w:b/>
          <w:bCs/>
        </w:rPr>
        <w:t>（</w:t>
      </w:r>
      <w:r w:rsidR="007C378A">
        <w:rPr>
          <w:rFonts w:asciiTheme="majorEastAsia" w:eastAsiaTheme="majorEastAsia" w:hAnsiTheme="majorEastAsia" w:hint="eastAsia"/>
          <w:b/>
          <w:bCs/>
        </w:rPr>
        <w:t>３</w:t>
      </w:r>
      <w:r w:rsidRPr="00771E19">
        <w:rPr>
          <w:rFonts w:asciiTheme="majorEastAsia" w:eastAsiaTheme="majorEastAsia" w:hAnsiTheme="majorEastAsia" w:hint="eastAsia"/>
          <w:b/>
          <w:bCs/>
        </w:rPr>
        <w:t>）おひとり様は任意後見が必須</w:t>
      </w:r>
    </w:p>
    <w:p w14:paraId="101B5AE4" w14:textId="17952C00" w:rsidR="00C05F83" w:rsidRDefault="00CA06A7" w:rsidP="00240DFF">
      <w:pPr>
        <w:ind w:leftChars="100" w:left="227" w:firstLineChars="100" w:firstLine="227"/>
      </w:pPr>
      <w:r>
        <w:rPr>
          <w:rFonts w:hint="eastAsia"/>
        </w:rPr>
        <w:t>任意後見契約をしている</w:t>
      </w:r>
      <w:r w:rsidR="00C05F83">
        <w:rPr>
          <w:rFonts w:hint="eastAsia"/>
        </w:rPr>
        <w:t>と</w:t>
      </w:r>
      <w:r>
        <w:rPr>
          <w:rFonts w:hint="eastAsia"/>
        </w:rPr>
        <w:t>判断能力が不</w:t>
      </w:r>
      <w:r w:rsidR="00D42B56">
        <w:rPr>
          <w:rFonts w:hint="eastAsia"/>
        </w:rPr>
        <w:t>十分</w:t>
      </w:r>
      <w:r>
        <w:rPr>
          <w:rFonts w:hint="eastAsia"/>
        </w:rPr>
        <w:t>になったときに任意後見受任者が任意後見監督人の</w:t>
      </w:r>
      <w:r w:rsidR="00232DFF">
        <w:rPr>
          <w:rFonts w:hint="eastAsia"/>
        </w:rPr>
        <w:t>選任の</w:t>
      </w:r>
      <w:r>
        <w:rPr>
          <w:rFonts w:hint="eastAsia"/>
        </w:rPr>
        <w:t>申立人となり効力を発生させることができ</w:t>
      </w:r>
      <w:r w:rsidR="00C05F83">
        <w:rPr>
          <w:rFonts w:hint="eastAsia"/>
        </w:rPr>
        <w:t>ます</w:t>
      </w:r>
      <w:r>
        <w:rPr>
          <w:rFonts w:hint="eastAsia"/>
        </w:rPr>
        <w:t>。四親等内の親族がいない</w:t>
      </w:r>
      <w:r w:rsidR="00C05F83">
        <w:rPr>
          <w:rFonts w:hint="eastAsia"/>
        </w:rPr>
        <w:t>、いわゆる「おひとり様」</w:t>
      </w:r>
      <w:r>
        <w:rPr>
          <w:rFonts w:hint="eastAsia"/>
        </w:rPr>
        <w:t>も任意後見契約を締結しておくことで</w:t>
      </w:r>
      <w:r w:rsidR="00232DFF">
        <w:rPr>
          <w:rFonts w:hint="eastAsia"/>
        </w:rPr>
        <w:t>、自分の信頼している人を任意後見人として、</w:t>
      </w:r>
      <w:r>
        <w:rPr>
          <w:rFonts w:hint="eastAsia"/>
        </w:rPr>
        <w:t>任意後見を発効させることができる</w:t>
      </w:r>
      <w:r w:rsidR="00232DFF">
        <w:rPr>
          <w:rFonts w:hint="eastAsia"/>
        </w:rPr>
        <w:t>。</w:t>
      </w:r>
    </w:p>
    <w:p w14:paraId="05264D95" w14:textId="4280804B" w:rsidR="00CA06A7" w:rsidRDefault="00CA06A7" w:rsidP="00240DFF">
      <w:pPr>
        <w:ind w:leftChars="100" w:left="227" w:firstLineChars="100" w:firstLine="227"/>
      </w:pPr>
      <w:r>
        <w:rPr>
          <w:rFonts w:hint="eastAsia"/>
        </w:rPr>
        <w:lastRenderedPageBreak/>
        <w:t>法定後見の場合は、</w:t>
      </w:r>
      <w:r w:rsidR="00232DFF">
        <w:rPr>
          <w:rFonts w:hint="eastAsia"/>
        </w:rPr>
        <w:t>四親等内の親族がいないときは</w:t>
      </w:r>
      <w:r>
        <w:rPr>
          <w:rFonts w:hint="eastAsia"/>
        </w:rPr>
        <w:t>本人の判断能力が不</w:t>
      </w:r>
      <w:r w:rsidR="00D42B56">
        <w:rPr>
          <w:rFonts w:hint="eastAsia"/>
        </w:rPr>
        <w:t>十分</w:t>
      </w:r>
      <w:r>
        <w:rPr>
          <w:rFonts w:hint="eastAsia"/>
        </w:rPr>
        <w:t>になったときは、市区町村長や検察官が申立をするまでは、法定後見人の選任申立がされないことにな</w:t>
      </w:r>
      <w:r w:rsidR="00C05F83">
        <w:rPr>
          <w:rFonts w:hint="eastAsia"/>
        </w:rPr>
        <w:t>ってしまいます</w:t>
      </w:r>
      <w:r>
        <w:rPr>
          <w:rFonts w:hint="eastAsia"/>
        </w:rPr>
        <w:t>。これは</w:t>
      </w:r>
      <w:r w:rsidR="00C05F83">
        <w:rPr>
          <w:rFonts w:hint="eastAsia"/>
        </w:rPr>
        <w:t>認知症などで既に判断能力が衰えてしまった人に</w:t>
      </w:r>
      <w:r>
        <w:rPr>
          <w:rFonts w:hint="eastAsia"/>
        </w:rPr>
        <w:t>法定後見人を選任できないという大きな問題だと筆者は認識してい</w:t>
      </w:r>
      <w:r w:rsidR="00C05F83">
        <w:rPr>
          <w:rFonts w:hint="eastAsia"/>
        </w:rPr>
        <w:t>ます</w:t>
      </w:r>
      <w:r>
        <w:rPr>
          <w:rFonts w:hint="eastAsia"/>
        </w:rPr>
        <w:t>。筆者は、四親等内の親族がいない、いわゆる身寄りのない人、あるいはおひとり様といわれる人は、任意後見契約を締結しておくことが必須だと考えてい</w:t>
      </w:r>
      <w:r w:rsidR="00C05F83">
        <w:rPr>
          <w:rFonts w:hint="eastAsia"/>
        </w:rPr>
        <w:t>ます</w:t>
      </w:r>
      <w:r>
        <w:rPr>
          <w:rFonts w:hint="eastAsia"/>
        </w:rPr>
        <w:t>。</w:t>
      </w:r>
      <w:r w:rsidR="00C05F83">
        <w:rPr>
          <w:rFonts w:hint="eastAsia"/>
        </w:rPr>
        <w:t>なお任意後見では、</w:t>
      </w:r>
      <w:r w:rsidR="00C05F83" w:rsidRPr="00C05F83">
        <w:rPr>
          <w:rFonts w:hint="eastAsia"/>
        </w:rPr>
        <w:t>市区町村長や検察官は申立権者とされていません。</w:t>
      </w:r>
    </w:p>
    <w:p w14:paraId="56C6839A" w14:textId="77777777" w:rsidR="006D208C" w:rsidRDefault="006D208C" w:rsidP="00240DFF">
      <w:pPr>
        <w:ind w:leftChars="100" w:left="227" w:firstLineChars="100" w:firstLine="227"/>
      </w:pPr>
    </w:p>
    <w:p w14:paraId="710694B2" w14:textId="428696B8" w:rsidR="006D208C" w:rsidRPr="007C378A" w:rsidRDefault="006D208C" w:rsidP="006D208C">
      <w:pPr>
        <w:rPr>
          <w:rFonts w:asciiTheme="majorEastAsia" w:eastAsiaTheme="majorEastAsia" w:hAnsiTheme="majorEastAsia"/>
          <w:b/>
          <w:bCs/>
        </w:rPr>
      </w:pPr>
      <w:r w:rsidRPr="007C378A">
        <w:rPr>
          <w:rFonts w:asciiTheme="majorEastAsia" w:eastAsiaTheme="majorEastAsia" w:hAnsiTheme="majorEastAsia" w:hint="eastAsia"/>
          <w:b/>
          <w:bCs/>
        </w:rPr>
        <w:t>（</w:t>
      </w:r>
      <w:r w:rsidR="007C378A">
        <w:rPr>
          <w:rFonts w:asciiTheme="majorEastAsia" w:eastAsiaTheme="majorEastAsia" w:hAnsiTheme="majorEastAsia" w:hint="eastAsia"/>
          <w:b/>
          <w:bCs/>
        </w:rPr>
        <w:t>４</w:t>
      </w:r>
      <w:r w:rsidRPr="007C378A">
        <w:rPr>
          <w:rFonts w:asciiTheme="majorEastAsia" w:eastAsiaTheme="majorEastAsia" w:hAnsiTheme="majorEastAsia" w:hint="eastAsia"/>
          <w:b/>
          <w:bCs/>
        </w:rPr>
        <w:t>）鑑定</w:t>
      </w:r>
    </w:p>
    <w:p w14:paraId="297AFA03" w14:textId="47EEA7BB" w:rsidR="00CA06A7" w:rsidRDefault="00CA06A7" w:rsidP="00240DFF">
      <w:pPr>
        <w:ind w:leftChars="100" w:left="227" w:firstLineChars="100" w:firstLine="227"/>
      </w:pPr>
      <w:r>
        <w:rPr>
          <w:rFonts w:hint="eastAsia"/>
        </w:rPr>
        <w:t>任意後見の場合</w:t>
      </w:r>
      <w:r w:rsidR="005B02C9">
        <w:rPr>
          <w:rFonts w:hint="eastAsia"/>
        </w:rPr>
        <w:t>と法定後見の補助類型は、</w:t>
      </w:r>
      <w:r>
        <w:rPr>
          <w:rFonts w:hint="eastAsia"/>
        </w:rPr>
        <w:t>鑑定までは要しないことが原則とされてい</w:t>
      </w:r>
      <w:r w:rsidR="00C05F83">
        <w:rPr>
          <w:rFonts w:hint="eastAsia"/>
        </w:rPr>
        <w:t>ます</w:t>
      </w:r>
      <w:r>
        <w:rPr>
          <w:rFonts w:hint="eastAsia"/>
        </w:rPr>
        <w:t>（</w:t>
      </w:r>
      <w:r w:rsidR="005B02C9" w:rsidRPr="005B02C9">
        <w:rPr>
          <w:rFonts w:hint="eastAsia"/>
        </w:rPr>
        <w:t>家事事件手続</w:t>
      </w:r>
      <w:r>
        <w:rPr>
          <w:rFonts w:hint="eastAsia"/>
        </w:rPr>
        <w:t>法</w:t>
      </w:r>
      <w:r w:rsidR="009B2F13">
        <w:rPr>
          <w:rFonts w:hint="eastAsia"/>
        </w:rPr>
        <w:t>１３８</w:t>
      </w:r>
      <w:r>
        <w:rPr>
          <w:rFonts w:hint="eastAsia"/>
        </w:rPr>
        <w:t>条）。しかし、法定後見の後見類型と保佐類型の場合は鑑定をしなければ</w:t>
      </w:r>
      <w:r w:rsidR="00787926">
        <w:rPr>
          <w:rFonts w:hint="eastAsia"/>
        </w:rPr>
        <w:t>、</w:t>
      </w:r>
      <w:r>
        <w:rPr>
          <w:rFonts w:hint="eastAsia"/>
        </w:rPr>
        <w:t>審判をすることができないと定められて</w:t>
      </w:r>
      <w:r w:rsidR="001523C3">
        <w:rPr>
          <w:rFonts w:hint="eastAsia"/>
        </w:rPr>
        <w:t>い</w:t>
      </w:r>
      <w:r w:rsidR="005B02C9">
        <w:rPr>
          <w:rFonts w:hint="eastAsia"/>
        </w:rPr>
        <w:t>ます（家事事件手続法第１１９条第１３３条）</w:t>
      </w:r>
      <w:r w:rsidR="001523C3">
        <w:rPr>
          <w:rFonts w:hint="eastAsia"/>
        </w:rPr>
        <w:t>。</w:t>
      </w:r>
      <w:r>
        <w:rPr>
          <w:rFonts w:hint="eastAsia"/>
        </w:rPr>
        <w:t>鑑定をすると</w:t>
      </w:r>
      <w:r w:rsidR="005B02C9">
        <w:rPr>
          <w:rFonts w:hint="eastAsia"/>
        </w:rPr>
        <w:t>医師の</w:t>
      </w:r>
      <w:r>
        <w:rPr>
          <w:rFonts w:hint="eastAsia"/>
        </w:rPr>
        <w:t>鑑定の費用</w:t>
      </w:r>
      <w:r w:rsidR="005B02C9">
        <w:rPr>
          <w:rFonts w:hint="eastAsia"/>
        </w:rPr>
        <w:t>と</w:t>
      </w:r>
      <w:r>
        <w:rPr>
          <w:rFonts w:hint="eastAsia"/>
        </w:rPr>
        <w:t>鑑定のための期間が必要にな</w:t>
      </w:r>
      <w:r w:rsidR="005B02C9">
        <w:rPr>
          <w:rFonts w:hint="eastAsia"/>
        </w:rPr>
        <w:t>ります</w:t>
      </w:r>
      <w:r w:rsidR="00232DFF">
        <w:rPr>
          <w:rFonts w:hint="eastAsia"/>
        </w:rPr>
        <w:t>。</w:t>
      </w:r>
      <w:r w:rsidR="00787926">
        <w:rPr>
          <w:rFonts w:hint="eastAsia"/>
        </w:rPr>
        <w:t>この費用の節約と期間の短縮</w:t>
      </w:r>
      <w:r w:rsidR="005B02C9">
        <w:rPr>
          <w:rFonts w:hint="eastAsia"/>
        </w:rPr>
        <w:t>も</w:t>
      </w:r>
      <w:r w:rsidR="00787926">
        <w:rPr>
          <w:rFonts w:hint="eastAsia"/>
        </w:rPr>
        <w:t>、</w:t>
      </w:r>
      <w:r>
        <w:rPr>
          <w:rFonts w:hint="eastAsia"/>
        </w:rPr>
        <w:t>任意後見契約をしておくことのメリット</w:t>
      </w:r>
      <w:r w:rsidR="005B02C9">
        <w:rPr>
          <w:rFonts w:hint="eastAsia"/>
        </w:rPr>
        <w:t>です</w:t>
      </w:r>
      <w:r>
        <w:rPr>
          <w:rFonts w:hint="eastAsia"/>
        </w:rPr>
        <w:t>。</w:t>
      </w:r>
    </w:p>
    <w:p w14:paraId="51691480" w14:textId="3E73C475" w:rsidR="00C977D7" w:rsidRDefault="00787926" w:rsidP="007E0F0C">
      <w:pPr>
        <w:ind w:leftChars="100" w:left="227" w:firstLineChars="100" w:firstLine="227"/>
      </w:pPr>
      <w:r w:rsidRPr="00787926">
        <w:rPr>
          <w:rFonts w:hint="eastAsia"/>
        </w:rPr>
        <w:t>任意後見監督人選任の審判が確定すると、裁判所書記官は任意後見監督人の氏名、住所（任意後見監督人が法人の場合は、その名称、商号、主たる事務所または本店）、その選任審判の確定の年月日の登記を東京法務局に嘱託す</w:t>
      </w:r>
      <w:r w:rsidR="007E0F0C">
        <w:rPr>
          <w:rFonts w:hint="eastAsia"/>
        </w:rPr>
        <w:t>ることになります</w:t>
      </w:r>
      <w:r w:rsidRPr="00787926">
        <w:rPr>
          <w:rFonts w:hint="eastAsia"/>
        </w:rPr>
        <w:t>（家事審判法１５条の２、特別家事審判規則３条の１５第１項１号）。</w:t>
      </w:r>
    </w:p>
    <w:p w14:paraId="054B4FC1" w14:textId="353F5A28" w:rsidR="007E0F0C" w:rsidRDefault="007E0F0C" w:rsidP="007E0F0C">
      <w:pPr>
        <w:ind w:leftChars="100" w:left="227" w:firstLineChars="100" w:firstLine="227"/>
      </w:pPr>
    </w:p>
    <w:p w14:paraId="5A728F77" w14:textId="77777777" w:rsidR="007E0F0C" w:rsidRDefault="007E0F0C" w:rsidP="007E0F0C">
      <w:pPr>
        <w:ind w:leftChars="100" w:left="227" w:firstLineChars="100" w:firstLine="227"/>
      </w:pPr>
    </w:p>
    <w:p w14:paraId="494B0F32" w14:textId="47444F90" w:rsidR="00C463CC" w:rsidRDefault="00C463CC" w:rsidP="00C463CC">
      <w:r>
        <w:rPr>
          <w:rFonts w:hint="eastAsia"/>
        </w:rPr>
        <w:t xml:space="preserve">資料　</w:t>
      </w:r>
      <w:bookmarkStart w:id="156" w:name="_Hlk34489891"/>
      <w:r>
        <w:rPr>
          <w:rFonts w:hint="eastAsia"/>
        </w:rPr>
        <w:t>大阪家庭裁判所「申立てに関する書類」の「診断書関係」</w:t>
      </w:r>
      <w:bookmarkEnd w:id="156"/>
      <w:r w:rsidR="00787926">
        <w:rPr>
          <w:rStyle w:val="ad"/>
        </w:rPr>
        <w:footnoteReference w:id="13"/>
      </w:r>
    </w:p>
    <w:p w14:paraId="5F92C4DB" w14:textId="77777777" w:rsidR="0015139D" w:rsidRDefault="00C463CC" w:rsidP="0015139D">
      <w:r>
        <w:rPr>
          <w:rFonts w:hint="eastAsia"/>
        </w:rPr>
        <w:t>・・・・・・・・・・・・・・・・・・・・・・・・・・・・・・・・・・・・・・・・</w:t>
      </w:r>
    </w:p>
    <w:p w14:paraId="1C9701A4" w14:textId="24A23F9E" w:rsidR="0015139D" w:rsidRPr="00E543A8" w:rsidRDefault="0015139D" w:rsidP="00C977D7">
      <w:pPr>
        <w:ind w:firstLineChars="1400" w:firstLine="3175"/>
        <w:rPr>
          <w:u w:val="single"/>
        </w:rPr>
      </w:pPr>
      <w:r w:rsidRPr="00E543A8">
        <w:rPr>
          <w:rFonts w:hint="eastAsia"/>
          <w:u w:val="single"/>
        </w:rPr>
        <w:t>鑑定についてのおたずね</w:t>
      </w:r>
    </w:p>
    <w:p w14:paraId="6826C29F" w14:textId="77777777" w:rsidR="0015139D" w:rsidRDefault="0015139D" w:rsidP="00C463CC">
      <w:pPr>
        <w:ind w:firstLineChars="3200" w:firstLine="7257"/>
      </w:pPr>
      <w:r>
        <w:rPr>
          <w:rFonts w:hint="eastAsia"/>
        </w:rPr>
        <w:t>大阪家庭裁判所</w:t>
      </w:r>
    </w:p>
    <w:p w14:paraId="320549FE" w14:textId="77777777" w:rsidR="0015139D" w:rsidRDefault="0015139D" w:rsidP="00C463CC">
      <w:pPr>
        <w:ind w:firstLineChars="100" w:firstLine="227"/>
      </w:pPr>
      <w:r>
        <w:rPr>
          <w:rFonts w:hint="eastAsia"/>
        </w:rPr>
        <w:t>この書面を記入される際に，「診断書（成年後見用）の作成を依頼された医師の方へ」</w:t>
      </w:r>
      <w:r>
        <w:rPr>
          <w:rFonts w:hint="eastAsia"/>
        </w:rPr>
        <w:t xml:space="preserve"> </w:t>
      </w:r>
      <w:r>
        <w:rPr>
          <w:rFonts w:hint="eastAsia"/>
        </w:rPr>
        <w:t>をご参照ください。</w:t>
      </w:r>
    </w:p>
    <w:p w14:paraId="0FF47543" w14:textId="77777777" w:rsidR="0015139D" w:rsidRDefault="0015139D" w:rsidP="0015139D"/>
    <w:p w14:paraId="3043329B" w14:textId="77777777" w:rsidR="00C463CC" w:rsidRDefault="00C463CC" w:rsidP="0015139D">
      <w:r>
        <w:rPr>
          <w:rFonts w:hint="eastAsia"/>
        </w:rPr>
        <w:t>１</w:t>
      </w:r>
      <w:r w:rsidR="0015139D">
        <w:rPr>
          <w:rFonts w:hint="eastAsia"/>
        </w:rPr>
        <w:t>鑑定について（該当事項に口にチェックを付けたり，記入してください。）</w:t>
      </w:r>
    </w:p>
    <w:p w14:paraId="1CF91EAE" w14:textId="77777777" w:rsidR="0015139D" w:rsidRDefault="0015139D" w:rsidP="0015139D">
      <w:r>
        <w:rPr>
          <w:rFonts w:hint="eastAsia"/>
        </w:rPr>
        <w:t xml:space="preserve"> </w:t>
      </w:r>
      <w:r>
        <w:rPr>
          <w:rFonts w:hint="eastAsia"/>
        </w:rPr>
        <w:t>口</w:t>
      </w:r>
      <w:r w:rsidR="00C463CC">
        <w:rPr>
          <w:rFonts w:hint="eastAsia"/>
        </w:rPr>
        <w:t xml:space="preserve">　</w:t>
      </w:r>
      <w:r>
        <w:rPr>
          <w:rFonts w:hint="eastAsia"/>
        </w:rPr>
        <w:t>家庭裁判所から精神鑑定を依頼された場合，鑑定を引き受ける。</w:t>
      </w:r>
    </w:p>
    <w:p w14:paraId="1C1ABFCC" w14:textId="77777777" w:rsidR="0015139D" w:rsidRDefault="00583B1D" w:rsidP="00C463CC">
      <w:pPr>
        <w:ind w:firstLineChars="100" w:firstLine="227"/>
      </w:pPr>
      <w:r>
        <w:rPr>
          <w:rFonts w:hint="eastAsia"/>
        </w:rPr>
        <w:t>（１）</w:t>
      </w:r>
      <w:r w:rsidR="0015139D">
        <w:rPr>
          <w:rFonts w:hint="eastAsia"/>
        </w:rPr>
        <w:t>鑑定料（検査料・諸経費等は含む）は</w:t>
      </w:r>
      <w:r w:rsidR="00C463CC" w:rsidRPr="00E543A8">
        <w:rPr>
          <w:rFonts w:hint="eastAsia"/>
          <w:u w:val="single"/>
        </w:rPr>
        <w:t xml:space="preserve">　　　　　</w:t>
      </w:r>
      <w:r w:rsidR="0015139D">
        <w:rPr>
          <w:rFonts w:hint="eastAsia"/>
        </w:rPr>
        <w:t>万円で引き受ける。</w:t>
      </w:r>
    </w:p>
    <w:p w14:paraId="493CACA2" w14:textId="77777777" w:rsidR="00583B1D" w:rsidRDefault="0015139D" w:rsidP="00C463CC">
      <w:pPr>
        <w:ind w:firstLineChars="200" w:firstLine="454"/>
      </w:pPr>
      <w:r>
        <w:rPr>
          <w:rFonts w:hint="eastAsia"/>
        </w:rPr>
        <w:t>（一般的には</w:t>
      </w:r>
      <w:r w:rsidR="00C463CC">
        <w:rPr>
          <w:rFonts w:hint="eastAsia"/>
        </w:rPr>
        <w:t>、３</w:t>
      </w:r>
      <w:r>
        <w:rPr>
          <w:rFonts w:hint="eastAsia"/>
        </w:rPr>
        <w:t>万～</w:t>
      </w:r>
      <w:r w:rsidR="00C463CC">
        <w:rPr>
          <w:rFonts w:hint="eastAsia"/>
        </w:rPr>
        <w:t>５</w:t>
      </w:r>
      <w:r>
        <w:rPr>
          <w:rFonts w:hint="eastAsia"/>
        </w:rPr>
        <w:t>万円でお引き</w:t>
      </w:r>
      <w:r w:rsidR="00C463CC">
        <w:rPr>
          <w:rFonts w:hint="eastAsia"/>
        </w:rPr>
        <w:t>受けいただいていますが、５</w:t>
      </w:r>
      <w:r>
        <w:rPr>
          <w:rFonts w:hint="eastAsia"/>
        </w:rPr>
        <w:t>万円を超える場合</w:t>
      </w:r>
    </w:p>
    <w:p w14:paraId="37B78D2E" w14:textId="77777777" w:rsidR="0015139D" w:rsidRDefault="0015139D" w:rsidP="00E543A8">
      <w:pPr>
        <w:ind w:firstLineChars="300" w:firstLine="680"/>
      </w:pPr>
      <w:r>
        <w:rPr>
          <w:rFonts w:hint="eastAsia"/>
        </w:rPr>
        <w:lastRenderedPageBreak/>
        <w:t>でも</w:t>
      </w:r>
      <w:r>
        <w:rPr>
          <w:rFonts w:hint="eastAsia"/>
        </w:rPr>
        <w:t xml:space="preserve">1 0 </w:t>
      </w:r>
      <w:r>
        <w:rPr>
          <w:rFonts w:hint="eastAsia"/>
        </w:rPr>
        <w:t>万円以内に収まる費用でお引き受けいただいています。）</w:t>
      </w:r>
    </w:p>
    <w:p w14:paraId="17AFFEBF" w14:textId="77777777" w:rsidR="0015139D" w:rsidRDefault="00583B1D" w:rsidP="00583B1D">
      <w:pPr>
        <w:ind w:firstLineChars="100" w:firstLine="227"/>
      </w:pPr>
      <w:r>
        <w:rPr>
          <w:rFonts w:hint="eastAsia"/>
        </w:rPr>
        <w:t>（２）</w:t>
      </w:r>
      <w:r w:rsidR="0015139D">
        <w:rPr>
          <w:rFonts w:hint="eastAsia"/>
        </w:rPr>
        <w:t>鑑定期間は</w:t>
      </w:r>
      <w:r>
        <w:rPr>
          <w:rFonts w:hint="eastAsia"/>
        </w:rPr>
        <w:t>、</w:t>
      </w:r>
      <w:r w:rsidR="0015139D">
        <w:rPr>
          <w:rFonts w:hint="eastAsia"/>
        </w:rPr>
        <w:t>約</w:t>
      </w:r>
      <w:r w:rsidR="0015139D" w:rsidRPr="00E543A8">
        <w:rPr>
          <w:rFonts w:hint="eastAsia"/>
          <w:u w:val="single"/>
        </w:rPr>
        <w:t xml:space="preserve">     </w:t>
      </w:r>
      <w:r w:rsidR="0015139D">
        <w:rPr>
          <w:rFonts w:hint="eastAsia"/>
        </w:rPr>
        <w:t>日間必要である。</w:t>
      </w:r>
    </w:p>
    <w:p w14:paraId="55CCA17A" w14:textId="77777777" w:rsidR="0015139D" w:rsidRDefault="0015139D" w:rsidP="00583B1D">
      <w:pPr>
        <w:ind w:firstLineChars="200" w:firstLine="454"/>
      </w:pPr>
      <w:r>
        <w:rPr>
          <w:rFonts w:hint="eastAsia"/>
        </w:rPr>
        <w:t>（一般的には，約</w:t>
      </w:r>
      <w:r w:rsidR="00583B1D">
        <w:rPr>
          <w:rFonts w:hint="eastAsia"/>
        </w:rPr>
        <w:t>１</w:t>
      </w:r>
      <w:r>
        <w:rPr>
          <w:rFonts w:hint="eastAsia"/>
        </w:rPr>
        <w:t>か月以内に鑑定書を提出していただいています。）</w:t>
      </w:r>
    </w:p>
    <w:p w14:paraId="265BB916" w14:textId="0DE1D720" w:rsidR="0015139D" w:rsidRDefault="00583B1D" w:rsidP="00583B1D">
      <w:pPr>
        <w:ind w:firstLineChars="100" w:firstLine="227"/>
      </w:pPr>
      <w:r>
        <w:rPr>
          <w:rFonts w:hint="eastAsia"/>
        </w:rPr>
        <w:t>（３）</w:t>
      </w:r>
      <w:r w:rsidR="0015139D">
        <w:rPr>
          <w:rFonts w:hint="eastAsia"/>
        </w:rPr>
        <w:t>鑑定書作成の手引きの送付</w:t>
      </w:r>
      <w:r w:rsidR="00E543A8">
        <w:rPr>
          <w:rFonts w:hint="eastAsia"/>
        </w:rPr>
        <w:t>（平成３１年４月に改訂しました。）</w:t>
      </w:r>
    </w:p>
    <w:p w14:paraId="0911071D" w14:textId="77777777" w:rsidR="00E543A8" w:rsidRDefault="0015139D" w:rsidP="00583B1D">
      <w:pPr>
        <w:ind w:firstLineChars="300" w:firstLine="680"/>
      </w:pPr>
      <w:r>
        <w:rPr>
          <w:rFonts w:hint="eastAsia"/>
        </w:rPr>
        <w:t>口希望する</w:t>
      </w:r>
      <w:r w:rsidR="00583B1D">
        <w:rPr>
          <w:rFonts w:hint="eastAsia"/>
        </w:rPr>
        <w:t>。</w:t>
      </w:r>
    </w:p>
    <w:p w14:paraId="27D84CD2" w14:textId="2C7469F1" w:rsidR="0015139D" w:rsidRDefault="0015139D" w:rsidP="00583B1D">
      <w:pPr>
        <w:ind w:firstLineChars="300" w:firstLine="680"/>
      </w:pPr>
      <w:r>
        <w:rPr>
          <w:rFonts w:hint="eastAsia"/>
        </w:rPr>
        <w:t>口希望しない（理由：口既に持っている。口その他</w:t>
      </w:r>
      <w:r>
        <w:rPr>
          <w:rFonts w:hint="eastAsia"/>
        </w:rPr>
        <w:t xml:space="preserve">            </w:t>
      </w:r>
      <w:r>
        <w:rPr>
          <w:rFonts w:hint="eastAsia"/>
        </w:rPr>
        <w:t>）。</w:t>
      </w:r>
    </w:p>
    <w:p w14:paraId="3007E73C" w14:textId="77777777" w:rsidR="0015139D" w:rsidRDefault="00583B1D" w:rsidP="00583B1D">
      <w:pPr>
        <w:ind w:firstLineChars="100" w:firstLine="227"/>
      </w:pPr>
      <w:r>
        <w:rPr>
          <w:rFonts w:hint="eastAsia"/>
        </w:rPr>
        <w:t>（４）</w:t>
      </w:r>
      <w:r w:rsidR="0015139D">
        <w:rPr>
          <w:rFonts w:hint="eastAsia"/>
        </w:rPr>
        <w:t>書類の送付先</w:t>
      </w:r>
    </w:p>
    <w:p w14:paraId="3A3EC58F" w14:textId="77777777" w:rsidR="00583B1D" w:rsidRDefault="0015139D" w:rsidP="00583B1D">
      <w:pPr>
        <w:ind w:firstLineChars="300" w:firstLine="680"/>
      </w:pPr>
      <w:r>
        <w:rPr>
          <w:rFonts w:hint="eastAsia"/>
        </w:rPr>
        <w:t>口</w:t>
      </w:r>
      <w:r w:rsidR="00583B1D">
        <w:rPr>
          <w:rFonts w:hint="eastAsia"/>
        </w:rPr>
        <w:t xml:space="preserve">　</w:t>
      </w:r>
      <w:r>
        <w:rPr>
          <w:rFonts w:hint="eastAsia"/>
        </w:rPr>
        <w:t>診断書記載の病院等の所在地と同じ。</w:t>
      </w:r>
    </w:p>
    <w:p w14:paraId="152DD3D9" w14:textId="77777777" w:rsidR="0015139D" w:rsidRDefault="0015139D" w:rsidP="00583B1D">
      <w:pPr>
        <w:ind w:firstLineChars="300" w:firstLine="680"/>
      </w:pPr>
      <w:r>
        <w:rPr>
          <w:rFonts w:hint="eastAsia"/>
        </w:rPr>
        <w:t>口</w:t>
      </w:r>
      <w:r w:rsidR="00583B1D">
        <w:rPr>
          <w:rFonts w:hint="eastAsia"/>
        </w:rPr>
        <w:t xml:space="preserve">　</w:t>
      </w:r>
      <w:r>
        <w:rPr>
          <w:rFonts w:hint="eastAsia"/>
        </w:rPr>
        <w:t>下記の連絡先への送付を希望する。</w:t>
      </w:r>
    </w:p>
    <w:p w14:paraId="1A24D798" w14:textId="26778F7A" w:rsidR="0015139D" w:rsidRDefault="0015139D" w:rsidP="00583B1D">
      <w:pPr>
        <w:ind w:firstLineChars="500" w:firstLine="1134"/>
      </w:pPr>
      <w:r>
        <w:rPr>
          <w:rFonts w:hint="eastAsia"/>
        </w:rPr>
        <w:t>病</w:t>
      </w:r>
      <w:r>
        <w:rPr>
          <w:rFonts w:hint="eastAsia"/>
        </w:rPr>
        <w:t xml:space="preserve"> </w:t>
      </w:r>
      <w:r>
        <w:rPr>
          <w:rFonts w:hint="eastAsia"/>
        </w:rPr>
        <w:t>院</w:t>
      </w:r>
      <w:r>
        <w:rPr>
          <w:rFonts w:hint="eastAsia"/>
        </w:rPr>
        <w:t xml:space="preserve"> </w:t>
      </w:r>
      <w:r>
        <w:rPr>
          <w:rFonts w:hint="eastAsia"/>
        </w:rPr>
        <w:t>等</w:t>
      </w:r>
      <w:r>
        <w:rPr>
          <w:rFonts w:hint="eastAsia"/>
        </w:rPr>
        <w:t xml:space="preserve"> </w:t>
      </w:r>
      <w:r>
        <w:rPr>
          <w:rFonts w:hint="eastAsia"/>
        </w:rPr>
        <w:t>の</w:t>
      </w:r>
      <w:r>
        <w:rPr>
          <w:rFonts w:hint="eastAsia"/>
        </w:rPr>
        <w:t xml:space="preserve"> </w:t>
      </w:r>
      <w:r>
        <w:rPr>
          <w:rFonts w:hint="eastAsia"/>
        </w:rPr>
        <w:t>名</w:t>
      </w:r>
      <w:r>
        <w:rPr>
          <w:rFonts w:hint="eastAsia"/>
        </w:rPr>
        <w:t xml:space="preserve"> </w:t>
      </w:r>
      <w:r>
        <w:rPr>
          <w:rFonts w:hint="eastAsia"/>
        </w:rPr>
        <w:t>称</w:t>
      </w:r>
      <w:r>
        <w:rPr>
          <w:rFonts w:hint="eastAsia"/>
        </w:rPr>
        <w:t xml:space="preserve"> </w:t>
      </w:r>
      <w:r w:rsidRPr="00E543A8">
        <w:rPr>
          <w:rFonts w:hint="eastAsia"/>
          <w:u w:val="single"/>
        </w:rPr>
        <w:t xml:space="preserve">          </w:t>
      </w:r>
      <w:r w:rsidR="00583B1D" w:rsidRPr="00E543A8">
        <w:rPr>
          <w:rFonts w:hint="eastAsia"/>
          <w:u w:val="single"/>
        </w:rPr>
        <w:t xml:space="preserve">　　</w:t>
      </w:r>
      <w:r w:rsidRPr="00E543A8">
        <w:rPr>
          <w:rFonts w:hint="eastAsia"/>
          <w:u w:val="single"/>
        </w:rPr>
        <w:t xml:space="preserve">         </w:t>
      </w:r>
      <w:r w:rsidR="00583B1D">
        <w:rPr>
          <w:rFonts w:hint="eastAsia"/>
        </w:rPr>
        <w:t>ＴＥＬ</w:t>
      </w:r>
      <w:r w:rsidR="00E543A8" w:rsidRPr="00E543A8">
        <w:rPr>
          <w:rFonts w:hint="eastAsia"/>
          <w:u w:val="single"/>
        </w:rPr>
        <w:t xml:space="preserve">　　　　　　　　</w:t>
      </w:r>
      <w:r w:rsidR="00E543A8">
        <w:rPr>
          <w:rFonts w:hint="eastAsia"/>
        </w:rPr>
        <w:t xml:space="preserve">　</w:t>
      </w:r>
    </w:p>
    <w:p w14:paraId="126F98B2" w14:textId="7AFF07EB" w:rsidR="0015139D" w:rsidRDefault="0015139D" w:rsidP="00583B1D">
      <w:pPr>
        <w:ind w:firstLineChars="500" w:firstLine="1134"/>
      </w:pPr>
      <w:r>
        <w:rPr>
          <w:rFonts w:hint="eastAsia"/>
        </w:rPr>
        <w:t>所</w:t>
      </w:r>
      <w:r>
        <w:rPr>
          <w:rFonts w:hint="eastAsia"/>
        </w:rPr>
        <w:t xml:space="preserve"> </w:t>
      </w:r>
      <w:r>
        <w:rPr>
          <w:rFonts w:hint="eastAsia"/>
        </w:rPr>
        <w:t>在</w:t>
      </w:r>
      <w:r>
        <w:rPr>
          <w:rFonts w:hint="eastAsia"/>
        </w:rPr>
        <w:t xml:space="preserve"> </w:t>
      </w:r>
      <w:r>
        <w:rPr>
          <w:rFonts w:hint="eastAsia"/>
        </w:rPr>
        <w:t>地</w:t>
      </w:r>
      <w:r>
        <w:rPr>
          <w:rFonts w:hint="eastAsia"/>
        </w:rPr>
        <w:t xml:space="preserve"> </w:t>
      </w:r>
      <w:r>
        <w:rPr>
          <w:rFonts w:hint="eastAsia"/>
        </w:rPr>
        <w:t>〒</w:t>
      </w:r>
      <w:r w:rsidR="00E543A8" w:rsidRPr="00E543A8">
        <w:rPr>
          <w:rFonts w:hint="eastAsia"/>
          <w:u w:val="single"/>
        </w:rPr>
        <w:t xml:space="preserve">　　　　　　　　　　　　　　　　　　　　　　　　　　</w:t>
      </w:r>
    </w:p>
    <w:p w14:paraId="5E419A29" w14:textId="77777777" w:rsidR="00583B1D" w:rsidRDefault="0015139D" w:rsidP="0015139D">
      <w:r>
        <w:rPr>
          <w:rFonts w:hint="eastAsia"/>
        </w:rPr>
        <w:t xml:space="preserve">(5) </w:t>
      </w:r>
      <w:r>
        <w:rPr>
          <w:rFonts w:hint="eastAsia"/>
        </w:rPr>
        <w:t>鑑定料の振込先（鑑定依頼の際に口座名を確認させていただきます。）</w:t>
      </w:r>
    </w:p>
    <w:p w14:paraId="15C40B43" w14:textId="77777777" w:rsidR="0015139D" w:rsidRDefault="0015139D" w:rsidP="00583B1D">
      <w:pPr>
        <w:ind w:firstLineChars="300" w:firstLine="680"/>
      </w:pPr>
      <w:r>
        <w:rPr>
          <w:rFonts w:hint="eastAsia"/>
        </w:rPr>
        <w:t xml:space="preserve"> </w:t>
      </w:r>
      <w:r>
        <w:rPr>
          <w:rFonts w:hint="eastAsia"/>
        </w:rPr>
        <w:t>口</w:t>
      </w:r>
      <w:r>
        <w:rPr>
          <w:rFonts w:hint="eastAsia"/>
        </w:rPr>
        <w:t xml:space="preserve"> </w:t>
      </w:r>
      <w:r>
        <w:rPr>
          <w:rFonts w:hint="eastAsia"/>
        </w:rPr>
        <w:t>個</w:t>
      </w:r>
      <w:r>
        <w:rPr>
          <w:rFonts w:hint="eastAsia"/>
        </w:rPr>
        <w:t xml:space="preserve"> </w:t>
      </w:r>
      <w:r>
        <w:rPr>
          <w:rFonts w:hint="eastAsia"/>
        </w:rPr>
        <w:t>人</w:t>
      </w:r>
      <w:r>
        <w:rPr>
          <w:rFonts w:hint="eastAsia"/>
        </w:rPr>
        <w:t xml:space="preserve"> </w:t>
      </w:r>
      <w:r>
        <w:rPr>
          <w:rFonts w:hint="eastAsia"/>
        </w:rPr>
        <w:t>の</w:t>
      </w:r>
      <w:r>
        <w:rPr>
          <w:rFonts w:hint="eastAsia"/>
        </w:rPr>
        <w:t xml:space="preserve"> </w:t>
      </w:r>
      <w:r>
        <w:rPr>
          <w:rFonts w:hint="eastAsia"/>
        </w:rPr>
        <w:t>口</w:t>
      </w:r>
      <w:r>
        <w:rPr>
          <w:rFonts w:hint="eastAsia"/>
        </w:rPr>
        <w:t xml:space="preserve"> </w:t>
      </w:r>
      <w:r>
        <w:rPr>
          <w:rFonts w:hint="eastAsia"/>
        </w:rPr>
        <w:t>座</w:t>
      </w:r>
      <w:r>
        <w:rPr>
          <w:rFonts w:hint="eastAsia"/>
        </w:rPr>
        <w:t xml:space="preserve">           </w:t>
      </w:r>
      <w:r>
        <w:rPr>
          <w:rFonts w:hint="eastAsia"/>
        </w:rPr>
        <w:t>口</w:t>
      </w:r>
      <w:r>
        <w:rPr>
          <w:rFonts w:hint="eastAsia"/>
        </w:rPr>
        <w:t xml:space="preserve"> </w:t>
      </w:r>
      <w:r>
        <w:rPr>
          <w:rFonts w:hint="eastAsia"/>
        </w:rPr>
        <w:t>法</w:t>
      </w:r>
      <w:r>
        <w:rPr>
          <w:rFonts w:hint="eastAsia"/>
        </w:rPr>
        <w:t xml:space="preserve"> </w:t>
      </w:r>
      <w:r>
        <w:rPr>
          <w:rFonts w:hint="eastAsia"/>
        </w:rPr>
        <w:t>人</w:t>
      </w:r>
      <w:r>
        <w:rPr>
          <w:rFonts w:hint="eastAsia"/>
        </w:rPr>
        <w:t xml:space="preserve"> </w:t>
      </w:r>
      <w:r>
        <w:rPr>
          <w:rFonts w:hint="eastAsia"/>
        </w:rPr>
        <w:t>の</w:t>
      </w:r>
      <w:r>
        <w:rPr>
          <w:rFonts w:hint="eastAsia"/>
        </w:rPr>
        <w:t xml:space="preserve"> </w:t>
      </w:r>
      <w:r>
        <w:rPr>
          <w:rFonts w:hint="eastAsia"/>
        </w:rPr>
        <w:t>口</w:t>
      </w:r>
      <w:r>
        <w:rPr>
          <w:rFonts w:hint="eastAsia"/>
        </w:rPr>
        <w:t xml:space="preserve"> </w:t>
      </w:r>
      <w:r>
        <w:rPr>
          <w:rFonts w:hint="eastAsia"/>
        </w:rPr>
        <w:t>座</w:t>
      </w:r>
    </w:p>
    <w:p w14:paraId="1CF0C031" w14:textId="77777777" w:rsidR="00583B1D" w:rsidRDefault="0015139D" w:rsidP="00E543A8">
      <w:r>
        <w:rPr>
          <w:rFonts w:hint="eastAsia"/>
        </w:rPr>
        <w:t>口</w:t>
      </w:r>
      <w:r w:rsidR="00583B1D">
        <w:rPr>
          <w:rFonts w:hint="eastAsia"/>
        </w:rPr>
        <w:t xml:space="preserve"> </w:t>
      </w:r>
      <w:r>
        <w:rPr>
          <w:rFonts w:hint="eastAsia"/>
        </w:rPr>
        <w:t>鑑定を引き受けることはできない。理由（</w:t>
      </w:r>
      <w:r w:rsidR="00583B1D">
        <w:rPr>
          <w:rFonts w:hint="eastAsia"/>
        </w:rPr>
        <w:t xml:space="preserve">                   </w:t>
      </w:r>
      <w:r w:rsidR="00583B1D">
        <w:rPr>
          <w:rFonts w:hint="eastAsia"/>
        </w:rPr>
        <w:t>）</w:t>
      </w:r>
    </w:p>
    <w:p w14:paraId="5B09C9C7" w14:textId="77777777" w:rsidR="00583B1D" w:rsidRDefault="00583B1D" w:rsidP="00E543A8">
      <w:r w:rsidRPr="00583B1D">
        <w:rPr>
          <w:rFonts w:hint="eastAsia"/>
        </w:rPr>
        <w:t>口</w:t>
      </w:r>
      <w:r>
        <w:rPr>
          <w:rFonts w:hint="eastAsia"/>
        </w:rPr>
        <w:t xml:space="preserve"> </w:t>
      </w:r>
      <w:r w:rsidR="0015139D">
        <w:rPr>
          <w:rFonts w:hint="eastAsia"/>
        </w:rPr>
        <w:t>鑑定を引き受けることができないが，下記の医師を紹介する。</w:t>
      </w:r>
    </w:p>
    <w:p w14:paraId="218EB70E" w14:textId="6998D041" w:rsidR="0015139D" w:rsidRDefault="0015139D" w:rsidP="00E543A8">
      <w:pPr>
        <w:ind w:firstLineChars="200" w:firstLine="454"/>
      </w:pPr>
      <w:r>
        <w:rPr>
          <w:rFonts w:hint="eastAsia"/>
        </w:rPr>
        <w:t>氏</w:t>
      </w:r>
      <w:r w:rsidR="00E543A8">
        <w:rPr>
          <w:rFonts w:hint="eastAsia"/>
        </w:rPr>
        <w:t xml:space="preserve">　</w:t>
      </w:r>
      <w:r>
        <w:rPr>
          <w:rFonts w:hint="eastAsia"/>
        </w:rPr>
        <w:t xml:space="preserve"> </w:t>
      </w:r>
      <w:r>
        <w:rPr>
          <w:rFonts w:hint="eastAsia"/>
        </w:rPr>
        <w:t>名</w:t>
      </w:r>
      <w:r>
        <w:rPr>
          <w:rFonts w:hint="eastAsia"/>
        </w:rPr>
        <w:t xml:space="preserve"> </w:t>
      </w:r>
      <w:r w:rsidRPr="00E543A8">
        <w:rPr>
          <w:rFonts w:hint="eastAsia"/>
          <w:u w:val="single"/>
        </w:rPr>
        <w:t xml:space="preserve">                     </w:t>
      </w:r>
      <w:r>
        <w:rPr>
          <w:rFonts w:hint="eastAsia"/>
        </w:rPr>
        <w:t xml:space="preserve"> </w:t>
      </w:r>
      <w:r>
        <w:rPr>
          <w:rFonts w:hint="eastAsia"/>
        </w:rPr>
        <w:t>病</w:t>
      </w:r>
      <w:r>
        <w:rPr>
          <w:rFonts w:hint="eastAsia"/>
        </w:rPr>
        <w:t xml:space="preserve"> </w:t>
      </w:r>
      <w:r>
        <w:rPr>
          <w:rFonts w:hint="eastAsia"/>
        </w:rPr>
        <w:t>院</w:t>
      </w:r>
      <w:r>
        <w:rPr>
          <w:rFonts w:hint="eastAsia"/>
        </w:rPr>
        <w:t xml:space="preserve"> </w:t>
      </w:r>
      <w:r>
        <w:rPr>
          <w:rFonts w:hint="eastAsia"/>
        </w:rPr>
        <w:t>等</w:t>
      </w:r>
      <w:r>
        <w:rPr>
          <w:rFonts w:hint="eastAsia"/>
        </w:rPr>
        <w:t xml:space="preserve"> </w:t>
      </w:r>
      <w:r>
        <w:rPr>
          <w:rFonts w:hint="eastAsia"/>
        </w:rPr>
        <w:t>の</w:t>
      </w:r>
      <w:r>
        <w:rPr>
          <w:rFonts w:hint="eastAsia"/>
        </w:rPr>
        <w:t xml:space="preserve"> </w:t>
      </w:r>
      <w:r>
        <w:rPr>
          <w:rFonts w:hint="eastAsia"/>
        </w:rPr>
        <w:t>名</w:t>
      </w:r>
      <w:r>
        <w:rPr>
          <w:rFonts w:hint="eastAsia"/>
        </w:rPr>
        <w:t xml:space="preserve"> </w:t>
      </w:r>
      <w:r>
        <w:rPr>
          <w:rFonts w:hint="eastAsia"/>
        </w:rPr>
        <w:t>称</w:t>
      </w:r>
      <w:r w:rsidR="00E543A8" w:rsidRPr="00E543A8">
        <w:rPr>
          <w:rFonts w:hint="eastAsia"/>
          <w:u w:val="single"/>
        </w:rPr>
        <w:t xml:space="preserve">　　　　　　　　　　　</w:t>
      </w:r>
    </w:p>
    <w:p w14:paraId="7B114CCE" w14:textId="2E42117A" w:rsidR="0015139D" w:rsidRDefault="0015139D" w:rsidP="00E543A8">
      <w:pPr>
        <w:ind w:firstLineChars="200" w:firstLine="454"/>
      </w:pPr>
      <w:r>
        <w:rPr>
          <w:rFonts w:hint="eastAsia"/>
        </w:rPr>
        <w:t>所</w:t>
      </w:r>
      <w:r>
        <w:rPr>
          <w:rFonts w:hint="eastAsia"/>
        </w:rPr>
        <w:t xml:space="preserve"> </w:t>
      </w:r>
      <w:r>
        <w:rPr>
          <w:rFonts w:hint="eastAsia"/>
        </w:rPr>
        <w:t>在</w:t>
      </w:r>
      <w:r>
        <w:rPr>
          <w:rFonts w:hint="eastAsia"/>
        </w:rPr>
        <w:t xml:space="preserve"> </w:t>
      </w:r>
      <w:r>
        <w:rPr>
          <w:rFonts w:hint="eastAsia"/>
        </w:rPr>
        <w:t>地</w:t>
      </w:r>
      <w:r>
        <w:rPr>
          <w:rFonts w:hint="eastAsia"/>
        </w:rPr>
        <w:t xml:space="preserve"> </w:t>
      </w:r>
      <w:r w:rsidRPr="00E543A8">
        <w:rPr>
          <w:rFonts w:hint="eastAsia"/>
          <w:u w:val="single"/>
        </w:rPr>
        <w:t xml:space="preserve">                           </w:t>
      </w:r>
      <w:r w:rsidR="00E543A8">
        <w:rPr>
          <w:rFonts w:hint="eastAsia"/>
          <w:u w:val="single"/>
        </w:rPr>
        <w:t xml:space="preserve">　　</w:t>
      </w:r>
      <w:r w:rsidRPr="00E543A8">
        <w:rPr>
          <w:rFonts w:hint="eastAsia"/>
          <w:u w:val="single"/>
        </w:rPr>
        <w:t xml:space="preserve"> </w:t>
      </w:r>
      <w:r w:rsidR="00583B1D">
        <w:rPr>
          <w:rFonts w:hint="eastAsia"/>
        </w:rPr>
        <w:t>ＴＥＬ</w:t>
      </w:r>
      <w:r w:rsidR="00E543A8" w:rsidRPr="00E543A8">
        <w:rPr>
          <w:rFonts w:hint="eastAsia"/>
          <w:u w:val="single"/>
        </w:rPr>
        <w:t xml:space="preserve">　　　　　　　　　　　</w:t>
      </w:r>
    </w:p>
    <w:p w14:paraId="61BC67EE" w14:textId="77777777" w:rsidR="0015139D" w:rsidRDefault="0015139D" w:rsidP="0015139D">
      <w:r>
        <w:rPr>
          <w:rFonts w:hint="eastAsia"/>
        </w:rPr>
        <w:t>※裁判官の判断により，鑑定依頼をしない場合もございますので，ご了承ください。</w:t>
      </w:r>
    </w:p>
    <w:p w14:paraId="13EC0149" w14:textId="77777777" w:rsidR="0015139D" w:rsidRDefault="0015139D" w:rsidP="0015139D"/>
    <w:p w14:paraId="5FFA0F9B" w14:textId="77777777" w:rsidR="0015139D" w:rsidRDefault="0015139D" w:rsidP="0015139D">
      <w:r>
        <w:rPr>
          <w:rFonts w:hint="eastAsia"/>
        </w:rPr>
        <w:t xml:space="preserve">2  </w:t>
      </w:r>
      <w:r>
        <w:rPr>
          <w:rFonts w:hint="eastAsia"/>
        </w:rPr>
        <w:t>その他，家庭裁判所に対する連絡事項等があれば，ご記入ください。</w:t>
      </w:r>
    </w:p>
    <w:p w14:paraId="17358F18" w14:textId="77777777" w:rsidR="0015139D" w:rsidRDefault="0015139D" w:rsidP="0015139D"/>
    <w:p w14:paraId="7CBF40C4" w14:textId="5558048D" w:rsidR="0015139D" w:rsidRDefault="0015139D" w:rsidP="00583B1D">
      <w:pPr>
        <w:ind w:firstLineChars="600" w:firstLine="1361"/>
      </w:pPr>
      <w:r>
        <w:rPr>
          <w:rFonts w:hint="eastAsia"/>
        </w:rPr>
        <w:t xml:space="preserve"> </w:t>
      </w:r>
      <w:r>
        <w:rPr>
          <w:rFonts w:hint="eastAsia"/>
        </w:rPr>
        <w:t>年</w:t>
      </w:r>
      <w:r w:rsidR="00583B1D">
        <w:rPr>
          <w:rFonts w:hint="eastAsia"/>
        </w:rPr>
        <w:t xml:space="preserve">　　</w:t>
      </w:r>
      <w:r>
        <w:rPr>
          <w:rFonts w:hint="eastAsia"/>
        </w:rPr>
        <w:t xml:space="preserve"> </w:t>
      </w:r>
      <w:r>
        <w:rPr>
          <w:rFonts w:hint="eastAsia"/>
        </w:rPr>
        <w:t>月</w:t>
      </w:r>
      <w:r w:rsidR="00583B1D">
        <w:rPr>
          <w:rFonts w:hint="eastAsia"/>
        </w:rPr>
        <w:t xml:space="preserve">　</w:t>
      </w:r>
      <w:r>
        <w:rPr>
          <w:rFonts w:hint="eastAsia"/>
        </w:rPr>
        <w:t xml:space="preserve">  </w:t>
      </w:r>
      <w:r>
        <w:rPr>
          <w:rFonts w:hint="eastAsia"/>
        </w:rPr>
        <w:t>日</w:t>
      </w:r>
      <w:r>
        <w:rPr>
          <w:rFonts w:hint="eastAsia"/>
        </w:rPr>
        <w:t xml:space="preserve"> </w:t>
      </w:r>
      <w:r w:rsidR="00E543A8">
        <w:rPr>
          <w:rFonts w:hint="eastAsia"/>
        </w:rPr>
        <w:t xml:space="preserve">　　</w:t>
      </w:r>
      <w:r>
        <w:rPr>
          <w:rFonts w:hint="eastAsia"/>
        </w:rPr>
        <w:t xml:space="preserve"> </w:t>
      </w:r>
      <w:r w:rsidR="00583B1D">
        <w:rPr>
          <w:rFonts w:hint="eastAsia"/>
        </w:rPr>
        <w:t xml:space="preserve">　</w:t>
      </w:r>
      <w:r w:rsidRPr="00E543A8">
        <w:rPr>
          <w:rFonts w:hint="eastAsia"/>
          <w:u w:val="single"/>
        </w:rPr>
        <w:t>回</w:t>
      </w:r>
      <w:r w:rsidRPr="00E543A8">
        <w:rPr>
          <w:rFonts w:hint="eastAsia"/>
          <w:u w:val="single"/>
        </w:rPr>
        <w:t xml:space="preserve"> </w:t>
      </w:r>
      <w:r w:rsidRPr="00E543A8">
        <w:rPr>
          <w:rFonts w:hint="eastAsia"/>
          <w:u w:val="single"/>
        </w:rPr>
        <w:t>答</w:t>
      </w:r>
      <w:r w:rsidRPr="00E543A8">
        <w:rPr>
          <w:rFonts w:hint="eastAsia"/>
          <w:u w:val="single"/>
        </w:rPr>
        <w:t xml:space="preserve"> </w:t>
      </w:r>
      <w:r w:rsidRPr="00E543A8">
        <w:rPr>
          <w:rFonts w:hint="eastAsia"/>
          <w:u w:val="single"/>
        </w:rPr>
        <w:t>者</w:t>
      </w:r>
      <w:r w:rsidRPr="00E543A8">
        <w:rPr>
          <w:rFonts w:hint="eastAsia"/>
          <w:u w:val="single"/>
        </w:rPr>
        <w:t xml:space="preserve"> </w:t>
      </w:r>
      <w:r w:rsidRPr="00E543A8">
        <w:rPr>
          <w:rFonts w:hint="eastAsia"/>
          <w:u w:val="single"/>
        </w:rPr>
        <w:t>氏</w:t>
      </w:r>
      <w:r w:rsidRPr="00E543A8">
        <w:rPr>
          <w:rFonts w:hint="eastAsia"/>
          <w:u w:val="single"/>
        </w:rPr>
        <w:t xml:space="preserve"> </w:t>
      </w:r>
      <w:r w:rsidRPr="00E543A8">
        <w:rPr>
          <w:rFonts w:hint="eastAsia"/>
          <w:u w:val="single"/>
        </w:rPr>
        <w:t>名</w:t>
      </w:r>
      <w:r w:rsidRPr="00E543A8">
        <w:rPr>
          <w:rFonts w:hint="eastAsia"/>
          <w:u w:val="single"/>
        </w:rPr>
        <w:t xml:space="preserve">                      </w:t>
      </w:r>
      <w:r w:rsidR="00583B1D" w:rsidRPr="00E543A8">
        <w:rPr>
          <w:rFonts w:hint="eastAsia"/>
          <w:u w:val="single"/>
        </w:rPr>
        <w:t>㊞</w:t>
      </w:r>
      <w:r>
        <w:rPr>
          <w:rFonts w:hint="eastAsia"/>
        </w:rPr>
        <w:t xml:space="preserve"> </w:t>
      </w:r>
    </w:p>
    <w:p w14:paraId="59D260F9" w14:textId="76DF1ADA" w:rsidR="00E543A8" w:rsidRDefault="00E543A8" w:rsidP="00583B1D">
      <w:pPr>
        <w:ind w:firstLineChars="600" w:firstLine="1361"/>
      </w:pPr>
    </w:p>
    <w:p w14:paraId="68161AB3" w14:textId="77777777" w:rsidR="00E543A8" w:rsidRDefault="00E543A8" w:rsidP="00583B1D">
      <w:pPr>
        <w:ind w:firstLineChars="600" w:firstLine="1361"/>
      </w:pPr>
    </w:p>
    <w:p w14:paraId="5024901F" w14:textId="77777777" w:rsidR="0015139D" w:rsidRDefault="00583B1D" w:rsidP="0015139D">
      <w:r>
        <w:rPr>
          <w:rFonts w:hint="eastAsia"/>
        </w:rPr>
        <w:t>・・・・・・・・・・・・・・・・・・・・・・・・・・・・・・・・・・・・・・・・</w:t>
      </w:r>
    </w:p>
    <w:p w14:paraId="7BD5A311" w14:textId="77777777" w:rsidR="00E543A8" w:rsidRDefault="00E543A8" w:rsidP="00900EDA"/>
    <w:p w14:paraId="62C3FBB4" w14:textId="6186BF46" w:rsidR="00CA06A7" w:rsidRPr="007C378A" w:rsidRDefault="00694BC7" w:rsidP="00900EDA">
      <w:pPr>
        <w:rPr>
          <w:rFonts w:asciiTheme="majorEastAsia" w:eastAsiaTheme="majorEastAsia" w:hAnsiTheme="majorEastAsia"/>
          <w:b/>
          <w:bCs/>
        </w:rPr>
      </w:pPr>
      <w:r>
        <w:rPr>
          <w:rFonts w:asciiTheme="majorEastAsia" w:eastAsiaTheme="majorEastAsia" w:hAnsiTheme="majorEastAsia" w:hint="eastAsia"/>
          <w:b/>
          <w:bCs/>
        </w:rPr>
        <w:t>２</w:t>
      </w:r>
      <w:r w:rsidR="00CA06A7" w:rsidRPr="007C378A">
        <w:rPr>
          <w:rFonts w:asciiTheme="majorEastAsia" w:eastAsiaTheme="majorEastAsia" w:hAnsiTheme="majorEastAsia" w:hint="eastAsia"/>
          <w:b/>
          <w:bCs/>
        </w:rPr>
        <w:t xml:space="preserve">　任意後見監督人の役割</w:t>
      </w:r>
    </w:p>
    <w:p w14:paraId="52B6294E" w14:textId="0E924408" w:rsidR="003C4DC5" w:rsidRPr="007C378A" w:rsidRDefault="003C4DC5" w:rsidP="003C4DC5">
      <w:pPr>
        <w:ind w:firstLineChars="100" w:firstLine="228"/>
        <w:rPr>
          <w:rFonts w:asciiTheme="majorEastAsia" w:eastAsiaTheme="majorEastAsia" w:hAnsiTheme="majorEastAsia"/>
          <w:b/>
          <w:bCs/>
        </w:rPr>
      </w:pPr>
      <w:r w:rsidRPr="007C378A">
        <w:rPr>
          <w:rFonts w:asciiTheme="majorEastAsia" w:eastAsiaTheme="majorEastAsia" w:hAnsiTheme="majorEastAsia" w:hint="eastAsia"/>
          <w:b/>
          <w:bCs/>
        </w:rPr>
        <w:t>（１）任意後見人の監督</w:t>
      </w:r>
    </w:p>
    <w:p w14:paraId="139C1929" w14:textId="315B667C" w:rsidR="00CA06A7" w:rsidRDefault="00CA06A7" w:rsidP="00240DFF">
      <w:pPr>
        <w:ind w:leftChars="100" w:left="227" w:firstLineChars="100" w:firstLine="227"/>
      </w:pPr>
      <w:r>
        <w:rPr>
          <w:rFonts w:hint="eastAsia"/>
        </w:rPr>
        <w:t>任意後見監督人の主な職務は、任意後見人の事務を監督することで</w:t>
      </w:r>
      <w:r w:rsidR="00EB50A9">
        <w:rPr>
          <w:rFonts w:hint="eastAsia"/>
        </w:rPr>
        <w:t>す</w:t>
      </w:r>
      <w:r>
        <w:rPr>
          <w:rFonts w:hint="eastAsia"/>
        </w:rPr>
        <w:t>（任意後見法７条</w:t>
      </w:r>
      <w:r w:rsidR="001523C3">
        <w:rPr>
          <w:rFonts w:hint="eastAsia"/>
        </w:rPr>
        <w:t>１</w:t>
      </w:r>
      <w:r>
        <w:rPr>
          <w:rFonts w:hint="eastAsia"/>
        </w:rPr>
        <w:t>項</w:t>
      </w:r>
      <w:r w:rsidR="001523C3">
        <w:rPr>
          <w:rFonts w:hint="eastAsia"/>
        </w:rPr>
        <w:t>１</w:t>
      </w:r>
      <w:r>
        <w:rPr>
          <w:rFonts w:hint="eastAsia"/>
        </w:rPr>
        <w:t>号）。任意後見制度は、家庭裁判所が間接的に任意後見人を監督</w:t>
      </w:r>
      <w:r w:rsidR="00EB50A9">
        <w:rPr>
          <w:rFonts w:hint="eastAsia"/>
        </w:rPr>
        <w:t>します</w:t>
      </w:r>
      <w:r>
        <w:rPr>
          <w:rFonts w:hint="eastAsia"/>
        </w:rPr>
        <w:t>。家庭裁判所が直接</w:t>
      </w:r>
      <w:r w:rsidR="00EB50A9">
        <w:rPr>
          <w:rFonts w:hint="eastAsia"/>
        </w:rPr>
        <w:t>、</w:t>
      </w:r>
      <w:r>
        <w:rPr>
          <w:rFonts w:hint="eastAsia"/>
        </w:rPr>
        <w:t>監督する法定後見制度と</w:t>
      </w:r>
      <w:r w:rsidR="00EB50A9">
        <w:rPr>
          <w:rFonts w:hint="eastAsia"/>
        </w:rPr>
        <w:t>の違いです</w:t>
      </w:r>
      <w:r>
        <w:rPr>
          <w:rFonts w:hint="eastAsia"/>
        </w:rPr>
        <w:t>。監督人</w:t>
      </w:r>
      <w:r w:rsidR="00EB50A9">
        <w:rPr>
          <w:rFonts w:hint="eastAsia"/>
        </w:rPr>
        <w:t>の存在は</w:t>
      </w:r>
      <w:r>
        <w:rPr>
          <w:rFonts w:hint="eastAsia"/>
        </w:rPr>
        <w:t>、任意後見人の事務</w:t>
      </w:r>
      <w:r w:rsidR="00EB50A9">
        <w:rPr>
          <w:rFonts w:hint="eastAsia"/>
        </w:rPr>
        <w:t>が</w:t>
      </w:r>
      <w:r>
        <w:rPr>
          <w:rFonts w:hint="eastAsia"/>
        </w:rPr>
        <w:t>適切</w:t>
      </w:r>
      <w:r w:rsidR="00EB50A9">
        <w:rPr>
          <w:rFonts w:hint="eastAsia"/>
        </w:rPr>
        <w:t>に行われているだろうと推定されるので</w:t>
      </w:r>
      <w:r>
        <w:rPr>
          <w:rFonts w:hint="eastAsia"/>
        </w:rPr>
        <w:t>、</w:t>
      </w:r>
      <w:r w:rsidR="00EB50A9">
        <w:rPr>
          <w:rFonts w:hint="eastAsia"/>
        </w:rPr>
        <w:t>他の親族などから</w:t>
      </w:r>
      <w:r w:rsidR="00D970B7">
        <w:rPr>
          <w:rFonts w:hint="eastAsia"/>
        </w:rPr>
        <w:t>不正な行為をしてないかなど</w:t>
      </w:r>
      <w:r w:rsidR="00EB50A9">
        <w:rPr>
          <w:rFonts w:hint="eastAsia"/>
        </w:rPr>
        <w:t>の不安を取り除く役目も担っているといえます。</w:t>
      </w:r>
    </w:p>
    <w:p w14:paraId="01C277B7" w14:textId="1D405930" w:rsidR="00D970B7" w:rsidRDefault="00CA06A7" w:rsidP="00240DFF">
      <w:pPr>
        <w:ind w:left="227" w:hangingChars="100" w:hanging="227"/>
      </w:pPr>
      <w:r>
        <w:rPr>
          <w:rFonts w:hint="eastAsia"/>
        </w:rPr>
        <w:t xml:space="preserve">　　任意後見監督人の具体的な</w:t>
      </w:r>
      <w:r w:rsidR="00EB50A9">
        <w:rPr>
          <w:rFonts w:hint="eastAsia"/>
        </w:rPr>
        <w:t>仕事は</w:t>
      </w:r>
      <w:r>
        <w:rPr>
          <w:rFonts w:hint="eastAsia"/>
        </w:rPr>
        <w:t>、</w:t>
      </w:r>
      <w:r w:rsidR="001523C3">
        <w:rPr>
          <w:rFonts w:hint="eastAsia"/>
        </w:rPr>
        <w:t>まず</w:t>
      </w:r>
      <w:r>
        <w:rPr>
          <w:rFonts w:hint="eastAsia"/>
        </w:rPr>
        <w:t>監督人への就任直後</w:t>
      </w:r>
      <w:r w:rsidR="00EB50A9">
        <w:rPr>
          <w:rFonts w:hint="eastAsia"/>
        </w:rPr>
        <w:t>に本人と</w:t>
      </w:r>
      <w:r>
        <w:rPr>
          <w:rFonts w:hint="eastAsia"/>
        </w:rPr>
        <w:t>任意後見人</w:t>
      </w:r>
      <w:r w:rsidR="00EB50A9">
        <w:rPr>
          <w:rFonts w:hint="eastAsia"/>
        </w:rPr>
        <w:t>に</w:t>
      </w:r>
      <w:r>
        <w:rPr>
          <w:rFonts w:hint="eastAsia"/>
        </w:rPr>
        <w:t>面</w:t>
      </w:r>
      <w:r>
        <w:rPr>
          <w:rFonts w:hint="eastAsia"/>
        </w:rPr>
        <w:lastRenderedPageBreak/>
        <w:t>談</w:t>
      </w:r>
      <w:r w:rsidR="00EB50A9">
        <w:rPr>
          <w:rFonts w:hint="eastAsia"/>
        </w:rPr>
        <w:t>することです</w:t>
      </w:r>
      <w:r w:rsidR="001523C3">
        <w:rPr>
          <w:rFonts w:hint="eastAsia"/>
        </w:rPr>
        <w:t>。そこで</w:t>
      </w:r>
      <w:r>
        <w:rPr>
          <w:rFonts w:hint="eastAsia"/>
        </w:rPr>
        <w:t>任意後見</w:t>
      </w:r>
      <w:r w:rsidR="00EB50A9">
        <w:rPr>
          <w:rFonts w:hint="eastAsia"/>
        </w:rPr>
        <w:t>人には</w:t>
      </w:r>
      <w:r>
        <w:rPr>
          <w:rFonts w:hint="eastAsia"/>
        </w:rPr>
        <w:t>制度趣旨、任意後見人として行うべき</w:t>
      </w:r>
      <w:r w:rsidR="00D970B7">
        <w:rPr>
          <w:rFonts w:hint="eastAsia"/>
        </w:rPr>
        <w:t>財産目録や収支報告書</w:t>
      </w:r>
      <w:r>
        <w:rPr>
          <w:rFonts w:hint="eastAsia"/>
        </w:rPr>
        <w:t>の</w:t>
      </w:r>
      <w:r w:rsidR="00D970B7">
        <w:rPr>
          <w:rFonts w:hint="eastAsia"/>
        </w:rPr>
        <w:t>作成</w:t>
      </w:r>
      <w:r>
        <w:rPr>
          <w:rFonts w:hint="eastAsia"/>
        </w:rPr>
        <w:t>、</w:t>
      </w:r>
      <w:r w:rsidR="00D970B7">
        <w:rPr>
          <w:rFonts w:hint="eastAsia"/>
        </w:rPr>
        <w:t>監督人への報告書の作成の仕方など</w:t>
      </w:r>
      <w:r>
        <w:rPr>
          <w:rFonts w:hint="eastAsia"/>
        </w:rPr>
        <w:t>善良な管理者として</w:t>
      </w:r>
      <w:r w:rsidR="00D970B7">
        <w:rPr>
          <w:rFonts w:hint="eastAsia"/>
        </w:rPr>
        <w:t>やるべきことの</w:t>
      </w:r>
      <w:r>
        <w:rPr>
          <w:rFonts w:hint="eastAsia"/>
        </w:rPr>
        <w:t>説明を</w:t>
      </w:r>
      <w:r w:rsidR="00EB50A9">
        <w:rPr>
          <w:rFonts w:hint="eastAsia"/>
        </w:rPr>
        <w:t>します</w:t>
      </w:r>
      <w:r w:rsidR="001523C3">
        <w:rPr>
          <w:rFonts w:hint="eastAsia"/>
        </w:rPr>
        <w:t>。その目的は</w:t>
      </w:r>
      <w:r w:rsidR="00787926">
        <w:rPr>
          <w:rFonts w:hint="eastAsia"/>
        </w:rPr>
        <w:t>、</w:t>
      </w:r>
      <w:r>
        <w:rPr>
          <w:rFonts w:hint="eastAsia"/>
        </w:rPr>
        <w:t>今後の後見事務が適切に行われるように指導する</w:t>
      </w:r>
      <w:r w:rsidR="001523C3">
        <w:rPr>
          <w:rFonts w:hint="eastAsia"/>
        </w:rPr>
        <w:t>ことで</w:t>
      </w:r>
      <w:r w:rsidR="00D970B7">
        <w:rPr>
          <w:rFonts w:hint="eastAsia"/>
        </w:rPr>
        <w:t>す</w:t>
      </w:r>
      <w:r>
        <w:rPr>
          <w:rFonts w:hint="eastAsia"/>
        </w:rPr>
        <w:t>。特に、</w:t>
      </w:r>
      <w:r w:rsidR="00787926" w:rsidRPr="00787926">
        <w:rPr>
          <w:rFonts w:hint="eastAsia"/>
        </w:rPr>
        <w:t>任意後見人</w:t>
      </w:r>
      <w:r w:rsidR="00787926">
        <w:rPr>
          <w:rFonts w:hint="eastAsia"/>
        </w:rPr>
        <w:t>が</w:t>
      </w:r>
      <w:r>
        <w:rPr>
          <w:rFonts w:hint="eastAsia"/>
        </w:rPr>
        <w:t>親族である場合は、本人の財産と</w:t>
      </w:r>
      <w:r w:rsidR="004677A7">
        <w:rPr>
          <w:rFonts w:hint="eastAsia"/>
        </w:rPr>
        <w:t>任意後見人</w:t>
      </w:r>
      <w:r>
        <w:rPr>
          <w:rFonts w:hint="eastAsia"/>
        </w:rPr>
        <w:t>の</w:t>
      </w:r>
      <w:r w:rsidR="004677A7">
        <w:rPr>
          <w:rFonts w:hint="eastAsia"/>
        </w:rPr>
        <w:t>財産を</w:t>
      </w:r>
      <w:r>
        <w:rPr>
          <w:rFonts w:hint="eastAsia"/>
        </w:rPr>
        <w:t>分別管理する</w:t>
      </w:r>
      <w:r w:rsidR="00D970B7">
        <w:rPr>
          <w:rFonts w:hint="eastAsia"/>
        </w:rPr>
        <w:t>ことを守るよう</w:t>
      </w:r>
      <w:r>
        <w:rPr>
          <w:rFonts w:hint="eastAsia"/>
        </w:rPr>
        <w:t>に指導</w:t>
      </w:r>
      <w:r w:rsidR="00D970B7">
        <w:rPr>
          <w:rFonts w:hint="eastAsia"/>
        </w:rPr>
        <w:t>します</w:t>
      </w:r>
      <w:r>
        <w:rPr>
          <w:rFonts w:hint="eastAsia"/>
        </w:rPr>
        <w:t>。</w:t>
      </w:r>
    </w:p>
    <w:p w14:paraId="26CAE635" w14:textId="77777777" w:rsidR="00D970B7" w:rsidRDefault="00CA06A7" w:rsidP="00D970B7">
      <w:pPr>
        <w:ind w:leftChars="100" w:left="227" w:firstLineChars="100" w:firstLine="227"/>
      </w:pPr>
      <w:r>
        <w:rPr>
          <w:rFonts w:hint="eastAsia"/>
        </w:rPr>
        <w:t>任意後見契約には、監督人への報告期間が</w:t>
      </w:r>
      <w:r w:rsidR="00D970B7">
        <w:rPr>
          <w:rFonts w:hint="eastAsia"/>
        </w:rPr>
        <w:t>３か月とか</w:t>
      </w:r>
      <w:r w:rsidR="00D970B7">
        <w:rPr>
          <w:rFonts w:hint="eastAsia"/>
        </w:rPr>
        <w:t>6</w:t>
      </w:r>
      <w:r w:rsidR="00D970B7">
        <w:rPr>
          <w:rFonts w:hint="eastAsia"/>
        </w:rPr>
        <w:t>か月と</w:t>
      </w:r>
      <w:r>
        <w:rPr>
          <w:rFonts w:hint="eastAsia"/>
        </w:rPr>
        <w:t>定められてい</w:t>
      </w:r>
      <w:r w:rsidR="00D970B7">
        <w:rPr>
          <w:rFonts w:hint="eastAsia"/>
        </w:rPr>
        <w:t>て、</w:t>
      </w:r>
      <w:r>
        <w:rPr>
          <w:rFonts w:hint="eastAsia"/>
        </w:rPr>
        <w:t>その期間に応じて監督人へ事務の処理状況、預貯金残高、収支状況、その疎明資料としての通帳類の提出を求めることにな</w:t>
      </w:r>
      <w:r w:rsidR="00D970B7">
        <w:rPr>
          <w:rFonts w:hint="eastAsia"/>
        </w:rPr>
        <w:t>ります</w:t>
      </w:r>
      <w:r>
        <w:rPr>
          <w:rFonts w:hint="eastAsia"/>
        </w:rPr>
        <w:t>。ただし、</w:t>
      </w:r>
      <w:r w:rsidR="00D970B7">
        <w:rPr>
          <w:rFonts w:hint="eastAsia"/>
        </w:rPr>
        <w:t>親族後見人は期限を守らないことが多く、提出されても添付すべき書類が不足しがちです。</w:t>
      </w:r>
    </w:p>
    <w:p w14:paraId="667DFB88" w14:textId="055168D2" w:rsidR="00CA06A7" w:rsidRDefault="00D970B7" w:rsidP="00D970B7">
      <w:pPr>
        <w:ind w:leftChars="100" w:left="227" w:firstLineChars="100" w:firstLine="227"/>
      </w:pPr>
      <w:r>
        <w:rPr>
          <w:rFonts w:hint="eastAsia"/>
        </w:rPr>
        <w:t>監督の実効あらしめるために</w:t>
      </w:r>
      <w:r w:rsidR="00CA06A7">
        <w:rPr>
          <w:rFonts w:hint="eastAsia"/>
        </w:rPr>
        <w:t>、期間に応じた報告だけでなくいつでも任意後見人に報告を求めることができ</w:t>
      </w:r>
      <w:r>
        <w:rPr>
          <w:rFonts w:hint="eastAsia"/>
        </w:rPr>
        <w:t>ます</w:t>
      </w:r>
      <w:r w:rsidR="00CA06A7">
        <w:rPr>
          <w:rFonts w:hint="eastAsia"/>
        </w:rPr>
        <w:t>。また、任意後見人</w:t>
      </w:r>
      <w:r w:rsidR="004677A7">
        <w:rPr>
          <w:rFonts w:hint="eastAsia"/>
        </w:rPr>
        <w:t>に報告を求めるだけでなく、</w:t>
      </w:r>
      <w:r w:rsidR="00CA06A7">
        <w:rPr>
          <w:rFonts w:hint="eastAsia"/>
        </w:rPr>
        <w:t>事務もしくは本人の財産の状況を</w:t>
      </w:r>
      <w:r w:rsidR="004677A7">
        <w:rPr>
          <w:rFonts w:hint="eastAsia"/>
        </w:rPr>
        <w:t>、直接</w:t>
      </w:r>
      <w:r w:rsidR="00CA06A7">
        <w:rPr>
          <w:rFonts w:hint="eastAsia"/>
        </w:rPr>
        <w:t>調査することができる</w:t>
      </w:r>
      <w:r>
        <w:rPr>
          <w:rFonts w:hint="eastAsia"/>
        </w:rPr>
        <w:t>とされています</w:t>
      </w:r>
      <w:r w:rsidR="00CA06A7">
        <w:rPr>
          <w:rFonts w:hint="eastAsia"/>
        </w:rPr>
        <w:t>（同法</w:t>
      </w:r>
      <w:r w:rsidR="001523C3">
        <w:rPr>
          <w:rFonts w:hint="eastAsia"/>
        </w:rPr>
        <w:t>７</w:t>
      </w:r>
      <w:r w:rsidR="00CA06A7">
        <w:rPr>
          <w:rFonts w:hint="eastAsia"/>
        </w:rPr>
        <w:t>条</w:t>
      </w:r>
      <w:r w:rsidR="001523C3">
        <w:rPr>
          <w:rFonts w:hint="eastAsia"/>
        </w:rPr>
        <w:t>２</w:t>
      </w:r>
      <w:r w:rsidR="00CA06A7">
        <w:rPr>
          <w:rFonts w:hint="eastAsia"/>
        </w:rPr>
        <w:t>項）。任意後見監督人にこのような報告請求権・調査権を与えること</w:t>
      </w:r>
      <w:r w:rsidR="003C4DC5">
        <w:rPr>
          <w:rFonts w:hint="eastAsia"/>
        </w:rPr>
        <w:t>で</w:t>
      </w:r>
      <w:r w:rsidR="00CA06A7">
        <w:rPr>
          <w:rFonts w:hint="eastAsia"/>
        </w:rPr>
        <w:t>、本人の権利擁護を図っている</w:t>
      </w:r>
      <w:r w:rsidR="003C4DC5">
        <w:rPr>
          <w:rFonts w:hint="eastAsia"/>
        </w:rPr>
        <w:t>のです</w:t>
      </w:r>
      <w:r w:rsidR="00CA06A7">
        <w:rPr>
          <w:rFonts w:hint="eastAsia"/>
        </w:rPr>
        <w:t>。</w:t>
      </w:r>
    </w:p>
    <w:p w14:paraId="1F2EE502" w14:textId="77777777" w:rsidR="003C4DC5" w:rsidRDefault="003C4DC5" w:rsidP="00D970B7">
      <w:pPr>
        <w:ind w:leftChars="100" w:left="227" w:firstLineChars="100" w:firstLine="227"/>
      </w:pPr>
    </w:p>
    <w:p w14:paraId="0D19EAAD" w14:textId="0459D51D" w:rsidR="003C4DC5" w:rsidRPr="007C378A" w:rsidRDefault="003C4DC5" w:rsidP="003C4DC5">
      <w:pPr>
        <w:rPr>
          <w:rFonts w:asciiTheme="majorEastAsia" w:eastAsiaTheme="majorEastAsia" w:hAnsiTheme="majorEastAsia"/>
          <w:b/>
          <w:bCs/>
        </w:rPr>
      </w:pPr>
      <w:r w:rsidRPr="007C378A">
        <w:rPr>
          <w:rFonts w:asciiTheme="majorEastAsia" w:eastAsiaTheme="majorEastAsia" w:hAnsiTheme="majorEastAsia" w:hint="eastAsia"/>
          <w:b/>
          <w:bCs/>
        </w:rPr>
        <w:t>（２）家庭裁判所への報告</w:t>
      </w:r>
    </w:p>
    <w:p w14:paraId="0A276EBF" w14:textId="3FECCDC7" w:rsidR="00CA06A7" w:rsidRDefault="00CA06A7" w:rsidP="00240DFF">
      <w:pPr>
        <w:ind w:leftChars="100" w:left="227" w:firstLineChars="100" w:firstLine="227"/>
      </w:pPr>
      <w:r>
        <w:rPr>
          <w:rFonts w:hint="eastAsia"/>
        </w:rPr>
        <w:t>任意後見監督人は、家庭裁判所に任意後見人の事務について定期的に報告する</w:t>
      </w:r>
      <w:r w:rsidR="003C4DC5">
        <w:rPr>
          <w:rFonts w:hint="eastAsia"/>
        </w:rPr>
        <w:t>必要があります</w:t>
      </w:r>
      <w:r>
        <w:rPr>
          <w:rFonts w:hint="eastAsia"/>
        </w:rPr>
        <w:t>（同法</w:t>
      </w:r>
      <w:r w:rsidR="001523C3">
        <w:rPr>
          <w:rFonts w:hint="eastAsia"/>
        </w:rPr>
        <w:t>７</w:t>
      </w:r>
      <w:r>
        <w:rPr>
          <w:rFonts w:hint="eastAsia"/>
        </w:rPr>
        <w:t>条</w:t>
      </w:r>
      <w:r w:rsidR="001523C3">
        <w:rPr>
          <w:rFonts w:hint="eastAsia"/>
        </w:rPr>
        <w:t>１</w:t>
      </w:r>
      <w:r>
        <w:rPr>
          <w:rFonts w:hint="eastAsia"/>
        </w:rPr>
        <w:t>項</w:t>
      </w:r>
      <w:r w:rsidR="001523C3">
        <w:rPr>
          <w:rFonts w:hint="eastAsia"/>
        </w:rPr>
        <w:t>２</w:t>
      </w:r>
      <w:r>
        <w:rPr>
          <w:rFonts w:hint="eastAsia"/>
        </w:rPr>
        <w:t>号）。家庭裁判所は、任意後見監督人</w:t>
      </w:r>
      <w:r w:rsidR="003C4DC5">
        <w:rPr>
          <w:rFonts w:hint="eastAsia"/>
        </w:rPr>
        <w:t>を</w:t>
      </w:r>
      <w:r>
        <w:rPr>
          <w:rFonts w:hint="eastAsia"/>
        </w:rPr>
        <w:t>監督</w:t>
      </w:r>
      <w:r w:rsidR="003C4DC5">
        <w:rPr>
          <w:rFonts w:hint="eastAsia"/>
        </w:rPr>
        <w:t>することで</w:t>
      </w:r>
      <w:r>
        <w:rPr>
          <w:rFonts w:hint="eastAsia"/>
        </w:rPr>
        <w:t>、任意後見人に対する間接的な監督を実効あらしめる</w:t>
      </w:r>
      <w:r w:rsidR="003C4DC5">
        <w:rPr>
          <w:rFonts w:hint="eastAsia"/>
        </w:rPr>
        <w:t>ようにしています。具体的には</w:t>
      </w:r>
      <w:r>
        <w:rPr>
          <w:rFonts w:hint="eastAsia"/>
        </w:rPr>
        <w:t>定期報告以外にも必要があると認めるとき</w:t>
      </w:r>
      <w:r w:rsidR="003C4DC5">
        <w:rPr>
          <w:rFonts w:hint="eastAsia"/>
        </w:rPr>
        <w:t>に</w:t>
      </w:r>
      <w:r>
        <w:rPr>
          <w:rFonts w:hint="eastAsia"/>
        </w:rPr>
        <w:t>は、</w:t>
      </w:r>
      <w:ins w:id="157" w:author="猛一 勝" w:date="2021-03-17T19:47:00Z">
        <w:r w:rsidR="00AD09CF">
          <w:rPr>
            <w:rFonts w:hint="eastAsia"/>
          </w:rPr>
          <w:t>家庭裁判所は任意後見</w:t>
        </w:r>
      </w:ins>
      <w:r>
        <w:rPr>
          <w:rFonts w:hint="eastAsia"/>
        </w:rPr>
        <w:t>監督人に</w:t>
      </w:r>
      <w:r w:rsidR="003C4DC5">
        <w:rPr>
          <w:rFonts w:hint="eastAsia"/>
        </w:rPr>
        <w:t>対し</w:t>
      </w:r>
      <w:r>
        <w:rPr>
          <w:rFonts w:hint="eastAsia"/>
        </w:rPr>
        <w:t>事務の報告を求め、任意後見人の事務</w:t>
      </w:r>
      <w:del w:id="158" w:author="猛一 勝" w:date="2021-03-17T19:48:00Z">
        <w:r w:rsidDel="00AD09CF">
          <w:rPr>
            <w:rFonts w:hint="eastAsia"/>
          </w:rPr>
          <w:delText>もし</w:delText>
        </w:r>
      </w:del>
      <w:ins w:id="159" w:author="猛一 勝" w:date="2021-03-17T19:48:00Z">
        <w:r w:rsidR="00AD09CF">
          <w:rPr>
            <w:rFonts w:hint="eastAsia"/>
          </w:rPr>
          <w:t>若しく</w:t>
        </w:r>
      </w:ins>
      <w:del w:id="160" w:author="猛一 勝" w:date="2021-03-17T19:48:00Z">
        <w:r w:rsidDel="00AD09CF">
          <w:rPr>
            <w:rFonts w:hint="eastAsia"/>
          </w:rPr>
          <w:delText>く</w:delText>
        </w:r>
      </w:del>
      <w:r>
        <w:rPr>
          <w:rFonts w:hint="eastAsia"/>
        </w:rPr>
        <w:t>は本人の財産の状況の調査を命じ、その他監督人の職務について必要な処分を命じることができ</w:t>
      </w:r>
      <w:r w:rsidR="003C4DC5">
        <w:rPr>
          <w:rFonts w:hint="eastAsia"/>
        </w:rPr>
        <w:t>ます</w:t>
      </w:r>
      <w:r>
        <w:rPr>
          <w:rFonts w:hint="eastAsia"/>
        </w:rPr>
        <w:t>（同法</w:t>
      </w:r>
      <w:ins w:id="161" w:author="猛一 勝" w:date="2021-03-17T19:47:00Z">
        <w:r w:rsidR="00AD09CF">
          <w:rPr>
            <w:rFonts w:hint="eastAsia"/>
          </w:rPr>
          <w:t>７条３項</w:t>
        </w:r>
      </w:ins>
      <w:del w:id="162" w:author="猛一 勝" w:date="2021-03-17T19:47:00Z">
        <w:r w:rsidDel="00AD09CF">
          <w:rPr>
            <w:rFonts w:hint="eastAsia"/>
          </w:rPr>
          <w:delText>同項</w:delText>
        </w:r>
        <w:r w:rsidR="001523C3" w:rsidDel="00AD09CF">
          <w:rPr>
            <w:rFonts w:hint="eastAsia"/>
          </w:rPr>
          <w:delText>４</w:delText>
        </w:r>
        <w:r w:rsidDel="00AD09CF">
          <w:rPr>
            <w:rFonts w:hint="eastAsia"/>
          </w:rPr>
          <w:delText>号</w:delText>
        </w:r>
      </w:del>
      <w:r>
        <w:rPr>
          <w:rFonts w:hint="eastAsia"/>
        </w:rPr>
        <w:t>）。なお、家庭裁判所は、調査官に</w:t>
      </w:r>
      <w:ins w:id="163" w:author="猛一 勝" w:date="2021-03-17T19:48:00Z">
        <w:r w:rsidR="00AD09CF">
          <w:rPr>
            <w:rFonts w:hint="eastAsia"/>
          </w:rPr>
          <w:t>任意後見</w:t>
        </w:r>
      </w:ins>
      <w:r>
        <w:rPr>
          <w:rFonts w:hint="eastAsia"/>
        </w:rPr>
        <w:t>監督人の事務を調査させることがで</w:t>
      </w:r>
      <w:r w:rsidR="003C4DC5">
        <w:rPr>
          <w:rFonts w:hint="eastAsia"/>
        </w:rPr>
        <w:t>きます</w:t>
      </w:r>
      <w:r>
        <w:rPr>
          <w:rFonts w:hint="eastAsia"/>
        </w:rPr>
        <w:t>（家事</w:t>
      </w:r>
      <w:ins w:id="164" w:author="猛一 勝" w:date="2021-03-17T19:47:00Z">
        <w:r w:rsidR="00AD09CF">
          <w:rPr>
            <w:rFonts w:hint="eastAsia"/>
          </w:rPr>
          <w:t>事件</w:t>
        </w:r>
      </w:ins>
      <w:r>
        <w:rPr>
          <w:rFonts w:hint="eastAsia"/>
        </w:rPr>
        <w:t>手続法２２４条）。</w:t>
      </w:r>
    </w:p>
    <w:p w14:paraId="64AD1693" w14:textId="77777777" w:rsidR="00B477ED" w:rsidRDefault="00B477ED" w:rsidP="00240DFF">
      <w:pPr>
        <w:ind w:leftChars="100" w:left="227" w:firstLineChars="100" w:firstLine="227"/>
      </w:pPr>
    </w:p>
    <w:p w14:paraId="2FA001A2" w14:textId="244942FA" w:rsidR="003C4DC5" w:rsidRPr="007C378A" w:rsidRDefault="003C4DC5" w:rsidP="003C4DC5">
      <w:pPr>
        <w:ind w:firstLineChars="100" w:firstLine="228"/>
        <w:rPr>
          <w:rFonts w:asciiTheme="majorEastAsia" w:eastAsiaTheme="majorEastAsia" w:hAnsiTheme="majorEastAsia"/>
          <w:b/>
          <w:bCs/>
        </w:rPr>
      </w:pPr>
      <w:r w:rsidRPr="007C378A">
        <w:rPr>
          <w:rFonts w:asciiTheme="majorEastAsia" w:eastAsiaTheme="majorEastAsia" w:hAnsiTheme="majorEastAsia" w:hint="eastAsia"/>
          <w:b/>
          <w:bCs/>
        </w:rPr>
        <w:t>（３）不正への対応</w:t>
      </w:r>
    </w:p>
    <w:p w14:paraId="25D03CCD" w14:textId="485DCAEF" w:rsidR="00CA06A7" w:rsidRDefault="00CA06A7" w:rsidP="00240DFF">
      <w:pPr>
        <w:ind w:leftChars="100" w:left="227" w:firstLineChars="100" w:firstLine="227"/>
      </w:pPr>
      <w:r>
        <w:rPr>
          <w:rFonts w:hint="eastAsia"/>
        </w:rPr>
        <w:t>任意後見監督人が、任意後見人の不適切な事務等を発見した場合、本人に損害が発生している場合には、原状回復を求め</w:t>
      </w:r>
      <w:r w:rsidR="00B477ED">
        <w:rPr>
          <w:rFonts w:hint="eastAsia"/>
        </w:rPr>
        <w:t>ます。さらに</w:t>
      </w:r>
      <w:r>
        <w:rPr>
          <w:rFonts w:hint="eastAsia"/>
        </w:rPr>
        <w:t>不適切な事務を行った経緯を考慮し更なる処置が必要か否かの判断をする</w:t>
      </w:r>
      <w:r w:rsidR="00B477ED">
        <w:rPr>
          <w:rFonts w:hint="eastAsia"/>
        </w:rPr>
        <w:t>必要があります</w:t>
      </w:r>
      <w:r>
        <w:rPr>
          <w:rFonts w:hint="eastAsia"/>
        </w:rPr>
        <w:t>。しかし、任意後見人が損害を回復しない場合には、</w:t>
      </w:r>
      <w:r w:rsidR="004677A7">
        <w:rPr>
          <w:rFonts w:hint="eastAsia"/>
        </w:rPr>
        <w:t>不当利得返還請求訴訟の提起や刑事告訴・告発も</w:t>
      </w:r>
      <w:r>
        <w:rPr>
          <w:rFonts w:hint="eastAsia"/>
        </w:rPr>
        <w:t>考える</w:t>
      </w:r>
      <w:r w:rsidR="00B477ED">
        <w:rPr>
          <w:rFonts w:hint="eastAsia"/>
        </w:rPr>
        <w:t>ことになるでしょう</w:t>
      </w:r>
      <w:r>
        <w:rPr>
          <w:rFonts w:hint="eastAsia"/>
        </w:rPr>
        <w:t>。</w:t>
      </w:r>
      <w:r w:rsidR="00B477ED">
        <w:rPr>
          <w:rFonts w:hint="eastAsia"/>
        </w:rPr>
        <w:t>このような流れの中で</w:t>
      </w:r>
      <w:r>
        <w:rPr>
          <w:rFonts w:hint="eastAsia"/>
        </w:rPr>
        <w:t>任意後見人</w:t>
      </w:r>
      <w:r w:rsidR="004677A7">
        <w:rPr>
          <w:rFonts w:hint="eastAsia"/>
        </w:rPr>
        <w:t>が</w:t>
      </w:r>
      <w:r>
        <w:rPr>
          <w:rFonts w:hint="eastAsia"/>
        </w:rPr>
        <w:t>任務に適さない</w:t>
      </w:r>
      <w:r w:rsidR="00B477ED">
        <w:rPr>
          <w:rFonts w:hint="eastAsia"/>
        </w:rPr>
        <w:t>と考えたときは、</w:t>
      </w:r>
      <w:r>
        <w:rPr>
          <w:rFonts w:hint="eastAsia"/>
        </w:rPr>
        <w:t>家庭裁判所に任意後見人の解任を請求することができ</w:t>
      </w:r>
      <w:r w:rsidR="00B477ED">
        <w:rPr>
          <w:rFonts w:hint="eastAsia"/>
        </w:rPr>
        <w:t>ます</w:t>
      </w:r>
      <w:r>
        <w:rPr>
          <w:rFonts w:hint="eastAsia"/>
        </w:rPr>
        <w:t>（任意後見法</w:t>
      </w:r>
      <w:r w:rsidR="001523C3">
        <w:rPr>
          <w:rFonts w:hint="eastAsia"/>
        </w:rPr>
        <w:t>８</w:t>
      </w:r>
      <w:r>
        <w:rPr>
          <w:rFonts w:hint="eastAsia"/>
        </w:rPr>
        <w:t>条）。また、本人の利益のために特に必要がある</w:t>
      </w:r>
      <w:r w:rsidR="00B477ED">
        <w:rPr>
          <w:rFonts w:hint="eastAsia"/>
        </w:rPr>
        <w:t>と考えるときは</w:t>
      </w:r>
      <w:r>
        <w:rPr>
          <w:rFonts w:hint="eastAsia"/>
        </w:rPr>
        <w:t>法定後見の申立を行うこと</w:t>
      </w:r>
      <w:r w:rsidR="00B477ED">
        <w:rPr>
          <w:rFonts w:hint="eastAsia"/>
        </w:rPr>
        <w:t>になります</w:t>
      </w:r>
      <w:r>
        <w:rPr>
          <w:rFonts w:hint="eastAsia"/>
        </w:rPr>
        <w:t>（同法</w:t>
      </w:r>
      <w:r w:rsidR="001523C3">
        <w:rPr>
          <w:rFonts w:hint="eastAsia"/>
        </w:rPr>
        <w:t>１０</w:t>
      </w:r>
      <w:r>
        <w:rPr>
          <w:rFonts w:hint="eastAsia"/>
        </w:rPr>
        <w:t>条）。その結果</w:t>
      </w:r>
      <w:r w:rsidR="00B477ED">
        <w:rPr>
          <w:rFonts w:hint="eastAsia"/>
        </w:rPr>
        <w:t>として</w:t>
      </w:r>
      <w:r w:rsidR="004677A7">
        <w:rPr>
          <w:rFonts w:hint="eastAsia"/>
        </w:rPr>
        <w:t>、</w:t>
      </w:r>
      <w:r>
        <w:rPr>
          <w:rFonts w:hint="eastAsia"/>
        </w:rPr>
        <w:t>法定後見が開始した場合</w:t>
      </w:r>
      <w:r w:rsidR="00B477ED">
        <w:rPr>
          <w:rFonts w:hint="eastAsia"/>
        </w:rPr>
        <w:t>に</w:t>
      </w:r>
      <w:r>
        <w:rPr>
          <w:rFonts w:hint="eastAsia"/>
        </w:rPr>
        <w:t>は、任意後見契約は終了する</w:t>
      </w:r>
      <w:r w:rsidR="00B477ED">
        <w:rPr>
          <w:rFonts w:hint="eastAsia"/>
        </w:rPr>
        <w:t>ことに</w:t>
      </w:r>
      <w:r w:rsidR="00B477ED">
        <w:rPr>
          <w:rFonts w:hint="eastAsia"/>
        </w:rPr>
        <w:lastRenderedPageBreak/>
        <w:t>なります</w:t>
      </w:r>
      <w:r>
        <w:rPr>
          <w:rFonts w:hint="eastAsia"/>
        </w:rPr>
        <w:t>。</w:t>
      </w:r>
    </w:p>
    <w:p w14:paraId="7FB82344" w14:textId="4D0854B9" w:rsidR="00B83A5E" w:rsidRDefault="00CA06A7" w:rsidP="00240DFF">
      <w:pPr>
        <w:ind w:leftChars="100" w:left="227" w:firstLineChars="100" w:firstLine="227"/>
      </w:pPr>
      <w:r>
        <w:rPr>
          <w:rFonts w:hint="eastAsia"/>
        </w:rPr>
        <w:t>本人の自己決定権の尊重のために任意後見契約をし</w:t>
      </w:r>
      <w:r w:rsidR="00B83A5E">
        <w:rPr>
          <w:rFonts w:hint="eastAsia"/>
        </w:rPr>
        <w:t>ているのですから、できる限り本人</w:t>
      </w:r>
      <w:r w:rsidR="00F26E01">
        <w:rPr>
          <w:rFonts w:hint="eastAsia"/>
        </w:rPr>
        <w:t>の</w:t>
      </w:r>
      <w:r w:rsidR="00B83A5E">
        <w:rPr>
          <w:rFonts w:hint="eastAsia"/>
        </w:rPr>
        <w:t>信頼した任意後見人を尊重したいのですが</w:t>
      </w:r>
      <w:r>
        <w:rPr>
          <w:rFonts w:hint="eastAsia"/>
        </w:rPr>
        <w:t>、本人の損害を回復し損害の拡大を防ぐために法定後見の開始</w:t>
      </w:r>
      <w:r w:rsidR="00B83A5E">
        <w:rPr>
          <w:rFonts w:hint="eastAsia"/>
        </w:rPr>
        <w:t>をすべきことも</w:t>
      </w:r>
      <w:r>
        <w:rPr>
          <w:rFonts w:hint="eastAsia"/>
        </w:rPr>
        <w:t>あり得る</w:t>
      </w:r>
      <w:r w:rsidR="00B83A5E">
        <w:rPr>
          <w:rFonts w:hint="eastAsia"/>
        </w:rPr>
        <w:t>と思われます</w:t>
      </w:r>
      <w:r>
        <w:rPr>
          <w:rFonts w:hint="eastAsia"/>
        </w:rPr>
        <w:t>。そのため</w:t>
      </w:r>
      <w:r w:rsidR="00B83A5E">
        <w:rPr>
          <w:rFonts w:hint="eastAsia"/>
        </w:rPr>
        <w:t>、</w:t>
      </w:r>
      <w:r>
        <w:rPr>
          <w:rFonts w:hint="eastAsia"/>
        </w:rPr>
        <w:t>任意後見人の</w:t>
      </w:r>
      <w:r w:rsidR="00B83A5E">
        <w:rPr>
          <w:rFonts w:hint="eastAsia"/>
        </w:rPr>
        <w:t>不正な行為</w:t>
      </w:r>
      <w:r>
        <w:rPr>
          <w:rFonts w:hint="eastAsia"/>
        </w:rPr>
        <w:t>を発見した場合は</w:t>
      </w:r>
      <w:r w:rsidR="00B83A5E">
        <w:rPr>
          <w:rFonts w:hint="eastAsia"/>
        </w:rPr>
        <w:t>、監督人は</w:t>
      </w:r>
      <w:r>
        <w:rPr>
          <w:rFonts w:hint="eastAsia"/>
        </w:rPr>
        <w:t>家庭裁判所と相談しながら対応を考える</w:t>
      </w:r>
      <w:r w:rsidR="00B83A5E">
        <w:rPr>
          <w:rFonts w:hint="eastAsia"/>
        </w:rPr>
        <w:t>必要があります。</w:t>
      </w:r>
      <w:r w:rsidR="00B83A5E">
        <w:rPr>
          <w:rStyle w:val="ad"/>
        </w:rPr>
        <w:footnoteReference w:id="14"/>
      </w:r>
    </w:p>
    <w:p w14:paraId="77B3980A" w14:textId="77777777" w:rsidR="00B83A5E" w:rsidRDefault="00B83A5E" w:rsidP="00240DFF">
      <w:pPr>
        <w:ind w:leftChars="100" w:left="227" w:firstLineChars="100" w:firstLine="227"/>
      </w:pPr>
    </w:p>
    <w:p w14:paraId="50E2BBF6" w14:textId="77777777" w:rsidR="00B83A5E" w:rsidRPr="007C378A" w:rsidRDefault="00B83A5E" w:rsidP="00E82867">
      <w:pPr>
        <w:ind w:firstLineChars="100" w:firstLine="228"/>
        <w:rPr>
          <w:rFonts w:asciiTheme="majorEastAsia" w:eastAsiaTheme="majorEastAsia" w:hAnsiTheme="majorEastAsia"/>
          <w:b/>
          <w:bCs/>
        </w:rPr>
      </w:pPr>
      <w:r w:rsidRPr="007C378A">
        <w:rPr>
          <w:rFonts w:asciiTheme="majorEastAsia" w:eastAsiaTheme="majorEastAsia" w:hAnsiTheme="majorEastAsia" w:hint="eastAsia"/>
          <w:b/>
          <w:bCs/>
        </w:rPr>
        <w:t>（４）緊急時の対応</w:t>
      </w:r>
    </w:p>
    <w:p w14:paraId="40B94CC7" w14:textId="19A0FB54" w:rsidR="00CA06A7" w:rsidRDefault="00CA06A7" w:rsidP="00240DFF">
      <w:pPr>
        <w:ind w:leftChars="100" w:left="227" w:firstLineChars="100" w:firstLine="227"/>
      </w:pPr>
      <w:r>
        <w:rPr>
          <w:rFonts w:hint="eastAsia"/>
        </w:rPr>
        <w:t>それ以外</w:t>
      </w:r>
      <w:r w:rsidR="00F26E01">
        <w:rPr>
          <w:rFonts w:hint="eastAsia"/>
        </w:rPr>
        <w:t>に、急迫の</w:t>
      </w:r>
      <w:r>
        <w:rPr>
          <w:rFonts w:hint="eastAsia"/>
        </w:rPr>
        <w:t>事情がある場合、任意後見人の代理権の範囲内において必要な処分を監督人自らが、必要な法律行為を行う</w:t>
      </w:r>
      <w:r w:rsidR="00F26E01">
        <w:rPr>
          <w:rFonts w:hint="eastAsia"/>
        </w:rPr>
        <w:t>ことができます</w:t>
      </w:r>
      <w:r w:rsidR="004677A7" w:rsidRPr="004677A7">
        <w:rPr>
          <w:rFonts w:hint="eastAsia"/>
        </w:rPr>
        <w:t>（同法７条１項３号）</w:t>
      </w:r>
      <w:r w:rsidR="00F26E01">
        <w:rPr>
          <w:rFonts w:hint="eastAsia"/>
        </w:rPr>
        <w:t>。</w:t>
      </w:r>
      <w:r>
        <w:rPr>
          <w:rFonts w:hint="eastAsia"/>
        </w:rPr>
        <w:t>他にも任意後見人が長期に不在となるとき</w:t>
      </w:r>
      <w:r w:rsidR="00F26E01">
        <w:rPr>
          <w:rFonts w:hint="eastAsia"/>
        </w:rPr>
        <w:t>や</w:t>
      </w:r>
      <w:r>
        <w:rPr>
          <w:rFonts w:hint="eastAsia"/>
        </w:rPr>
        <w:t>病気で一時的に後見事務が行えないとき</w:t>
      </w:r>
      <w:r w:rsidR="00F26E01">
        <w:rPr>
          <w:rFonts w:hint="eastAsia"/>
        </w:rPr>
        <w:t>、</w:t>
      </w:r>
      <w:r>
        <w:rPr>
          <w:rFonts w:hint="eastAsia"/>
        </w:rPr>
        <w:t>任意後見人が死亡して法定後見人が選任されるまでの期間</w:t>
      </w:r>
      <w:r w:rsidR="00F26E01">
        <w:rPr>
          <w:rFonts w:hint="eastAsia"/>
        </w:rPr>
        <w:t>などに監督人が行うことが</w:t>
      </w:r>
      <w:r>
        <w:rPr>
          <w:rFonts w:hint="eastAsia"/>
        </w:rPr>
        <w:t>考え</w:t>
      </w:r>
      <w:r w:rsidR="00F26E01">
        <w:rPr>
          <w:rFonts w:hint="eastAsia"/>
        </w:rPr>
        <w:t>られます</w:t>
      </w:r>
      <w:r w:rsidR="004677A7">
        <w:rPr>
          <w:rFonts w:hint="eastAsia"/>
        </w:rPr>
        <w:t>。ただし、</w:t>
      </w:r>
      <w:r>
        <w:rPr>
          <w:rFonts w:hint="eastAsia"/>
        </w:rPr>
        <w:t>あくまで任意後見契約で定めた代理権の範囲を超えることはでき</w:t>
      </w:r>
      <w:r w:rsidR="00F26E01">
        <w:rPr>
          <w:rFonts w:hint="eastAsia"/>
        </w:rPr>
        <w:t>ません</w:t>
      </w:r>
      <w:r>
        <w:rPr>
          <w:rFonts w:hint="eastAsia"/>
        </w:rPr>
        <w:t>。</w:t>
      </w:r>
    </w:p>
    <w:p w14:paraId="4FD686A1" w14:textId="73F7A268" w:rsidR="00F26E01" w:rsidRDefault="00F26E01" w:rsidP="00240DFF">
      <w:pPr>
        <w:ind w:leftChars="100" w:left="227" w:firstLineChars="100" w:firstLine="227"/>
      </w:pPr>
    </w:p>
    <w:p w14:paraId="7E1E5A67" w14:textId="6BA5EC8C" w:rsidR="00F26E01" w:rsidRPr="007C378A" w:rsidRDefault="00F26E01" w:rsidP="00F26E01">
      <w:pPr>
        <w:rPr>
          <w:rFonts w:asciiTheme="majorEastAsia" w:eastAsiaTheme="majorEastAsia" w:hAnsiTheme="majorEastAsia"/>
          <w:b/>
          <w:bCs/>
        </w:rPr>
      </w:pPr>
      <w:r w:rsidRPr="007C378A">
        <w:rPr>
          <w:rFonts w:asciiTheme="majorEastAsia" w:eastAsiaTheme="majorEastAsia" w:hAnsiTheme="majorEastAsia" w:hint="eastAsia"/>
          <w:b/>
          <w:bCs/>
        </w:rPr>
        <w:t>（５）利益相反取引</w:t>
      </w:r>
    </w:p>
    <w:p w14:paraId="3D2D0078" w14:textId="77777777" w:rsidR="00F26E01" w:rsidRDefault="00CA06A7" w:rsidP="00240DFF">
      <w:pPr>
        <w:ind w:left="227" w:hangingChars="100" w:hanging="227"/>
      </w:pPr>
      <w:r>
        <w:rPr>
          <w:rFonts w:hint="eastAsia"/>
        </w:rPr>
        <w:t xml:space="preserve">　　監督人のもう一つの職務として任意後見人と本人との利益が相反する行為について本人を代表すること</w:t>
      </w:r>
      <w:r w:rsidR="00F26E01">
        <w:rPr>
          <w:rFonts w:hint="eastAsia"/>
        </w:rPr>
        <w:t>があります</w:t>
      </w:r>
      <w:r>
        <w:rPr>
          <w:rFonts w:hint="eastAsia"/>
        </w:rPr>
        <w:t>（同法７条１項</w:t>
      </w:r>
      <w:r w:rsidR="001523C3">
        <w:rPr>
          <w:rFonts w:hint="eastAsia"/>
        </w:rPr>
        <w:t>４</w:t>
      </w:r>
      <w:r>
        <w:rPr>
          <w:rFonts w:hint="eastAsia"/>
        </w:rPr>
        <w:t>号）。</w:t>
      </w:r>
    </w:p>
    <w:p w14:paraId="47BD1218" w14:textId="77777777" w:rsidR="00F26E01" w:rsidRDefault="00F26E01" w:rsidP="00240DFF">
      <w:pPr>
        <w:ind w:left="227" w:hangingChars="100" w:hanging="227"/>
      </w:pPr>
    </w:p>
    <w:p w14:paraId="5523D053" w14:textId="77777777" w:rsidR="00F26E01" w:rsidRPr="007C378A" w:rsidRDefault="00F26E01" w:rsidP="00240DFF">
      <w:pPr>
        <w:ind w:left="228" w:hangingChars="100" w:hanging="228"/>
        <w:rPr>
          <w:rFonts w:ascii="ＭＳ ゴシック" w:eastAsia="ＭＳ ゴシック" w:hAnsi="ＭＳ ゴシック"/>
          <w:b/>
          <w:bCs/>
        </w:rPr>
      </w:pPr>
      <w:r w:rsidRPr="007C378A">
        <w:rPr>
          <w:rFonts w:ascii="ＭＳ ゴシック" w:eastAsia="ＭＳ ゴシック" w:hAnsi="ＭＳ ゴシック" w:hint="eastAsia"/>
          <w:b/>
          <w:bCs/>
        </w:rPr>
        <w:t>（６）その他</w:t>
      </w:r>
    </w:p>
    <w:p w14:paraId="675AA5AB" w14:textId="6FFD2919" w:rsidR="00AA7E6D" w:rsidRDefault="00CA06A7" w:rsidP="00AA7E6D">
      <w:pPr>
        <w:ind w:leftChars="100" w:left="227" w:firstLineChars="100" w:firstLine="227"/>
      </w:pPr>
      <w:r w:rsidRPr="007C378A">
        <w:rPr>
          <w:rFonts w:hint="eastAsia"/>
        </w:rPr>
        <w:t>任意後見監督人が本人の居住用財産を処分する場合は、家庭裁判所の許可が</w:t>
      </w:r>
      <w:r w:rsidR="004677A7" w:rsidRPr="007C378A">
        <w:rPr>
          <w:rFonts w:hint="eastAsia"/>
        </w:rPr>
        <w:t>不要であ</w:t>
      </w:r>
      <w:r w:rsidR="004677A7">
        <w:rPr>
          <w:rFonts w:hint="eastAsia"/>
        </w:rPr>
        <w:t>る</w:t>
      </w:r>
      <w:r>
        <w:rPr>
          <w:rFonts w:hint="eastAsia"/>
        </w:rPr>
        <w:t>。</w:t>
      </w:r>
      <w:r w:rsidR="00AA7E6D">
        <w:rPr>
          <w:rFonts w:hint="eastAsia"/>
        </w:rPr>
        <w:t>任意後見人が本人の</w:t>
      </w:r>
      <w:r w:rsidR="00AA7E6D" w:rsidRPr="00AA7E6D">
        <w:rPr>
          <w:rFonts w:hint="eastAsia"/>
        </w:rPr>
        <w:t>居住用財産を処分する場合</w:t>
      </w:r>
      <w:r w:rsidR="00AA7E6D">
        <w:rPr>
          <w:rFonts w:hint="eastAsia"/>
        </w:rPr>
        <w:t>も</w:t>
      </w:r>
      <w:r w:rsidR="00AA7E6D" w:rsidRPr="00AA7E6D">
        <w:rPr>
          <w:rFonts w:hint="eastAsia"/>
        </w:rPr>
        <w:t>、</w:t>
      </w:r>
      <w:r w:rsidR="00AA7E6D">
        <w:rPr>
          <w:rFonts w:hint="eastAsia"/>
        </w:rPr>
        <w:t>監督人や家庭裁判</w:t>
      </w:r>
      <w:r w:rsidR="00AA7E6D" w:rsidRPr="00AA7E6D">
        <w:rPr>
          <w:rFonts w:hint="eastAsia"/>
        </w:rPr>
        <w:t>所の許可</w:t>
      </w:r>
      <w:r w:rsidR="00AA7E6D">
        <w:rPr>
          <w:rFonts w:hint="eastAsia"/>
        </w:rPr>
        <w:t>は、</w:t>
      </w:r>
      <w:r w:rsidR="00AA7E6D" w:rsidRPr="00AA7E6D">
        <w:rPr>
          <w:rFonts w:hint="eastAsia"/>
        </w:rPr>
        <w:t>不要で</w:t>
      </w:r>
      <w:r w:rsidR="00AA7E6D">
        <w:rPr>
          <w:rFonts w:hint="eastAsia"/>
        </w:rPr>
        <w:t>す。</w:t>
      </w:r>
      <w:r>
        <w:rPr>
          <w:rFonts w:hint="eastAsia"/>
        </w:rPr>
        <w:t>これは、法定後見における成年後見監督人との大きな違いで</w:t>
      </w:r>
      <w:r w:rsidR="007955EC">
        <w:rPr>
          <w:rFonts w:hint="eastAsia"/>
        </w:rPr>
        <w:t>す</w:t>
      </w:r>
      <w:bookmarkStart w:id="167" w:name="_Hlk34502527"/>
      <w:r>
        <w:rPr>
          <w:rFonts w:hint="eastAsia"/>
        </w:rPr>
        <w:t>（同法</w:t>
      </w:r>
      <w:r w:rsidR="001523C3">
        <w:rPr>
          <w:rFonts w:hint="eastAsia"/>
        </w:rPr>
        <w:t>７</w:t>
      </w:r>
      <w:r>
        <w:rPr>
          <w:rFonts w:hint="eastAsia"/>
        </w:rPr>
        <w:t>条は、民法８５９条の３を準用していない）</w:t>
      </w:r>
      <w:bookmarkEnd w:id="167"/>
      <w:r>
        <w:rPr>
          <w:rFonts w:hint="eastAsia"/>
        </w:rPr>
        <w:t>。</w:t>
      </w:r>
    </w:p>
    <w:p w14:paraId="1FC35300" w14:textId="4F2FD556" w:rsidR="00CA06A7" w:rsidRDefault="00CA06A7" w:rsidP="00AA7E6D">
      <w:pPr>
        <w:ind w:leftChars="100" w:left="227" w:firstLineChars="100" w:firstLine="227"/>
        <w:rPr>
          <w:ins w:id="168" w:author="猛一 勝" w:date="2021-03-17T19:23:00Z"/>
        </w:rPr>
      </w:pPr>
      <w:r>
        <w:rPr>
          <w:rFonts w:hint="eastAsia"/>
        </w:rPr>
        <w:t>任意後見監督人の報酬は、家庭裁判</w:t>
      </w:r>
      <w:ins w:id="169" w:author="猛一 勝" w:date="2021-03-17T19:26:00Z">
        <w:r w:rsidR="002A2184">
          <w:rPr>
            <w:rFonts w:hint="eastAsia"/>
          </w:rPr>
          <w:t>所</w:t>
        </w:r>
      </w:ins>
      <w:r>
        <w:rPr>
          <w:rFonts w:hint="eastAsia"/>
        </w:rPr>
        <w:t>の審判により、本人の財産から支弁され</w:t>
      </w:r>
      <w:r w:rsidR="00AA7E6D">
        <w:rPr>
          <w:rFonts w:hint="eastAsia"/>
        </w:rPr>
        <w:t>ます</w:t>
      </w:r>
      <w:r w:rsidR="00AA7E6D" w:rsidRPr="00AA7E6D">
        <w:rPr>
          <w:rFonts w:hint="eastAsia"/>
        </w:rPr>
        <w:t>（同法７条は、民法８</w:t>
      </w:r>
      <w:r w:rsidR="00AA7E6D">
        <w:rPr>
          <w:rFonts w:hint="eastAsia"/>
        </w:rPr>
        <w:t>６２</w:t>
      </w:r>
      <w:r w:rsidR="00AA7E6D" w:rsidRPr="00AA7E6D">
        <w:rPr>
          <w:rFonts w:hint="eastAsia"/>
        </w:rPr>
        <w:t>条</w:t>
      </w:r>
      <w:r w:rsidR="00AA7E6D">
        <w:rPr>
          <w:rFonts w:hint="eastAsia"/>
        </w:rPr>
        <w:t>）</w:t>
      </w:r>
      <w:r>
        <w:rPr>
          <w:rFonts w:hint="eastAsia"/>
        </w:rPr>
        <w:t>。</w:t>
      </w:r>
      <w:ins w:id="170" w:author="猛一 勝" w:date="2021-03-17T19:25:00Z">
        <w:r w:rsidR="002A2184">
          <w:rPr>
            <w:rFonts w:hint="eastAsia"/>
          </w:rPr>
          <w:t>東京家庭裁判所立川支部の</w:t>
        </w:r>
      </w:ins>
      <w:del w:id="171" w:author="猛一 勝" w:date="2021-03-17T19:25:00Z">
        <w:r w:rsidR="004E2CEE" w:rsidDel="002A2184">
          <w:rPr>
            <w:rFonts w:hint="eastAsia"/>
          </w:rPr>
          <w:delText>家庭裁判所の</w:delText>
        </w:r>
      </w:del>
      <w:r w:rsidR="004E2CEE">
        <w:rPr>
          <w:rFonts w:hint="eastAsia"/>
        </w:rPr>
        <w:t>ホームページでは、月額１万円から３万円が多いようです。</w:t>
      </w:r>
      <w:r w:rsidR="007955EC" w:rsidRPr="007955EC">
        <w:rPr>
          <w:rFonts w:hint="eastAsia"/>
        </w:rPr>
        <w:t xml:space="preserve">　</w:t>
      </w:r>
      <w:r w:rsidR="007955EC">
        <w:rPr>
          <w:rFonts w:hint="eastAsia"/>
        </w:rPr>
        <w:t xml:space="preserve">　　　　　　　　　　　　　　　　</w:t>
      </w:r>
      <w:bookmarkStart w:id="172" w:name="_Hlk61240058"/>
      <w:r w:rsidR="007955EC" w:rsidRPr="007955EC">
        <w:rPr>
          <w:rFonts w:hint="eastAsia"/>
        </w:rPr>
        <w:t>（事例編第</w:t>
      </w:r>
      <w:r w:rsidR="007955EC">
        <w:rPr>
          <w:rFonts w:hint="eastAsia"/>
        </w:rPr>
        <w:t>４</w:t>
      </w:r>
      <w:r w:rsidR="007955EC" w:rsidRPr="007955EC">
        <w:rPr>
          <w:rFonts w:hint="eastAsia"/>
        </w:rPr>
        <w:t>章</w:t>
      </w:r>
      <w:ins w:id="173" w:author="猛一 勝" w:date="2021-03-17T19:24:00Z">
        <w:r w:rsidR="002A2184">
          <w:rPr>
            <w:rFonts w:hint="eastAsia"/>
          </w:rPr>
          <w:t>２</w:t>
        </w:r>
      </w:ins>
      <w:del w:id="174" w:author="猛一 勝" w:date="2021-03-17T19:24:00Z">
        <w:r w:rsidR="007955EC" w:rsidRPr="007955EC" w:rsidDel="002A2184">
          <w:rPr>
            <w:rFonts w:hint="eastAsia"/>
          </w:rPr>
          <w:delText>１</w:delText>
        </w:r>
      </w:del>
      <w:r w:rsidR="007955EC" w:rsidRPr="007955EC">
        <w:rPr>
          <w:rFonts w:hint="eastAsia"/>
        </w:rPr>
        <w:t>を参照ください。）</w:t>
      </w:r>
    </w:p>
    <w:p w14:paraId="7904DA40" w14:textId="7BCF0B62" w:rsidR="002A2184" w:rsidRDefault="002A2184" w:rsidP="002A2184">
      <w:pPr>
        <w:rPr>
          <w:ins w:id="175" w:author="猛一 勝" w:date="2021-03-17T19:23:00Z"/>
        </w:rPr>
      </w:pPr>
      <w:ins w:id="176" w:author="猛一 勝" w:date="2021-03-17T19:23:00Z">
        <w:r>
          <w:fldChar w:fldCharType="begin"/>
        </w:r>
        <w:r>
          <w:instrText xml:space="preserve"> HYPERLINK "</w:instrText>
        </w:r>
        <w:r w:rsidRPr="002A2184">
          <w:instrText>https://www.courts.go.jp/tokyo-f/vc-files/tokyo-f/file/130131seinenkoukennintounohoshugakunomeyasu.pdf#search</w:instrText>
        </w:r>
        <w:r>
          <w:instrText xml:space="preserve">" </w:instrText>
        </w:r>
        <w:r>
          <w:fldChar w:fldCharType="separate"/>
        </w:r>
        <w:r w:rsidRPr="004376B6">
          <w:rPr>
            <w:rStyle w:val="af1"/>
          </w:rPr>
          <w:t>https://www.courts.go.jp/tokyo-f/vc-files/tokyo-f/file/130131seinenkoukennintounohoshugakunomeyasu.pdf#search</w:t>
        </w:r>
        <w:r>
          <w:fldChar w:fldCharType="end"/>
        </w:r>
      </w:ins>
    </w:p>
    <w:p w14:paraId="6AAB2DE6" w14:textId="77777777" w:rsidR="002A2184" w:rsidRPr="002A2184" w:rsidRDefault="002A2184" w:rsidP="002A2184">
      <w:pPr>
        <w:rPr>
          <w:rFonts w:hint="eastAsia"/>
        </w:rPr>
        <w:pPrChange w:id="177" w:author="猛一 勝" w:date="2021-03-17T19:23:00Z">
          <w:pPr>
            <w:ind w:leftChars="100" w:left="227" w:firstLineChars="100" w:firstLine="227"/>
          </w:pPr>
        </w:pPrChange>
      </w:pPr>
    </w:p>
    <w:bookmarkEnd w:id="172"/>
    <w:p w14:paraId="2AE69ED5" w14:textId="77777777" w:rsidR="00715855" w:rsidRDefault="00715855" w:rsidP="00AA7E6D">
      <w:pPr>
        <w:ind w:left="227" w:hangingChars="100" w:hanging="227"/>
      </w:pPr>
    </w:p>
    <w:p w14:paraId="6F65F306" w14:textId="0964DD57" w:rsidR="0039240B" w:rsidRPr="007C378A" w:rsidRDefault="00694BC7" w:rsidP="00FD630E">
      <w:pPr>
        <w:ind w:left="228" w:hangingChars="100" w:hanging="228"/>
        <w:rPr>
          <w:rFonts w:asciiTheme="majorEastAsia" w:eastAsiaTheme="majorEastAsia" w:hAnsiTheme="majorEastAsia"/>
          <w:b/>
          <w:bCs/>
        </w:rPr>
      </w:pPr>
      <w:bookmarkStart w:id="178" w:name="_Hlk61239878"/>
      <w:r>
        <w:rPr>
          <w:rFonts w:asciiTheme="majorEastAsia" w:eastAsiaTheme="majorEastAsia" w:hAnsiTheme="majorEastAsia" w:hint="eastAsia"/>
          <w:b/>
          <w:bCs/>
        </w:rPr>
        <w:t>３</w:t>
      </w:r>
      <w:r w:rsidR="0039240B" w:rsidRPr="007C378A">
        <w:rPr>
          <w:rFonts w:asciiTheme="majorEastAsia" w:eastAsiaTheme="majorEastAsia" w:hAnsiTheme="majorEastAsia" w:hint="eastAsia"/>
          <w:b/>
          <w:bCs/>
        </w:rPr>
        <w:t xml:space="preserve">　頭の保険</w:t>
      </w:r>
    </w:p>
    <w:bookmarkEnd w:id="178"/>
    <w:p w14:paraId="5C892F01" w14:textId="0733E8D5" w:rsidR="00AA7E6D" w:rsidRDefault="0039240B" w:rsidP="0039240B">
      <w:pPr>
        <w:ind w:leftChars="100" w:left="227"/>
      </w:pPr>
      <w:r w:rsidRPr="003A5ED4">
        <w:rPr>
          <w:rFonts w:hint="eastAsia"/>
        </w:rPr>
        <w:lastRenderedPageBreak/>
        <w:t xml:space="preserve">　任意後見契約は、本人の将来の判断能力</w:t>
      </w:r>
      <w:r>
        <w:rPr>
          <w:rFonts w:hint="eastAsia"/>
        </w:rPr>
        <w:t>が</w:t>
      </w:r>
      <w:r w:rsidRPr="003A5ED4">
        <w:rPr>
          <w:rFonts w:hint="eastAsia"/>
        </w:rPr>
        <w:t>衰えたときの対応策を代理権目録に詰め込んだ</w:t>
      </w:r>
      <w:r>
        <w:rPr>
          <w:rFonts w:hint="eastAsia"/>
        </w:rPr>
        <w:t>「</w:t>
      </w:r>
      <w:r w:rsidRPr="003A5ED4">
        <w:rPr>
          <w:rFonts w:hint="eastAsia"/>
        </w:rPr>
        <w:t>もしもの時の備え</w:t>
      </w:r>
      <w:r>
        <w:rPr>
          <w:rFonts w:hint="eastAsia"/>
        </w:rPr>
        <w:t>」</w:t>
      </w:r>
      <w:r w:rsidRPr="003A5ED4">
        <w:rPr>
          <w:rFonts w:hint="eastAsia"/>
        </w:rPr>
        <w:t>で</w:t>
      </w:r>
      <w:r w:rsidR="00AA7E6D">
        <w:rPr>
          <w:rFonts w:hint="eastAsia"/>
        </w:rPr>
        <w:t>す</w:t>
      </w:r>
      <w:r w:rsidRPr="003A5ED4">
        <w:rPr>
          <w:rFonts w:hint="eastAsia"/>
        </w:rPr>
        <w:t>。</w:t>
      </w:r>
    </w:p>
    <w:p w14:paraId="03ABC1C2" w14:textId="49E48022" w:rsidR="0090016D" w:rsidRPr="007C378A" w:rsidRDefault="0090016D" w:rsidP="0090016D">
      <w:pPr>
        <w:rPr>
          <w:rFonts w:asciiTheme="majorEastAsia" w:eastAsiaTheme="majorEastAsia" w:hAnsiTheme="majorEastAsia"/>
          <w:b/>
          <w:bCs/>
        </w:rPr>
      </w:pPr>
      <w:r>
        <w:rPr>
          <w:rFonts w:asciiTheme="majorEastAsia" w:eastAsiaTheme="majorEastAsia" w:hAnsiTheme="majorEastAsia" w:hint="eastAsia"/>
          <w:b/>
          <w:bCs/>
        </w:rPr>
        <w:t>（１）</w:t>
      </w:r>
      <w:r w:rsidRPr="007C378A">
        <w:rPr>
          <w:rFonts w:asciiTheme="majorEastAsia" w:eastAsiaTheme="majorEastAsia" w:hAnsiTheme="majorEastAsia" w:hint="eastAsia"/>
          <w:b/>
          <w:bCs/>
        </w:rPr>
        <w:t>頭の保険</w:t>
      </w:r>
      <w:r>
        <w:rPr>
          <w:rFonts w:asciiTheme="majorEastAsia" w:eastAsiaTheme="majorEastAsia" w:hAnsiTheme="majorEastAsia" w:hint="eastAsia"/>
          <w:b/>
          <w:bCs/>
        </w:rPr>
        <w:t>という例示</w:t>
      </w:r>
    </w:p>
    <w:p w14:paraId="175C0491" w14:textId="77777777" w:rsidR="0090016D" w:rsidRDefault="0090016D" w:rsidP="0039240B">
      <w:pPr>
        <w:ind w:leftChars="100" w:left="227"/>
      </w:pPr>
    </w:p>
    <w:p w14:paraId="35291841" w14:textId="37DB9B5D" w:rsidR="0039240B" w:rsidRDefault="0039240B" w:rsidP="00AA7E6D">
      <w:pPr>
        <w:ind w:leftChars="100" w:left="227" w:firstLineChars="100" w:firstLine="227"/>
      </w:pPr>
      <w:r w:rsidRPr="003A5ED4">
        <w:rPr>
          <w:rFonts w:hint="eastAsia"/>
        </w:rPr>
        <w:t>筆者は金融機関の</w:t>
      </w:r>
      <w:r>
        <w:rPr>
          <w:rFonts w:hint="eastAsia"/>
        </w:rPr>
        <w:t>ＯＢ</w:t>
      </w:r>
      <w:r w:rsidRPr="003A5ED4">
        <w:rPr>
          <w:rFonts w:hint="eastAsia"/>
        </w:rPr>
        <w:t>向けの機関紙への寄稿文</w:t>
      </w:r>
      <w:r w:rsidRPr="003A5ED4">
        <w:rPr>
          <w:vertAlign w:val="superscript"/>
        </w:rPr>
        <w:footnoteReference w:id="15"/>
      </w:r>
      <w:r w:rsidRPr="003A5ED4">
        <w:rPr>
          <w:rFonts w:hint="eastAsia"/>
        </w:rPr>
        <w:t>や高齢者向けの月刊誌への寄稿文</w:t>
      </w:r>
      <w:r w:rsidRPr="003A5ED4">
        <w:rPr>
          <w:vertAlign w:val="superscript"/>
        </w:rPr>
        <w:footnoteReference w:id="16"/>
      </w:r>
      <w:r w:rsidRPr="003A5ED4">
        <w:rPr>
          <w:rFonts w:hint="eastAsia"/>
        </w:rPr>
        <w:t>、あるいはセミナーなどで、任意後見契約は、将来の認知症等に備えた「頭の保険」</w:t>
      </w:r>
      <w:r w:rsidR="00AA7E6D">
        <w:rPr>
          <w:rFonts w:hint="eastAsia"/>
        </w:rPr>
        <w:t>です</w:t>
      </w:r>
      <w:r w:rsidRPr="003A5ED4">
        <w:rPr>
          <w:rFonts w:hint="eastAsia"/>
        </w:rPr>
        <w:t>と説明してい</w:t>
      </w:r>
      <w:r w:rsidR="007955EC">
        <w:rPr>
          <w:rFonts w:hint="eastAsia"/>
        </w:rPr>
        <w:t>ます</w:t>
      </w:r>
      <w:r w:rsidRPr="003A5ED4">
        <w:rPr>
          <w:rFonts w:hint="eastAsia"/>
        </w:rPr>
        <w:t>。</w:t>
      </w:r>
      <w:r>
        <w:rPr>
          <w:rFonts w:hint="eastAsia"/>
        </w:rPr>
        <w:t>「</w:t>
      </w:r>
      <w:r w:rsidR="007955EC">
        <w:rPr>
          <w:rFonts w:hint="eastAsia"/>
        </w:rPr>
        <w:t>将来の事故や病気に備えて</w:t>
      </w:r>
      <w:r w:rsidRPr="003A5ED4">
        <w:rPr>
          <w:rFonts w:hint="eastAsia"/>
        </w:rPr>
        <w:t>身体のための保険に入るのと同じように、将来</w:t>
      </w:r>
      <w:r w:rsidR="007955EC">
        <w:rPr>
          <w:rFonts w:hint="eastAsia"/>
        </w:rPr>
        <w:t>、</w:t>
      </w:r>
      <w:r w:rsidRPr="003A5ED4">
        <w:rPr>
          <w:rFonts w:hint="eastAsia"/>
        </w:rPr>
        <w:t>判断能力が衰えたとき</w:t>
      </w:r>
      <w:r w:rsidR="007955EC">
        <w:rPr>
          <w:rFonts w:hint="eastAsia"/>
        </w:rPr>
        <w:t>に</w:t>
      </w:r>
      <w:r w:rsidR="00AA7E6D">
        <w:rPr>
          <w:rFonts w:hint="eastAsia"/>
        </w:rPr>
        <w:t>備える</w:t>
      </w:r>
      <w:r w:rsidRPr="003A5ED4">
        <w:rPr>
          <w:rFonts w:hint="eastAsia"/>
        </w:rPr>
        <w:t>保険が、任意後見です。頭の保険に</w:t>
      </w:r>
      <w:r>
        <w:rPr>
          <w:rFonts w:hint="eastAsia"/>
        </w:rPr>
        <w:t>入る</w:t>
      </w:r>
      <w:r w:rsidRPr="003A5ED4">
        <w:rPr>
          <w:rFonts w:hint="eastAsia"/>
        </w:rPr>
        <w:t>と考えてみて</w:t>
      </w:r>
      <w:r w:rsidR="007955EC">
        <w:rPr>
          <w:rFonts w:hint="eastAsia"/>
        </w:rPr>
        <w:t>はいかがでしょうか</w:t>
      </w:r>
      <w:del w:id="179" w:author="猛一 勝" w:date="2021-03-17T19:53:00Z">
        <w:r w:rsidR="007955EC" w:rsidDel="00AD09CF">
          <w:rPr>
            <w:rFonts w:hint="eastAsia"/>
          </w:rPr>
          <w:delText>。</w:delText>
        </w:r>
      </w:del>
      <w:r>
        <w:rPr>
          <w:rFonts w:hint="eastAsia"/>
        </w:rPr>
        <w:t>」</w:t>
      </w:r>
      <w:r w:rsidRPr="003A5ED4">
        <w:rPr>
          <w:rFonts w:hint="eastAsia"/>
        </w:rPr>
        <w:t>と</w:t>
      </w:r>
      <w:r w:rsidR="007955EC">
        <w:rPr>
          <w:rFonts w:hint="eastAsia"/>
        </w:rPr>
        <w:t>例えて</w:t>
      </w:r>
      <w:r>
        <w:rPr>
          <w:rFonts w:hint="eastAsia"/>
        </w:rPr>
        <w:t>い</w:t>
      </w:r>
      <w:r w:rsidR="00AA7E6D">
        <w:rPr>
          <w:rFonts w:hint="eastAsia"/>
        </w:rPr>
        <w:t>ます</w:t>
      </w:r>
      <w:r>
        <w:rPr>
          <w:rFonts w:hint="eastAsia"/>
        </w:rPr>
        <w:t>。</w:t>
      </w:r>
      <w:r w:rsidR="00AA7E6D">
        <w:rPr>
          <w:rFonts w:hint="eastAsia"/>
        </w:rPr>
        <w:t>アンケートでも</w:t>
      </w:r>
      <w:r w:rsidRPr="003A5ED4">
        <w:rPr>
          <w:rFonts w:hint="eastAsia"/>
        </w:rPr>
        <w:t>「頭のための保険」という例え</w:t>
      </w:r>
      <w:r w:rsidR="00AA7E6D">
        <w:rPr>
          <w:rFonts w:hint="eastAsia"/>
        </w:rPr>
        <w:t>が、</w:t>
      </w:r>
      <w:del w:id="180" w:author="猛一 勝" w:date="2021-03-17T19:53:00Z">
        <w:r w:rsidR="00AA7E6D" w:rsidDel="00AD09CF">
          <w:rPr>
            <w:rFonts w:hint="eastAsia"/>
          </w:rPr>
          <w:delText>わかり</w:delText>
        </w:r>
      </w:del>
      <w:ins w:id="181" w:author="猛一 勝" w:date="2021-03-17T19:53:00Z">
        <w:r w:rsidR="00AD09CF">
          <w:rPr>
            <w:rFonts w:hint="eastAsia"/>
          </w:rPr>
          <w:t>分かり</w:t>
        </w:r>
      </w:ins>
      <w:r w:rsidR="00AA7E6D">
        <w:rPr>
          <w:rFonts w:hint="eastAsia"/>
        </w:rPr>
        <w:t>やすかったとのコメントも多くあります</w:t>
      </w:r>
      <w:r w:rsidRPr="003A5ED4">
        <w:rPr>
          <w:rFonts w:hint="eastAsia"/>
        </w:rPr>
        <w:t>。</w:t>
      </w:r>
    </w:p>
    <w:p w14:paraId="7FD05961" w14:textId="6AA87E36" w:rsidR="00155CFB" w:rsidRDefault="00155CFB" w:rsidP="00FD630E">
      <w:pPr>
        <w:ind w:leftChars="100" w:left="227" w:firstLineChars="100" w:firstLine="227"/>
      </w:pPr>
      <w:r>
        <w:rPr>
          <w:rFonts w:hint="eastAsia"/>
        </w:rPr>
        <w:t>任意後見契約は、判断能力が不十分になる前に契約し、不十分になってから効力を発効させます。契約締結から効力発生までの期間の長短</w:t>
      </w:r>
      <w:ins w:id="182" w:author="猛一 勝" w:date="2021-03-17T19:54:00Z">
        <w:r w:rsidR="00AD09CF">
          <w:rPr>
            <w:rFonts w:hint="eastAsia"/>
          </w:rPr>
          <w:t>は分からない上</w:t>
        </w:r>
      </w:ins>
      <w:del w:id="183" w:author="猛一 勝" w:date="2021-03-17T19:54:00Z">
        <w:r w:rsidDel="00AD09CF">
          <w:rPr>
            <w:rFonts w:hint="eastAsia"/>
          </w:rPr>
          <w:delText>は</w:delText>
        </w:r>
      </w:del>
      <w:del w:id="184" w:author="猛一 勝" w:date="2021-03-17T19:53:00Z">
        <w:r w:rsidDel="00AD09CF">
          <w:rPr>
            <w:rFonts w:hint="eastAsia"/>
          </w:rPr>
          <w:delText>わから</w:delText>
        </w:r>
        <w:r w:rsidR="00AD09CF" w:rsidDel="00AD09CF">
          <w:rPr>
            <w:rFonts w:hint="eastAsia"/>
          </w:rPr>
          <w:delText>ない</w:delText>
        </w:r>
      </w:del>
      <w:del w:id="185" w:author="猛一 勝" w:date="2021-03-17T19:54:00Z">
        <w:r w:rsidR="00AD09CF" w:rsidDel="00AD09CF">
          <w:rPr>
            <w:rFonts w:hint="eastAsia"/>
          </w:rPr>
          <w:delText>上</w:delText>
        </w:r>
      </w:del>
      <w:r>
        <w:rPr>
          <w:rFonts w:hint="eastAsia"/>
        </w:rPr>
        <w:t>、</w:t>
      </w:r>
      <w:del w:id="186" w:author="猛一 勝" w:date="2021-03-17T19:54:00Z">
        <w:r w:rsidDel="00AD09CF">
          <w:rPr>
            <w:rFonts w:hint="eastAsia"/>
          </w:rPr>
          <w:delText>すべて</w:delText>
        </w:r>
      </w:del>
      <w:ins w:id="187" w:author="猛一 勝" w:date="2021-03-17T19:54:00Z">
        <w:r w:rsidR="00AD09CF">
          <w:rPr>
            <w:rFonts w:hint="eastAsia"/>
          </w:rPr>
          <w:t>全て</w:t>
        </w:r>
      </w:ins>
      <w:r>
        <w:rPr>
          <w:rFonts w:hint="eastAsia"/>
        </w:rPr>
        <w:t>の人の判断能力が、不十分になるわけでもありません。そのため契約の締結時に頭に保険を</w:t>
      </w:r>
      <w:del w:id="188" w:author="猛一 勝" w:date="2021-03-17T19:54:00Z">
        <w:r w:rsidDel="00AD09CF">
          <w:rPr>
            <w:rFonts w:hint="eastAsia"/>
          </w:rPr>
          <w:delText>かけて</w:delText>
        </w:r>
      </w:del>
      <w:ins w:id="189" w:author="猛一 勝" w:date="2021-03-17T19:54:00Z">
        <w:r w:rsidR="00AD09CF">
          <w:rPr>
            <w:rFonts w:hint="eastAsia"/>
          </w:rPr>
          <w:t>掛けて</w:t>
        </w:r>
      </w:ins>
      <w:r>
        <w:rPr>
          <w:rFonts w:hint="eastAsia"/>
        </w:rPr>
        <w:t>おいて、万が一将来認知症になったときに契約の効力が発効するという「頭の保険」的な考え方ができます。</w:t>
      </w:r>
    </w:p>
    <w:p w14:paraId="1BA5DEE9" w14:textId="308E01E7" w:rsidR="00155CFB" w:rsidRDefault="00155CFB" w:rsidP="00FD630E">
      <w:pPr>
        <w:ind w:leftChars="100" w:left="227" w:firstLineChars="100" w:firstLine="227"/>
      </w:pPr>
      <w:r>
        <w:rPr>
          <w:rFonts w:hint="eastAsia"/>
        </w:rPr>
        <w:t>保険を</w:t>
      </w:r>
      <w:r w:rsidR="000D43BB">
        <w:rPr>
          <w:rFonts w:hint="eastAsia"/>
        </w:rPr>
        <w:t>掛ける</w:t>
      </w:r>
      <w:r>
        <w:rPr>
          <w:rFonts w:hint="eastAsia"/>
        </w:rPr>
        <w:t>のは、契約締結</w:t>
      </w:r>
      <w:r w:rsidR="000D43BB">
        <w:rPr>
          <w:rFonts w:hint="eastAsia"/>
        </w:rPr>
        <w:t>のタイミング</w:t>
      </w:r>
      <w:r>
        <w:rPr>
          <w:rFonts w:hint="eastAsia"/>
        </w:rPr>
        <w:t>です。</w:t>
      </w:r>
      <w:ins w:id="190" w:author="猛一 勝" w:date="2021-03-17T19:51:00Z">
        <w:r w:rsidR="00AD09CF">
          <w:rPr>
            <w:rFonts w:hint="eastAsia"/>
          </w:rPr>
          <w:t>保険の内容に当たる任意後見契約の</w:t>
        </w:r>
      </w:ins>
      <w:ins w:id="191" w:author="猛一 勝" w:date="2021-03-17T19:52:00Z">
        <w:r w:rsidR="00AD09CF">
          <w:rPr>
            <w:rFonts w:hint="eastAsia"/>
          </w:rPr>
          <w:t>代理権の内容は、契約のタイミングで公証人が嘱託で東京法務局の本局に申請します。</w:t>
        </w:r>
      </w:ins>
      <w:del w:id="192" w:author="猛一 勝" w:date="2021-03-17T19:50:00Z">
        <w:r w:rsidDel="00AD09CF">
          <w:rPr>
            <w:rFonts w:hint="eastAsia"/>
          </w:rPr>
          <w:delText>公証人は契約で委任された代理権の内容を嘱託で東京法務局の本局に登記申請します。</w:delText>
        </w:r>
      </w:del>
      <w:r>
        <w:rPr>
          <w:rFonts w:hint="eastAsia"/>
        </w:rPr>
        <w:t>（後見登記</w:t>
      </w:r>
      <w:del w:id="193" w:author="猛一 勝" w:date="2021-03-17T19:51:00Z">
        <w:r w:rsidDel="00AD09CF">
          <w:rPr>
            <w:rFonts w:hint="eastAsia"/>
          </w:rPr>
          <w:delText>に関する</w:delText>
        </w:r>
      </w:del>
      <w:r>
        <w:rPr>
          <w:rFonts w:hint="eastAsia"/>
        </w:rPr>
        <w:t>法</w:t>
      </w:r>
      <w:del w:id="194" w:author="猛一 勝" w:date="2021-03-17T19:51:00Z">
        <w:r w:rsidDel="00AD09CF">
          <w:rPr>
            <w:rFonts w:hint="eastAsia"/>
          </w:rPr>
          <w:delText>律第</w:delText>
        </w:r>
      </w:del>
      <w:r>
        <w:rPr>
          <w:rFonts w:hint="eastAsia"/>
        </w:rPr>
        <w:t>5</w:t>
      </w:r>
      <w:r>
        <w:rPr>
          <w:rFonts w:hint="eastAsia"/>
        </w:rPr>
        <w:t>条４</w:t>
      </w:r>
      <w:ins w:id="195" w:author="猛一 勝" w:date="2021-03-17T19:51:00Z">
        <w:r w:rsidR="00AD09CF">
          <w:rPr>
            <w:rFonts w:hint="eastAsia"/>
          </w:rPr>
          <w:t>号</w:t>
        </w:r>
      </w:ins>
      <w:r>
        <w:rPr>
          <w:rFonts w:hint="eastAsia"/>
        </w:rPr>
        <w:t>）</w:t>
      </w:r>
    </w:p>
    <w:p w14:paraId="49342F3D" w14:textId="7F5B75A0" w:rsidR="0090016D" w:rsidRDefault="000D43BB" w:rsidP="000D43BB">
      <w:pPr>
        <w:ind w:leftChars="100" w:left="227" w:firstLineChars="100" w:firstLine="227"/>
      </w:pPr>
      <w:r>
        <w:rPr>
          <w:rFonts w:hint="eastAsia"/>
        </w:rPr>
        <w:t>掛けて</w:t>
      </w:r>
      <w:r w:rsidR="00155CFB">
        <w:rPr>
          <w:rFonts w:hint="eastAsia"/>
        </w:rPr>
        <w:t>おいた保険が効力を発揮するのは、本人の判断能力が不十分になったときです。判断能力が衰えていることを確認するために「医師の診断書」を添付して</w:t>
      </w:r>
      <w:r>
        <w:rPr>
          <w:rFonts w:hint="eastAsia"/>
        </w:rPr>
        <w:t>、</w:t>
      </w:r>
      <w:ins w:id="196" w:author="猛一 勝" w:date="2021-03-17T19:54:00Z">
        <w:r w:rsidR="00AD09CF">
          <w:rPr>
            <w:rFonts w:hint="eastAsia"/>
          </w:rPr>
          <w:t>任意後見</w:t>
        </w:r>
      </w:ins>
      <w:r w:rsidR="00155CFB">
        <w:rPr>
          <w:rFonts w:hint="eastAsia"/>
        </w:rPr>
        <w:t>監督人の選任申立</w:t>
      </w:r>
      <w:ins w:id="197" w:author="猛一 勝" w:date="2021-03-17T19:54:00Z">
        <w:r w:rsidR="00AD09CF">
          <w:rPr>
            <w:rFonts w:hint="eastAsia"/>
          </w:rPr>
          <w:t>て</w:t>
        </w:r>
      </w:ins>
      <w:r w:rsidR="00155CFB">
        <w:rPr>
          <w:rFonts w:hint="eastAsia"/>
        </w:rPr>
        <w:t>をします。</w:t>
      </w:r>
    </w:p>
    <w:p w14:paraId="79927EB7" w14:textId="77777777" w:rsidR="0090016D" w:rsidRDefault="0090016D" w:rsidP="000D43BB">
      <w:pPr>
        <w:ind w:leftChars="100" w:left="227" w:firstLineChars="100" w:firstLine="227"/>
      </w:pPr>
    </w:p>
    <w:p w14:paraId="57A04886" w14:textId="713861CA" w:rsidR="000D43BB" w:rsidRPr="0090016D" w:rsidRDefault="0090016D" w:rsidP="00FD630E">
      <w:r>
        <w:rPr>
          <w:rFonts w:asciiTheme="majorEastAsia" w:eastAsiaTheme="majorEastAsia" w:hAnsiTheme="majorEastAsia" w:hint="eastAsia"/>
          <w:b/>
          <w:bCs/>
        </w:rPr>
        <w:t>（２）</w:t>
      </w:r>
      <w:r w:rsidRPr="007C378A">
        <w:rPr>
          <w:rFonts w:asciiTheme="majorEastAsia" w:eastAsiaTheme="majorEastAsia" w:hAnsiTheme="majorEastAsia" w:hint="eastAsia"/>
          <w:b/>
          <w:bCs/>
        </w:rPr>
        <w:t>頭の保険</w:t>
      </w:r>
      <w:r>
        <w:rPr>
          <w:rFonts w:asciiTheme="majorEastAsia" w:eastAsiaTheme="majorEastAsia" w:hAnsiTheme="majorEastAsia" w:hint="eastAsia"/>
          <w:b/>
          <w:bCs/>
        </w:rPr>
        <w:t>を掛けないリスクの大きさ</w:t>
      </w:r>
    </w:p>
    <w:p w14:paraId="3745B1A1" w14:textId="026A00F2" w:rsidR="000D43BB" w:rsidRDefault="000D43BB" w:rsidP="000D43BB">
      <w:pPr>
        <w:ind w:leftChars="100" w:left="227" w:firstLineChars="100" w:firstLine="227"/>
      </w:pPr>
      <w:r>
        <w:rPr>
          <w:rFonts w:hint="eastAsia"/>
        </w:rPr>
        <w:t>高齢者の全員が認知症になるわけではありませんが、任意後見契約をしないまま認知症になったときのリスクが大きすぎるのです。任意後見契約をしないまま認知症になると法定後見しか選択肢はありません。後見人は裁判所が選任します。本人のことを何も知らない第三者の法定後見人が選任されると、本人の判断能力がしっかりしていたころの希望</w:t>
      </w:r>
      <w:r w:rsidR="0090016D">
        <w:rPr>
          <w:rFonts w:hint="eastAsia"/>
        </w:rPr>
        <w:t>がわかりません。第三者である法定後見人が本人意思決定をどこまで支援できるかにかかってしまいます。</w:t>
      </w:r>
      <w:r>
        <w:rPr>
          <w:rFonts w:hint="eastAsia"/>
        </w:rPr>
        <w:t>そのためのリスクヘッジとして</w:t>
      </w:r>
      <w:r w:rsidR="0090016D">
        <w:rPr>
          <w:rFonts w:hint="eastAsia"/>
        </w:rPr>
        <w:t>高齢者は、</w:t>
      </w:r>
      <w:r>
        <w:rPr>
          <w:rFonts w:hint="eastAsia"/>
        </w:rPr>
        <w:t>任意後見契約をしておく必要があります。</w:t>
      </w:r>
    </w:p>
    <w:p w14:paraId="37B305A1" w14:textId="21BF8803" w:rsidR="0090016D" w:rsidRPr="0090016D" w:rsidRDefault="0090016D" w:rsidP="000D43BB">
      <w:pPr>
        <w:ind w:leftChars="100" w:left="227" w:firstLineChars="100" w:firstLine="227"/>
      </w:pPr>
      <w:r>
        <w:rPr>
          <w:rFonts w:hint="eastAsia"/>
        </w:rPr>
        <w:t>多くの高齢者が、判断能力が衰える可能性に備えて「頭の保険としての任意後見契約」</w:t>
      </w:r>
      <w:r>
        <w:rPr>
          <w:rFonts w:hint="eastAsia"/>
        </w:rPr>
        <w:lastRenderedPageBreak/>
        <w:t>を締結しておく必要があります。</w:t>
      </w:r>
    </w:p>
    <w:p w14:paraId="34CDE978" w14:textId="77777777" w:rsidR="000D43BB" w:rsidRDefault="000D43BB" w:rsidP="00FD630E">
      <w:pPr>
        <w:ind w:leftChars="100" w:left="227" w:firstLineChars="100" w:firstLine="227"/>
      </w:pPr>
    </w:p>
    <w:p w14:paraId="3E819597" w14:textId="7D8BFE36" w:rsidR="00AD4B9C" w:rsidRPr="007C378A" w:rsidRDefault="00694BC7" w:rsidP="00AA7E6D">
      <w:pPr>
        <w:widowControl/>
        <w:jc w:val="left"/>
        <w:rPr>
          <w:rFonts w:ascii="ＭＳ ゴシック" w:eastAsia="ＭＳ ゴシック" w:hAnsi="ＭＳ ゴシック"/>
          <w:b/>
          <w:bCs/>
        </w:rPr>
      </w:pPr>
      <w:r>
        <w:rPr>
          <w:rFonts w:ascii="ＭＳ ゴシック" w:eastAsia="ＭＳ ゴシック" w:hAnsi="ＭＳ ゴシック" w:hint="eastAsia"/>
          <w:b/>
          <w:bCs/>
        </w:rPr>
        <w:t>４</w:t>
      </w:r>
      <w:r w:rsidR="00AD4B9C" w:rsidRPr="007C378A">
        <w:rPr>
          <w:rFonts w:ascii="ＭＳ ゴシック" w:eastAsia="ＭＳ ゴシック" w:hAnsi="ＭＳ ゴシック" w:hint="eastAsia"/>
          <w:b/>
          <w:bCs/>
        </w:rPr>
        <w:t xml:space="preserve">　任意後見契約の終了　　　　　　　　　　　</w:t>
      </w:r>
    </w:p>
    <w:p w14:paraId="0C549721" w14:textId="3FA96AF3" w:rsidR="00AD4B9C" w:rsidRDefault="00E46C6B" w:rsidP="00E46C6B">
      <w:pPr>
        <w:ind w:leftChars="100" w:left="454" w:hangingChars="100" w:hanging="227"/>
      </w:pPr>
      <w:r>
        <w:rPr>
          <w:rFonts w:hint="eastAsia"/>
        </w:rPr>
        <w:t>任意後見</w:t>
      </w:r>
      <w:r w:rsidR="00AD4B9C">
        <w:rPr>
          <w:rFonts w:hint="eastAsia"/>
        </w:rPr>
        <w:t>契約</w:t>
      </w:r>
      <w:r>
        <w:rPr>
          <w:rFonts w:hint="eastAsia"/>
        </w:rPr>
        <w:t>の</w:t>
      </w:r>
      <w:r w:rsidR="00AD4B9C">
        <w:rPr>
          <w:rFonts w:hint="eastAsia"/>
        </w:rPr>
        <w:t>終了</w:t>
      </w:r>
      <w:r>
        <w:rPr>
          <w:rFonts w:hint="eastAsia"/>
        </w:rPr>
        <w:t>を</w:t>
      </w:r>
      <w:r w:rsidR="00AD4B9C">
        <w:rPr>
          <w:rFonts w:hint="eastAsia"/>
        </w:rPr>
        <w:t>原因</w:t>
      </w:r>
      <w:r>
        <w:rPr>
          <w:rFonts w:hint="eastAsia"/>
        </w:rPr>
        <w:t>ごとに確認します。</w:t>
      </w:r>
    </w:p>
    <w:p w14:paraId="70BA5C24" w14:textId="784367BB" w:rsidR="00A9295F" w:rsidRDefault="00AD4B9C" w:rsidP="003B52FD">
      <w:pPr>
        <w:ind w:leftChars="100" w:left="227" w:firstLineChars="100" w:firstLine="227"/>
      </w:pPr>
      <w:r>
        <w:rPr>
          <w:rFonts w:hint="eastAsia"/>
        </w:rPr>
        <w:t>任意後見契約が終了する原因としては、</w:t>
      </w:r>
      <w:r w:rsidR="00A9295F">
        <w:rPr>
          <w:rFonts w:hint="eastAsia"/>
        </w:rPr>
        <w:t>一覧表を確認してください。</w:t>
      </w:r>
    </w:p>
    <w:p w14:paraId="061F1336" w14:textId="77777777" w:rsidR="00AD4B9C" w:rsidRPr="006958D1" w:rsidRDefault="00AD4B9C" w:rsidP="00AD4B9C">
      <w:r w:rsidRPr="006958D1">
        <w:rPr>
          <w:rFonts w:hint="eastAsia"/>
        </w:rPr>
        <w:t>（資料</w:t>
      </w:r>
      <w:r>
        <w:rPr>
          <w:rFonts w:hint="eastAsia"/>
        </w:rPr>
        <w:t>３</w:t>
      </w:r>
      <w:r w:rsidRPr="006958D1">
        <w:rPr>
          <w:rFonts w:hint="eastAsia"/>
        </w:rPr>
        <w:t>－</w:t>
      </w:r>
      <w:r>
        <w:rPr>
          <w:rFonts w:hint="eastAsia"/>
        </w:rPr>
        <w:t>６</w:t>
      </w:r>
      <w:r w:rsidRPr="006958D1">
        <w:rPr>
          <w:rFonts w:hint="eastAsia"/>
        </w:rPr>
        <w:t>）効力の発効（任意後見監督人の選任）の前後</w:t>
      </w:r>
      <w:r>
        <w:rPr>
          <w:rFonts w:hint="eastAsia"/>
        </w:rPr>
        <w:t>による解除</w:t>
      </w:r>
      <w:r w:rsidRPr="006958D1">
        <w:rPr>
          <w:rFonts w:hint="eastAsia"/>
        </w:rPr>
        <w:t>の違い</w:t>
      </w:r>
    </w:p>
    <w:tbl>
      <w:tblPr>
        <w:tblW w:w="9087" w:type="dxa"/>
        <w:tblInd w:w="84" w:type="dxa"/>
        <w:tblCellMar>
          <w:left w:w="99" w:type="dxa"/>
          <w:right w:w="99" w:type="dxa"/>
        </w:tblCellMar>
        <w:tblLook w:val="04A0" w:firstRow="1" w:lastRow="0" w:firstColumn="1" w:lastColumn="0" w:noHBand="0" w:noVBand="1"/>
      </w:tblPr>
      <w:tblGrid>
        <w:gridCol w:w="1149"/>
        <w:gridCol w:w="2694"/>
        <w:gridCol w:w="2551"/>
        <w:gridCol w:w="2693"/>
      </w:tblGrid>
      <w:tr w:rsidR="00AD4B9C" w:rsidRPr="006958D1" w14:paraId="139AA74A" w14:textId="77777777" w:rsidTr="00123A59">
        <w:trPr>
          <w:trHeight w:val="799"/>
        </w:trPr>
        <w:tc>
          <w:tcPr>
            <w:tcW w:w="114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130ACB2" w14:textId="77777777" w:rsidR="00AD4B9C" w:rsidRPr="006958D1" w:rsidRDefault="00AD4B9C" w:rsidP="00123A59">
            <w:r w:rsidRPr="006958D1">
              <w:rPr>
                <w:rFonts w:hint="eastAsia"/>
              </w:rPr>
              <w:t>任意後見</w:t>
            </w:r>
          </w:p>
        </w:tc>
        <w:tc>
          <w:tcPr>
            <w:tcW w:w="2694" w:type="dxa"/>
            <w:tcBorders>
              <w:top w:val="single" w:sz="8" w:space="0" w:color="auto"/>
              <w:left w:val="nil"/>
              <w:bottom w:val="single" w:sz="4" w:space="0" w:color="auto"/>
              <w:right w:val="single" w:sz="4" w:space="0" w:color="auto"/>
            </w:tcBorders>
            <w:shd w:val="clear" w:color="auto" w:fill="auto"/>
            <w:vAlign w:val="center"/>
            <w:hideMark/>
          </w:tcPr>
          <w:p w14:paraId="735E1DB3" w14:textId="77777777" w:rsidR="00AD4B9C" w:rsidRPr="006958D1" w:rsidRDefault="00AD4B9C" w:rsidP="00123A59">
            <w:pPr>
              <w:jc w:val="center"/>
            </w:pPr>
            <w:r w:rsidRPr="006958D1">
              <w:rPr>
                <w:rFonts w:hint="eastAsia"/>
              </w:rPr>
              <w:t>効力発生前</w:t>
            </w:r>
          </w:p>
        </w:tc>
        <w:tc>
          <w:tcPr>
            <w:tcW w:w="5244" w:type="dxa"/>
            <w:gridSpan w:val="2"/>
            <w:tcBorders>
              <w:top w:val="single" w:sz="8" w:space="0" w:color="auto"/>
              <w:left w:val="nil"/>
              <w:bottom w:val="single" w:sz="4" w:space="0" w:color="auto"/>
              <w:right w:val="single" w:sz="8" w:space="0" w:color="000000"/>
            </w:tcBorders>
            <w:shd w:val="clear" w:color="auto" w:fill="auto"/>
            <w:vAlign w:val="center"/>
            <w:hideMark/>
          </w:tcPr>
          <w:p w14:paraId="7CA651BC" w14:textId="77777777" w:rsidR="00AD4B9C" w:rsidRPr="006958D1" w:rsidRDefault="00AD4B9C" w:rsidP="00123A59">
            <w:pPr>
              <w:jc w:val="center"/>
            </w:pPr>
            <w:r w:rsidRPr="006958D1">
              <w:rPr>
                <w:rFonts w:hint="eastAsia"/>
              </w:rPr>
              <w:t>効力発生後（任意後見監督人選任後）</w:t>
            </w:r>
          </w:p>
        </w:tc>
      </w:tr>
      <w:tr w:rsidR="00AD4B9C" w:rsidRPr="006958D1" w14:paraId="0C353C4D" w14:textId="77777777" w:rsidTr="00123A59">
        <w:trPr>
          <w:trHeight w:val="799"/>
        </w:trPr>
        <w:tc>
          <w:tcPr>
            <w:tcW w:w="1149" w:type="dxa"/>
            <w:tcBorders>
              <w:top w:val="nil"/>
              <w:left w:val="single" w:sz="8" w:space="0" w:color="auto"/>
              <w:bottom w:val="single" w:sz="4" w:space="0" w:color="auto"/>
              <w:right w:val="single" w:sz="4" w:space="0" w:color="auto"/>
            </w:tcBorders>
            <w:shd w:val="clear" w:color="auto" w:fill="auto"/>
            <w:noWrap/>
            <w:vAlign w:val="center"/>
            <w:hideMark/>
          </w:tcPr>
          <w:p w14:paraId="2F107D74" w14:textId="77777777" w:rsidR="00AD4B9C" w:rsidRPr="006958D1" w:rsidRDefault="00AD4B9C" w:rsidP="00123A59">
            <w:r w:rsidRPr="006958D1">
              <w:rPr>
                <w:rFonts w:hint="eastAsia"/>
              </w:rPr>
              <w:t>関与機関</w:t>
            </w:r>
          </w:p>
        </w:tc>
        <w:tc>
          <w:tcPr>
            <w:tcW w:w="2694" w:type="dxa"/>
            <w:tcBorders>
              <w:top w:val="nil"/>
              <w:left w:val="nil"/>
              <w:bottom w:val="single" w:sz="4" w:space="0" w:color="auto"/>
              <w:right w:val="single" w:sz="4" w:space="0" w:color="auto"/>
            </w:tcBorders>
            <w:shd w:val="clear" w:color="auto" w:fill="auto"/>
            <w:noWrap/>
            <w:vAlign w:val="center"/>
            <w:hideMark/>
          </w:tcPr>
          <w:p w14:paraId="26A98E21" w14:textId="77777777" w:rsidR="00AD4B9C" w:rsidRPr="006958D1" w:rsidRDefault="00AD4B9C" w:rsidP="00123A59">
            <w:pPr>
              <w:jc w:val="center"/>
            </w:pPr>
            <w:r w:rsidRPr="006958D1">
              <w:rPr>
                <w:rFonts w:hint="eastAsia"/>
              </w:rPr>
              <w:t>公証人</w:t>
            </w:r>
          </w:p>
        </w:tc>
        <w:tc>
          <w:tcPr>
            <w:tcW w:w="524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1BE4A4D" w14:textId="77777777" w:rsidR="00AD4B9C" w:rsidRPr="006958D1" w:rsidRDefault="00AD4B9C" w:rsidP="00123A59">
            <w:pPr>
              <w:jc w:val="center"/>
            </w:pPr>
            <w:r w:rsidRPr="006958D1">
              <w:rPr>
                <w:rFonts w:hint="eastAsia"/>
              </w:rPr>
              <w:t>家庭裁判所</w:t>
            </w:r>
          </w:p>
        </w:tc>
      </w:tr>
      <w:tr w:rsidR="00AD4B9C" w:rsidRPr="006958D1" w14:paraId="221D265A" w14:textId="77777777" w:rsidTr="00123A59">
        <w:trPr>
          <w:trHeight w:val="1186"/>
        </w:trPr>
        <w:tc>
          <w:tcPr>
            <w:tcW w:w="1149" w:type="dxa"/>
            <w:tcBorders>
              <w:top w:val="nil"/>
              <w:left w:val="single" w:sz="8" w:space="0" w:color="auto"/>
              <w:bottom w:val="single" w:sz="4" w:space="0" w:color="auto"/>
              <w:right w:val="single" w:sz="4" w:space="0" w:color="auto"/>
            </w:tcBorders>
            <w:shd w:val="clear" w:color="auto" w:fill="auto"/>
            <w:noWrap/>
            <w:vAlign w:val="center"/>
            <w:hideMark/>
          </w:tcPr>
          <w:p w14:paraId="7156FEA8" w14:textId="77777777" w:rsidR="00AD4B9C" w:rsidRPr="006958D1" w:rsidRDefault="00AD4B9C" w:rsidP="00123A59">
            <w:pPr>
              <w:jc w:val="center"/>
            </w:pPr>
            <w:r>
              <w:rPr>
                <w:rFonts w:hint="eastAsia"/>
              </w:rPr>
              <w:t>方法</w:t>
            </w:r>
          </w:p>
        </w:tc>
        <w:tc>
          <w:tcPr>
            <w:tcW w:w="2694" w:type="dxa"/>
            <w:tcBorders>
              <w:top w:val="nil"/>
              <w:left w:val="nil"/>
              <w:bottom w:val="single" w:sz="4" w:space="0" w:color="auto"/>
              <w:right w:val="single" w:sz="4" w:space="0" w:color="auto"/>
            </w:tcBorders>
            <w:shd w:val="clear" w:color="auto" w:fill="auto"/>
            <w:vAlign w:val="center"/>
            <w:hideMark/>
          </w:tcPr>
          <w:p w14:paraId="31746513" w14:textId="77777777" w:rsidR="00AD4B9C" w:rsidRPr="006958D1" w:rsidRDefault="00AD4B9C" w:rsidP="00123A59">
            <w:pPr>
              <w:jc w:val="center"/>
            </w:pPr>
            <w:r w:rsidRPr="006958D1">
              <w:rPr>
                <w:rFonts w:hint="eastAsia"/>
              </w:rPr>
              <w:t>認証ある書面　　　　　　　　　　　　　　　　　　　　　　　　　　　　　　　　　　　（公正証書までは不要）</w:t>
            </w:r>
          </w:p>
        </w:tc>
        <w:tc>
          <w:tcPr>
            <w:tcW w:w="2551" w:type="dxa"/>
            <w:tcBorders>
              <w:top w:val="nil"/>
              <w:left w:val="nil"/>
              <w:bottom w:val="single" w:sz="4" w:space="0" w:color="auto"/>
              <w:right w:val="single" w:sz="4" w:space="0" w:color="auto"/>
            </w:tcBorders>
            <w:shd w:val="clear" w:color="auto" w:fill="auto"/>
            <w:noWrap/>
            <w:vAlign w:val="center"/>
            <w:hideMark/>
          </w:tcPr>
          <w:p w14:paraId="59564F0F" w14:textId="77777777" w:rsidR="00AD4B9C" w:rsidRPr="006958D1" w:rsidRDefault="00AD4B9C" w:rsidP="00123A59">
            <w:r w:rsidRPr="006958D1">
              <w:rPr>
                <w:rFonts w:hint="eastAsia"/>
              </w:rPr>
              <w:t>正当事由＋家裁の許可</w:t>
            </w:r>
          </w:p>
        </w:tc>
        <w:tc>
          <w:tcPr>
            <w:tcW w:w="2693" w:type="dxa"/>
            <w:tcBorders>
              <w:top w:val="nil"/>
              <w:left w:val="nil"/>
              <w:bottom w:val="single" w:sz="4" w:space="0" w:color="auto"/>
              <w:right w:val="single" w:sz="8" w:space="0" w:color="auto"/>
            </w:tcBorders>
            <w:shd w:val="clear" w:color="auto" w:fill="auto"/>
            <w:vAlign w:val="center"/>
            <w:hideMark/>
          </w:tcPr>
          <w:p w14:paraId="5F23E563" w14:textId="77777777" w:rsidR="00AD4B9C" w:rsidRDefault="00AD4B9C" w:rsidP="00123A59">
            <w:pPr>
              <w:ind w:firstLineChars="400" w:firstLine="907"/>
            </w:pPr>
            <w:r w:rsidRPr="006958D1">
              <w:rPr>
                <w:rFonts w:hint="eastAsia"/>
              </w:rPr>
              <w:t>審判</w:t>
            </w:r>
          </w:p>
          <w:p w14:paraId="7F23F93A" w14:textId="77777777" w:rsidR="00AD4B9C" w:rsidRPr="006958D1" w:rsidRDefault="00AD4B9C" w:rsidP="00123A59">
            <w:r w:rsidRPr="006958D1">
              <w:rPr>
                <w:rFonts w:hint="eastAsia"/>
              </w:rPr>
              <w:t>（法定後見申立が必要）</w:t>
            </w:r>
          </w:p>
        </w:tc>
      </w:tr>
      <w:tr w:rsidR="00AD4B9C" w:rsidRPr="006958D1" w14:paraId="6C70EE96" w14:textId="77777777" w:rsidTr="00123A59">
        <w:trPr>
          <w:trHeight w:val="970"/>
        </w:trPr>
        <w:tc>
          <w:tcPr>
            <w:tcW w:w="1149" w:type="dxa"/>
            <w:tcBorders>
              <w:top w:val="nil"/>
              <w:left w:val="single" w:sz="8" w:space="0" w:color="auto"/>
              <w:bottom w:val="single" w:sz="2" w:space="0" w:color="auto"/>
              <w:right w:val="single" w:sz="4" w:space="0" w:color="auto"/>
            </w:tcBorders>
            <w:shd w:val="clear" w:color="auto" w:fill="auto"/>
            <w:noWrap/>
            <w:vAlign w:val="center"/>
          </w:tcPr>
          <w:p w14:paraId="5354FCF9" w14:textId="77777777" w:rsidR="00AD4B9C" w:rsidRPr="00116EDA" w:rsidRDefault="00AD4B9C" w:rsidP="00123A59">
            <w:pPr>
              <w:widowControl/>
              <w:jc w:val="center"/>
              <w:rPr>
                <w:rFonts w:ascii="ＭＳ 明朝" w:hAnsi="ＭＳ 明朝" w:cs="ＭＳ Ｐゴシック"/>
                <w:color w:val="000000"/>
                <w:kern w:val="0"/>
                <w:szCs w:val="21"/>
              </w:rPr>
            </w:pPr>
            <w:r w:rsidRPr="00116EDA">
              <w:rPr>
                <w:rFonts w:ascii="ＭＳ 明朝" w:hAnsi="ＭＳ 明朝" w:cs="ＭＳ Ｐゴシック" w:hint="eastAsia"/>
                <w:color w:val="000000"/>
                <w:kern w:val="0"/>
                <w:szCs w:val="21"/>
              </w:rPr>
              <w:t>終了事由</w:t>
            </w:r>
          </w:p>
        </w:tc>
        <w:tc>
          <w:tcPr>
            <w:tcW w:w="2694" w:type="dxa"/>
            <w:tcBorders>
              <w:top w:val="nil"/>
              <w:left w:val="nil"/>
              <w:bottom w:val="single" w:sz="2" w:space="0" w:color="auto"/>
              <w:right w:val="single" w:sz="4" w:space="0" w:color="auto"/>
            </w:tcBorders>
            <w:shd w:val="clear" w:color="auto" w:fill="auto"/>
            <w:noWrap/>
            <w:vAlign w:val="center"/>
          </w:tcPr>
          <w:p w14:paraId="7E79B1B9" w14:textId="77777777" w:rsidR="00AD4B9C" w:rsidRPr="00116EDA" w:rsidRDefault="00AD4B9C" w:rsidP="00123A59">
            <w:pPr>
              <w:widowControl/>
              <w:ind w:firstLineChars="400" w:firstLine="907"/>
              <w:rPr>
                <w:rFonts w:ascii="ＭＳ 明朝" w:hAnsi="ＭＳ 明朝" w:cs="ＭＳ Ｐゴシック"/>
                <w:color w:val="000000"/>
                <w:kern w:val="0"/>
                <w:szCs w:val="21"/>
              </w:rPr>
            </w:pPr>
            <w:r w:rsidRPr="00116EDA">
              <w:rPr>
                <w:rFonts w:ascii="ＭＳ 明朝" w:hAnsi="ＭＳ 明朝" w:cs="ＭＳ Ｐゴシック" w:hint="eastAsia"/>
                <w:color w:val="000000"/>
                <w:kern w:val="0"/>
                <w:szCs w:val="21"/>
              </w:rPr>
              <w:t>解除</w:t>
            </w:r>
          </w:p>
        </w:tc>
        <w:tc>
          <w:tcPr>
            <w:tcW w:w="2551" w:type="dxa"/>
            <w:tcBorders>
              <w:top w:val="single" w:sz="4" w:space="0" w:color="auto"/>
              <w:left w:val="nil"/>
              <w:bottom w:val="single" w:sz="2" w:space="0" w:color="auto"/>
              <w:right w:val="single" w:sz="4" w:space="0" w:color="auto"/>
            </w:tcBorders>
            <w:shd w:val="clear" w:color="auto" w:fill="auto"/>
            <w:noWrap/>
            <w:vAlign w:val="center"/>
          </w:tcPr>
          <w:p w14:paraId="1DA3FB2C" w14:textId="77777777" w:rsidR="00AD4B9C" w:rsidRPr="00116EDA" w:rsidRDefault="00AD4B9C" w:rsidP="00123A59">
            <w:pPr>
              <w:widowControl/>
              <w:jc w:val="center"/>
              <w:rPr>
                <w:rFonts w:ascii="ＭＳ 明朝" w:hAnsi="ＭＳ 明朝" w:cs="ＭＳ Ｐゴシック"/>
                <w:color w:val="000000"/>
                <w:kern w:val="0"/>
                <w:szCs w:val="21"/>
              </w:rPr>
            </w:pPr>
            <w:r>
              <w:rPr>
                <w:rFonts w:ascii="ＭＳ 明朝" w:hAnsi="ＭＳ 明朝" w:cs="ＭＳ Ｐゴシック" w:hint="eastAsia"/>
                <w:color w:val="000000"/>
                <w:kern w:val="0"/>
                <w:szCs w:val="21"/>
              </w:rPr>
              <w:t>解除</w:t>
            </w:r>
          </w:p>
        </w:tc>
        <w:tc>
          <w:tcPr>
            <w:tcW w:w="2693" w:type="dxa"/>
            <w:tcBorders>
              <w:top w:val="single" w:sz="4" w:space="0" w:color="auto"/>
              <w:left w:val="single" w:sz="4" w:space="0" w:color="auto"/>
              <w:bottom w:val="single" w:sz="2" w:space="0" w:color="auto"/>
              <w:right w:val="single" w:sz="8" w:space="0" w:color="000000"/>
            </w:tcBorders>
            <w:shd w:val="clear" w:color="auto" w:fill="auto"/>
            <w:vAlign w:val="center"/>
          </w:tcPr>
          <w:p w14:paraId="36E78F4B" w14:textId="77777777" w:rsidR="00AD4B9C" w:rsidRPr="00116EDA" w:rsidRDefault="00AD4B9C" w:rsidP="00123A59">
            <w:pPr>
              <w:ind w:left="763" w:firstLineChars="50" w:firstLine="113"/>
              <w:rPr>
                <w:rFonts w:ascii="ＭＳ 明朝" w:hAnsi="ＭＳ 明朝" w:cs="ＭＳ Ｐゴシック"/>
                <w:color w:val="000000"/>
                <w:kern w:val="0"/>
                <w:szCs w:val="21"/>
              </w:rPr>
            </w:pPr>
            <w:r w:rsidRPr="00116EDA">
              <w:rPr>
                <w:rFonts w:ascii="ＭＳ 明朝" w:hAnsi="ＭＳ 明朝" w:cs="ＭＳ Ｐゴシック" w:hint="eastAsia"/>
                <w:color w:val="000000"/>
                <w:kern w:val="0"/>
                <w:szCs w:val="21"/>
              </w:rPr>
              <w:t>解任</w:t>
            </w:r>
          </w:p>
        </w:tc>
      </w:tr>
      <w:tr w:rsidR="00AD4B9C" w:rsidRPr="006958D1" w14:paraId="6F1E0E20" w14:textId="77777777" w:rsidTr="00123A59">
        <w:trPr>
          <w:trHeight w:val="799"/>
        </w:trPr>
        <w:tc>
          <w:tcPr>
            <w:tcW w:w="1149" w:type="dxa"/>
            <w:tcBorders>
              <w:top w:val="single" w:sz="2" w:space="0" w:color="auto"/>
              <w:left w:val="single" w:sz="8" w:space="0" w:color="auto"/>
              <w:bottom w:val="single" w:sz="8" w:space="0" w:color="auto"/>
              <w:right w:val="single" w:sz="4" w:space="0" w:color="auto"/>
            </w:tcBorders>
            <w:shd w:val="clear" w:color="auto" w:fill="auto"/>
            <w:noWrap/>
            <w:vAlign w:val="center"/>
            <w:hideMark/>
          </w:tcPr>
          <w:p w14:paraId="437DCF20" w14:textId="77777777" w:rsidR="00AD4B9C" w:rsidRPr="006958D1" w:rsidRDefault="00AD4B9C" w:rsidP="00123A59">
            <w:pPr>
              <w:jc w:val="center"/>
            </w:pPr>
            <w:r w:rsidRPr="006958D1">
              <w:rPr>
                <w:rFonts w:hint="eastAsia"/>
              </w:rPr>
              <w:t>登記</w:t>
            </w:r>
          </w:p>
        </w:tc>
        <w:tc>
          <w:tcPr>
            <w:tcW w:w="2694" w:type="dxa"/>
            <w:tcBorders>
              <w:top w:val="single" w:sz="2" w:space="0" w:color="auto"/>
              <w:left w:val="nil"/>
              <w:bottom w:val="single" w:sz="8" w:space="0" w:color="auto"/>
              <w:right w:val="single" w:sz="4" w:space="0" w:color="auto"/>
            </w:tcBorders>
            <w:shd w:val="clear" w:color="auto" w:fill="auto"/>
            <w:noWrap/>
            <w:vAlign w:val="center"/>
            <w:hideMark/>
          </w:tcPr>
          <w:p w14:paraId="4C7FE859" w14:textId="77777777" w:rsidR="00AD4B9C" w:rsidRPr="006958D1" w:rsidRDefault="00AD4B9C" w:rsidP="00123A59">
            <w:pPr>
              <w:ind w:firstLineChars="400" w:firstLine="907"/>
            </w:pPr>
            <w:r w:rsidRPr="006958D1">
              <w:rPr>
                <w:rFonts w:hint="eastAsia"/>
              </w:rPr>
              <w:t>申請</w:t>
            </w:r>
          </w:p>
        </w:tc>
        <w:tc>
          <w:tcPr>
            <w:tcW w:w="5244" w:type="dxa"/>
            <w:gridSpan w:val="2"/>
            <w:tcBorders>
              <w:top w:val="single" w:sz="2" w:space="0" w:color="auto"/>
              <w:left w:val="nil"/>
              <w:bottom w:val="single" w:sz="8" w:space="0" w:color="auto"/>
              <w:right w:val="single" w:sz="8" w:space="0" w:color="000000"/>
            </w:tcBorders>
            <w:shd w:val="clear" w:color="auto" w:fill="auto"/>
            <w:noWrap/>
            <w:vAlign w:val="center"/>
            <w:hideMark/>
          </w:tcPr>
          <w:p w14:paraId="6201837C" w14:textId="15224BAF" w:rsidR="00AD4B9C" w:rsidRPr="006958D1" w:rsidRDefault="00DE17F9" w:rsidP="00123A59">
            <w:pPr>
              <w:jc w:val="center"/>
            </w:pPr>
            <w:r>
              <w:rPr>
                <w:rFonts w:hint="eastAsia"/>
              </w:rPr>
              <w:t>家庭</w:t>
            </w:r>
            <w:r w:rsidR="00AD4B9C" w:rsidRPr="006958D1">
              <w:rPr>
                <w:rFonts w:hint="eastAsia"/>
              </w:rPr>
              <w:t>裁判所の嘱託</w:t>
            </w:r>
          </w:p>
        </w:tc>
      </w:tr>
    </w:tbl>
    <w:p w14:paraId="6F10D8E9" w14:textId="2DF106B7" w:rsidR="00AD4B9C" w:rsidRDefault="00AD4B9C" w:rsidP="00AD4B9C">
      <w:r w:rsidRPr="006958D1">
        <w:rPr>
          <w:rFonts w:hint="eastAsia"/>
        </w:rPr>
        <w:t>（筆者作成）</w:t>
      </w:r>
    </w:p>
    <w:p w14:paraId="129B530E" w14:textId="6BCDF8E1" w:rsidR="00A9295F" w:rsidRDefault="00A9295F" w:rsidP="00AD4B9C"/>
    <w:p w14:paraId="2AC1AE5F" w14:textId="5871FCCA" w:rsidR="00217B50" w:rsidRPr="003B52FD" w:rsidRDefault="003B52FD" w:rsidP="00217B50">
      <w:pPr>
        <w:ind w:left="228" w:hangingChars="100" w:hanging="228"/>
        <w:rPr>
          <w:rFonts w:asciiTheme="majorEastAsia" w:eastAsiaTheme="majorEastAsia" w:hAnsiTheme="majorEastAsia"/>
          <w:b/>
          <w:bCs/>
        </w:rPr>
      </w:pPr>
      <w:r w:rsidRPr="003B52FD">
        <w:rPr>
          <w:rFonts w:asciiTheme="majorEastAsia" w:eastAsiaTheme="majorEastAsia" w:hAnsiTheme="majorEastAsia" w:hint="eastAsia"/>
          <w:b/>
          <w:bCs/>
        </w:rPr>
        <w:t>（１）</w:t>
      </w:r>
      <w:r w:rsidR="00A9295F" w:rsidRPr="003B52FD">
        <w:rPr>
          <w:rFonts w:asciiTheme="majorEastAsia" w:eastAsiaTheme="majorEastAsia" w:hAnsiTheme="majorEastAsia" w:hint="eastAsia"/>
          <w:b/>
          <w:bCs/>
        </w:rPr>
        <w:t>任意後見契約の解除</w:t>
      </w:r>
    </w:p>
    <w:p w14:paraId="6DE79B73" w14:textId="24D9C42F" w:rsidR="00A9295F" w:rsidRDefault="00217B50" w:rsidP="00217B50">
      <w:pPr>
        <w:ind w:leftChars="100" w:left="227" w:firstLineChars="100" w:firstLine="227"/>
      </w:pPr>
      <w:r>
        <w:rPr>
          <w:rFonts w:hint="eastAsia"/>
        </w:rPr>
        <w:t>任意後見の解除は</w:t>
      </w:r>
      <w:r w:rsidR="00A9295F">
        <w:rPr>
          <w:rFonts w:hint="eastAsia"/>
        </w:rPr>
        <w:t>、本人または受任者（任意後見人）は、いずれも契約を途中で解除できます。当事者がこのまま、契約を続けたくないと考えたなら、いつでも契約の解除ができることは当然です。</w:t>
      </w:r>
    </w:p>
    <w:p w14:paraId="3BF22AD1" w14:textId="77777777" w:rsidR="003224FD" w:rsidRDefault="00A9295F" w:rsidP="00A9295F">
      <w:pPr>
        <w:ind w:leftChars="100" w:left="227" w:firstLineChars="100" w:firstLine="227"/>
      </w:pPr>
      <w:r>
        <w:rPr>
          <w:rFonts w:hint="eastAsia"/>
        </w:rPr>
        <w:t>ただし、解除の時期が契約の効力が生じる前か後によって要件が異なります。まず、</w:t>
      </w:r>
      <w:r w:rsidRPr="00610721">
        <w:rPr>
          <w:rFonts w:hint="eastAsia"/>
        </w:rPr>
        <w:t>任意後見契約発効前</w:t>
      </w:r>
      <w:r>
        <w:rPr>
          <w:rFonts w:hint="eastAsia"/>
        </w:rPr>
        <w:t>です。</w:t>
      </w:r>
      <w:r w:rsidRPr="00A9295F">
        <w:rPr>
          <w:rFonts w:hint="eastAsia"/>
        </w:rPr>
        <w:t>合意解除の場合は、公証人の認証を受け</w:t>
      </w:r>
      <w:r w:rsidR="003224FD">
        <w:rPr>
          <w:rFonts w:hint="eastAsia"/>
        </w:rPr>
        <w:t>ることによって解除ができます。認証であって公正証書の作成までは求められていません。</w:t>
      </w:r>
      <w:r w:rsidRPr="00610721">
        <w:rPr>
          <w:rFonts w:hint="eastAsia"/>
        </w:rPr>
        <w:t>一方的解除の場合は公証人の認証を受けた書面を</w:t>
      </w:r>
      <w:r>
        <w:rPr>
          <w:rFonts w:hint="eastAsia"/>
        </w:rPr>
        <w:t>、</w:t>
      </w:r>
      <w:r w:rsidR="003224FD">
        <w:rPr>
          <w:rFonts w:hint="eastAsia"/>
        </w:rPr>
        <w:t>配達証明付きで送付し</w:t>
      </w:r>
      <w:r w:rsidRPr="00610721">
        <w:rPr>
          <w:rFonts w:hint="eastAsia"/>
        </w:rPr>
        <w:t>相手方が受け取れば、契約は</w:t>
      </w:r>
      <w:r w:rsidR="003224FD">
        <w:rPr>
          <w:rFonts w:hint="eastAsia"/>
        </w:rPr>
        <w:t>解除になります。実務では、相手方がなかなか受け取ってくれないこともあり、受け取ってくれるまで手間がかかることもあります。</w:t>
      </w:r>
    </w:p>
    <w:p w14:paraId="557A1302" w14:textId="37819305" w:rsidR="00A9295F" w:rsidRPr="00610721" w:rsidRDefault="00A9295F" w:rsidP="00A9295F">
      <w:pPr>
        <w:ind w:leftChars="100" w:left="227" w:firstLineChars="100" w:firstLine="227"/>
      </w:pPr>
      <w:r w:rsidRPr="00610721">
        <w:rPr>
          <w:rFonts w:hint="eastAsia"/>
        </w:rPr>
        <w:t>法定後見と違い</w:t>
      </w:r>
      <w:r w:rsidR="003224FD">
        <w:rPr>
          <w:rFonts w:hint="eastAsia"/>
        </w:rPr>
        <w:t>、</w:t>
      </w:r>
      <w:r w:rsidRPr="00610721">
        <w:rPr>
          <w:rFonts w:hint="eastAsia"/>
        </w:rPr>
        <w:t>事前に受任者との関係性を見直す機会があることは、本人の</w:t>
      </w:r>
      <w:r>
        <w:rPr>
          <w:rFonts w:hint="eastAsia"/>
        </w:rPr>
        <w:t>「</w:t>
      </w:r>
      <w:r w:rsidRPr="00610721">
        <w:rPr>
          <w:rFonts w:hint="eastAsia"/>
        </w:rPr>
        <w:t>自己決定権の尊重</w:t>
      </w:r>
      <w:r>
        <w:rPr>
          <w:rFonts w:hint="eastAsia"/>
        </w:rPr>
        <w:t>」</w:t>
      </w:r>
      <w:r w:rsidR="00D07057">
        <w:rPr>
          <w:rFonts w:hint="eastAsia"/>
        </w:rPr>
        <w:t>に外ならず任意後見に特有の終了原因で</w:t>
      </w:r>
      <w:r w:rsidR="003224FD">
        <w:rPr>
          <w:rFonts w:hint="eastAsia"/>
        </w:rPr>
        <w:t>す</w:t>
      </w:r>
      <w:r w:rsidRPr="00610721">
        <w:rPr>
          <w:rFonts w:hint="eastAsia"/>
        </w:rPr>
        <w:t>。</w:t>
      </w:r>
    </w:p>
    <w:p w14:paraId="473818F4" w14:textId="06BF73F3" w:rsidR="00A9295F" w:rsidRDefault="00A9295F" w:rsidP="00A9295F">
      <w:pPr>
        <w:ind w:leftChars="100" w:left="227" w:firstLineChars="100" w:firstLine="227"/>
      </w:pPr>
      <w:r w:rsidRPr="00610721">
        <w:rPr>
          <w:rFonts w:hint="eastAsia"/>
        </w:rPr>
        <w:t>任意後見</w:t>
      </w:r>
      <w:r w:rsidR="003224FD">
        <w:rPr>
          <w:rFonts w:hint="eastAsia"/>
        </w:rPr>
        <w:t>の発効後に</w:t>
      </w:r>
      <w:r w:rsidRPr="00610721">
        <w:rPr>
          <w:rFonts w:hint="eastAsia"/>
        </w:rPr>
        <w:t>解除する場合は、正当な理由に加えて、裁判所の許可が必要で</w:t>
      </w:r>
      <w:r w:rsidR="003224FD">
        <w:rPr>
          <w:rFonts w:hint="eastAsia"/>
        </w:rPr>
        <w:t>す</w:t>
      </w:r>
      <w:r w:rsidRPr="00610721">
        <w:rPr>
          <w:rFonts w:hint="eastAsia"/>
        </w:rPr>
        <w:t>。</w:t>
      </w:r>
      <w:r w:rsidR="00217B50">
        <w:rPr>
          <w:rFonts w:hint="eastAsia"/>
        </w:rPr>
        <w:t>任意後見が発行している</w:t>
      </w:r>
      <w:r w:rsidRPr="00610721">
        <w:rPr>
          <w:rFonts w:hint="eastAsia"/>
        </w:rPr>
        <w:t>ということは、本人の判断能力が不</w:t>
      </w:r>
      <w:r>
        <w:rPr>
          <w:rFonts w:hint="eastAsia"/>
        </w:rPr>
        <w:t>十分</w:t>
      </w:r>
      <w:r w:rsidRPr="00610721">
        <w:rPr>
          <w:rFonts w:hint="eastAsia"/>
        </w:rPr>
        <w:t>になっているということで</w:t>
      </w:r>
      <w:r w:rsidR="00217B50">
        <w:rPr>
          <w:rFonts w:hint="eastAsia"/>
        </w:rPr>
        <w:t>すから、</w:t>
      </w:r>
      <w:r w:rsidRPr="00610721">
        <w:rPr>
          <w:rFonts w:hint="eastAsia"/>
        </w:rPr>
        <w:t>本人からの解除は判断能力の誤りかもしれ</w:t>
      </w:r>
      <w:r w:rsidR="00217B50">
        <w:rPr>
          <w:rFonts w:hint="eastAsia"/>
        </w:rPr>
        <w:t>ません。反対に</w:t>
      </w:r>
      <w:r w:rsidRPr="00610721">
        <w:rPr>
          <w:rFonts w:hint="eastAsia"/>
        </w:rPr>
        <w:t>任意後見人から</w:t>
      </w:r>
      <w:r w:rsidRPr="00610721">
        <w:rPr>
          <w:rFonts w:hint="eastAsia"/>
        </w:rPr>
        <w:lastRenderedPageBreak/>
        <w:t>の解除は本人</w:t>
      </w:r>
      <w:r w:rsidR="00217B50">
        <w:rPr>
          <w:rFonts w:hint="eastAsia"/>
        </w:rPr>
        <w:t>に不利益となる可能性が高いためです。そのため任意後見が発効した後は</w:t>
      </w:r>
      <w:r w:rsidRPr="00610721">
        <w:rPr>
          <w:rFonts w:hint="eastAsia"/>
        </w:rPr>
        <w:t>、正当事由と裁判所の許可という</w:t>
      </w:r>
      <w:r w:rsidR="00217B50">
        <w:rPr>
          <w:rFonts w:hint="eastAsia"/>
        </w:rPr>
        <w:t>２つの</w:t>
      </w:r>
      <w:r w:rsidRPr="00610721">
        <w:rPr>
          <w:rFonts w:hint="eastAsia"/>
        </w:rPr>
        <w:t>要件</w:t>
      </w:r>
      <w:r w:rsidR="00217B50">
        <w:rPr>
          <w:rFonts w:hint="eastAsia"/>
        </w:rPr>
        <w:t>を満たして初めて解除ができるようにしています</w:t>
      </w:r>
      <w:r w:rsidRPr="00610721">
        <w:rPr>
          <w:rFonts w:hint="eastAsia"/>
        </w:rPr>
        <w:t>（任意後見法９条２項）。</w:t>
      </w:r>
      <w:r w:rsidR="0090016D">
        <w:rPr>
          <w:rFonts w:hint="eastAsia"/>
        </w:rPr>
        <w:t xml:space="preserve">　　　　　　　　　</w:t>
      </w:r>
      <w:r w:rsidR="0090016D" w:rsidRPr="0090016D">
        <w:rPr>
          <w:rFonts w:hint="eastAsia"/>
        </w:rPr>
        <w:t>（事例編第</w:t>
      </w:r>
      <w:r w:rsidR="0090016D">
        <w:rPr>
          <w:rFonts w:hint="eastAsia"/>
        </w:rPr>
        <w:t>６</w:t>
      </w:r>
      <w:r w:rsidR="0090016D" w:rsidRPr="0090016D">
        <w:rPr>
          <w:rFonts w:hint="eastAsia"/>
        </w:rPr>
        <w:t>章１を参照ください。）</w:t>
      </w:r>
    </w:p>
    <w:p w14:paraId="124C72FC" w14:textId="77777777" w:rsidR="003B52FD" w:rsidRPr="00610721" w:rsidRDefault="003B52FD" w:rsidP="00A9295F">
      <w:pPr>
        <w:ind w:leftChars="100" w:left="227" w:firstLineChars="100" w:firstLine="227"/>
      </w:pPr>
    </w:p>
    <w:p w14:paraId="530AFC0B" w14:textId="1966E839" w:rsidR="00217B50" w:rsidRPr="003B52FD" w:rsidRDefault="003B52FD" w:rsidP="007058EC">
      <w:pPr>
        <w:rPr>
          <w:rFonts w:ascii="ＭＳ ゴシック" w:eastAsia="ＭＳ ゴシック" w:hAnsi="ＭＳ ゴシック"/>
          <w:b/>
          <w:bCs/>
        </w:rPr>
      </w:pPr>
      <w:r w:rsidRPr="003B52FD">
        <w:rPr>
          <w:rFonts w:ascii="ＭＳ ゴシック" w:eastAsia="ＭＳ ゴシック" w:hAnsi="ＭＳ ゴシック" w:hint="eastAsia"/>
          <w:b/>
          <w:bCs/>
        </w:rPr>
        <w:t>（２）</w:t>
      </w:r>
      <w:r w:rsidR="00395259" w:rsidRPr="003B52FD">
        <w:rPr>
          <w:rFonts w:ascii="ＭＳ ゴシック" w:eastAsia="ＭＳ ゴシック" w:hAnsi="ＭＳ ゴシック" w:hint="eastAsia"/>
          <w:b/>
          <w:bCs/>
        </w:rPr>
        <w:t xml:space="preserve">　</w:t>
      </w:r>
      <w:r w:rsidR="00A9295F" w:rsidRPr="003B52FD">
        <w:rPr>
          <w:rFonts w:ascii="ＭＳ ゴシック" w:eastAsia="ＭＳ ゴシック" w:hAnsi="ＭＳ ゴシック" w:hint="eastAsia"/>
          <w:b/>
          <w:bCs/>
        </w:rPr>
        <w:t>任意後見人の解任</w:t>
      </w:r>
    </w:p>
    <w:p w14:paraId="4E2231B1" w14:textId="04693CE7" w:rsidR="00A9295F" w:rsidRPr="00610721" w:rsidRDefault="00A9295F" w:rsidP="00217B50">
      <w:pPr>
        <w:ind w:leftChars="100" w:left="227" w:firstLineChars="100" w:firstLine="227"/>
      </w:pPr>
      <w:r w:rsidRPr="00610721">
        <w:rPr>
          <w:rFonts w:hint="eastAsia"/>
        </w:rPr>
        <w:t>任意後見人に不正行為や著しい不行跡その他その任務に適さない事由があるときは、家庭裁判所は任意後見監督人、本人、その親族または検察官の請求により、任意後見人を解任することができ</w:t>
      </w:r>
      <w:r w:rsidR="00D07057">
        <w:rPr>
          <w:rFonts w:hint="eastAsia"/>
        </w:rPr>
        <w:t>ます</w:t>
      </w:r>
      <w:r w:rsidRPr="00610721">
        <w:rPr>
          <w:rFonts w:hint="eastAsia"/>
        </w:rPr>
        <w:t>（同法８条）。</w:t>
      </w:r>
      <w:r w:rsidR="00D07057">
        <w:rPr>
          <w:rFonts w:hint="eastAsia"/>
        </w:rPr>
        <w:t>その後は、</w:t>
      </w:r>
      <w:r w:rsidR="00D07057" w:rsidRPr="00610721">
        <w:rPr>
          <w:rFonts w:hint="eastAsia"/>
        </w:rPr>
        <w:t>新たな任意後見人が選任されない</w:t>
      </w:r>
      <w:r w:rsidR="00D07057">
        <w:rPr>
          <w:rFonts w:hint="eastAsia"/>
        </w:rPr>
        <w:t>ので</w:t>
      </w:r>
      <w:r w:rsidR="00D07057" w:rsidRPr="00610721">
        <w:rPr>
          <w:rFonts w:hint="eastAsia"/>
        </w:rPr>
        <w:t>、法定後見開始の審判の申立が必要にな</w:t>
      </w:r>
      <w:r w:rsidR="00D07057">
        <w:rPr>
          <w:rFonts w:hint="eastAsia"/>
        </w:rPr>
        <w:t>ります</w:t>
      </w:r>
      <w:r w:rsidR="00D07057" w:rsidRPr="00610721">
        <w:rPr>
          <w:rFonts w:hint="eastAsia"/>
        </w:rPr>
        <w:t>。</w:t>
      </w:r>
    </w:p>
    <w:p w14:paraId="10D9201B" w14:textId="77777777" w:rsidR="00A9295F" w:rsidRPr="00A9295F" w:rsidRDefault="00A9295F" w:rsidP="00A9295F"/>
    <w:p w14:paraId="2B4E40EB" w14:textId="475748AA" w:rsidR="00D07057" w:rsidRPr="003B52FD" w:rsidRDefault="00395259" w:rsidP="00D07057">
      <w:pPr>
        <w:rPr>
          <w:rFonts w:ascii="ＭＳ ゴシック" w:eastAsia="ＭＳ ゴシック" w:hAnsi="ＭＳ ゴシック"/>
          <w:b/>
          <w:bCs/>
        </w:rPr>
      </w:pPr>
      <w:r w:rsidRPr="003B52FD">
        <w:rPr>
          <w:rFonts w:ascii="ＭＳ ゴシック" w:eastAsia="ＭＳ ゴシック" w:hAnsi="ＭＳ ゴシック" w:hint="eastAsia"/>
          <w:b/>
          <w:bCs/>
        </w:rPr>
        <w:t>（</w:t>
      </w:r>
      <w:r w:rsidR="003B52FD" w:rsidRPr="003B52FD">
        <w:rPr>
          <w:rFonts w:ascii="ＭＳ ゴシック" w:eastAsia="ＭＳ ゴシック" w:hAnsi="ＭＳ ゴシック" w:hint="eastAsia"/>
          <w:b/>
          <w:bCs/>
        </w:rPr>
        <w:t>３</w:t>
      </w:r>
      <w:r w:rsidRPr="003B52FD">
        <w:rPr>
          <w:rFonts w:ascii="ＭＳ ゴシック" w:eastAsia="ＭＳ ゴシック" w:hAnsi="ＭＳ ゴシック" w:hint="eastAsia"/>
          <w:b/>
          <w:bCs/>
        </w:rPr>
        <w:t>）</w:t>
      </w:r>
      <w:r w:rsidR="00A9295F" w:rsidRPr="003B52FD">
        <w:rPr>
          <w:rFonts w:ascii="ＭＳ ゴシック" w:eastAsia="ＭＳ ゴシック" w:hAnsi="ＭＳ ゴシック" w:hint="eastAsia"/>
          <w:b/>
          <w:bCs/>
        </w:rPr>
        <w:t>本人</w:t>
      </w:r>
      <w:r w:rsidR="00D07057" w:rsidRPr="003B52FD">
        <w:rPr>
          <w:rFonts w:ascii="ＭＳ ゴシック" w:eastAsia="ＭＳ ゴシック" w:hAnsi="ＭＳ ゴシック" w:hint="eastAsia"/>
          <w:b/>
          <w:bCs/>
        </w:rPr>
        <w:t>又は受任者</w:t>
      </w:r>
      <w:r w:rsidR="00A9295F" w:rsidRPr="003B52FD">
        <w:rPr>
          <w:rFonts w:ascii="ＭＳ ゴシック" w:eastAsia="ＭＳ ゴシック" w:hAnsi="ＭＳ ゴシック" w:hint="eastAsia"/>
          <w:b/>
          <w:bCs/>
        </w:rPr>
        <w:t>の死亡・破産（民法第６５３条）</w:t>
      </w:r>
    </w:p>
    <w:p w14:paraId="35F8CB03" w14:textId="7F1B8869" w:rsidR="00A85C72" w:rsidRDefault="00A85C72" w:rsidP="00A85C72">
      <w:pPr>
        <w:ind w:leftChars="100" w:left="227" w:firstLineChars="100" w:firstLine="227"/>
      </w:pPr>
      <w:r>
        <w:rPr>
          <w:rFonts w:hint="eastAsia"/>
        </w:rPr>
        <w:t>任意後見契約は契約の一種ですから、本人や受任者（任意後見人）の死亡や破産</w:t>
      </w:r>
      <w:r w:rsidRPr="00415F13">
        <w:rPr>
          <w:rFonts w:hint="eastAsia"/>
        </w:rPr>
        <w:t>手続</w:t>
      </w:r>
      <w:r>
        <w:rPr>
          <w:rFonts w:hint="eastAsia"/>
        </w:rPr>
        <w:t>開始決定は終了事由です。本人の死亡により契約が終了するのは、当然として、</w:t>
      </w:r>
      <w:r w:rsidRPr="00A85C72">
        <w:rPr>
          <w:rFonts w:hint="eastAsia"/>
        </w:rPr>
        <w:t>受任者（任意後見人）の死亡</w:t>
      </w:r>
      <w:r>
        <w:rPr>
          <w:rFonts w:hint="eastAsia"/>
        </w:rPr>
        <w:t>は、</w:t>
      </w:r>
      <w:r w:rsidRPr="009333C4">
        <w:rPr>
          <w:rFonts w:hint="eastAsia"/>
        </w:rPr>
        <w:t>せっかく将来への備えのために任意後見契約を締結したにもかかわらず</w:t>
      </w:r>
      <w:r>
        <w:rPr>
          <w:rFonts w:hint="eastAsia"/>
        </w:rPr>
        <w:t>ということになります。</w:t>
      </w:r>
    </w:p>
    <w:p w14:paraId="15BF7CFC" w14:textId="77777777" w:rsidR="00574669" w:rsidRDefault="00A85C72" w:rsidP="00574669">
      <w:pPr>
        <w:ind w:leftChars="100" w:left="227" w:firstLineChars="100" w:firstLine="227"/>
      </w:pPr>
      <w:r>
        <w:rPr>
          <w:rFonts w:hint="eastAsia"/>
        </w:rPr>
        <w:t>実務で受けるのが、受任者（任意後見人）が死亡した時にはどうなるのですかという質問です。</w:t>
      </w:r>
      <w:r w:rsidR="00574669">
        <w:rPr>
          <w:rFonts w:hint="eastAsia"/>
        </w:rPr>
        <w:t>この</w:t>
      </w:r>
      <w:r>
        <w:rPr>
          <w:rFonts w:hint="eastAsia"/>
        </w:rPr>
        <w:t>解決策</w:t>
      </w:r>
      <w:r w:rsidR="00574669">
        <w:rPr>
          <w:rFonts w:hint="eastAsia"/>
        </w:rPr>
        <w:t>の</w:t>
      </w:r>
      <w:r w:rsidR="00574669">
        <w:rPr>
          <w:rFonts w:hint="eastAsia"/>
        </w:rPr>
        <w:t>1</w:t>
      </w:r>
      <w:r w:rsidR="00574669">
        <w:rPr>
          <w:rFonts w:hint="eastAsia"/>
        </w:rPr>
        <w:t>つは、先の第</w:t>
      </w:r>
      <w:r w:rsidR="00574669">
        <w:rPr>
          <w:rFonts w:hint="eastAsia"/>
        </w:rPr>
        <w:t>1</w:t>
      </w:r>
      <w:r w:rsidR="00574669">
        <w:rPr>
          <w:rFonts w:hint="eastAsia"/>
        </w:rPr>
        <w:t>章３（４）にあるように複数の</w:t>
      </w:r>
      <w:r>
        <w:rPr>
          <w:rFonts w:hint="eastAsia"/>
        </w:rPr>
        <w:t>任意後見契約を</w:t>
      </w:r>
      <w:r w:rsidRPr="00790AFE">
        <w:rPr>
          <w:rFonts w:hint="eastAsia"/>
        </w:rPr>
        <w:t>してお</w:t>
      </w:r>
      <w:r>
        <w:rPr>
          <w:rFonts w:hint="eastAsia"/>
        </w:rPr>
        <w:t>くことで</w:t>
      </w:r>
      <w:r w:rsidR="00574669">
        <w:rPr>
          <w:rFonts w:hint="eastAsia"/>
        </w:rPr>
        <w:t>す。</w:t>
      </w:r>
      <w:r>
        <w:rPr>
          <w:rFonts w:hint="eastAsia"/>
        </w:rPr>
        <w:t>もう</w:t>
      </w:r>
      <w:r w:rsidR="00574669">
        <w:rPr>
          <w:rFonts w:hint="eastAsia"/>
        </w:rPr>
        <w:t>１</w:t>
      </w:r>
      <w:r>
        <w:rPr>
          <w:rFonts w:hint="eastAsia"/>
        </w:rPr>
        <w:t>つ</w:t>
      </w:r>
      <w:r w:rsidR="00574669">
        <w:rPr>
          <w:rFonts w:hint="eastAsia"/>
        </w:rPr>
        <w:t>は</w:t>
      </w:r>
      <w:r w:rsidRPr="00790AFE">
        <w:rPr>
          <w:rFonts w:hint="eastAsia"/>
        </w:rPr>
        <w:t>、受任者を個人でなく法人にすることで</w:t>
      </w:r>
      <w:r w:rsidR="00574669">
        <w:rPr>
          <w:rFonts w:hint="eastAsia"/>
        </w:rPr>
        <w:t>す</w:t>
      </w:r>
      <w:r w:rsidRPr="00790AFE">
        <w:rPr>
          <w:rFonts w:hint="eastAsia"/>
        </w:rPr>
        <w:t>。</w:t>
      </w:r>
    </w:p>
    <w:p w14:paraId="6B303127" w14:textId="7A8B75C0" w:rsidR="00574669" w:rsidRDefault="00574669" w:rsidP="00574669">
      <w:pPr>
        <w:ind w:leftChars="100" w:left="227" w:firstLineChars="100" w:firstLine="227"/>
      </w:pPr>
      <w:r w:rsidRPr="00555FE6">
        <w:rPr>
          <w:rFonts w:hint="eastAsia"/>
        </w:rPr>
        <w:t>筆者が初めて任意後見契約の受任者になった</w:t>
      </w:r>
      <w:r>
        <w:rPr>
          <w:rFonts w:hint="eastAsia"/>
        </w:rPr>
        <w:t>際の本人</w:t>
      </w:r>
      <w:r w:rsidRPr="00555FE6">
        <w:rPr>
          <w:rFonts w:hint="eastAsia"/>
        </w:rPr>
        <w:t>は、２カ所に相談に行ったそうである。しかし、受任者</w:t>
      </w:r>
      <w:r>
        <w:rPr>
          <w:rFonts w:hint="eastAsia"/>
        </w:rPr>
        <w:t>の</w:t>
      </w:r>
      <w:r w:rsidRPr="00555FE6">
        <w:rPr>
          <w:rFonts w:hint="eastAsia"/>
        </w:rPr>
        <w:t>候補が個人だったため受託者</w:t>
      </w:r>
      <w:r>
        <w:rPr>
          <w:rFonts w:hint="eastAsia"/>
        </w:rPr>
        <w:t>の</w:t>
      </w:r>
      <w:r w:rsidRPr="00555FE6">
        <w:rPr>
          <w:rFonts w:hint="eastAsia"/>
        </w:rPr>
        <w:t>死亡のリスク</w:t>
      </w:r>
      <w:r>
        <w:rPr>
          <w:rFonts w:hint="eastAsia"/>
        </w:rPr>
        <w:t>や受任者の法定後見開始のリスク</w:t>
      </w:r>
      <w:r w:rsidRPr="00555FE6">
        <w:rPr>
          <w:rFonts w:hint="eastAsia"/>
        </w:rPr>
        <w:t>を考え</w:t>
      </w:r>
      <w:r>
        <w:rPr>
          <w:rFonts w:hint="eastAsia"/>
        </w:rPr>
        <w:t>て、その個人との</w:t>
      </w:r>
      <w:r w:rsidRPr="00555FE6">
        <w:rPr>
          <w:rFonts w:hint="eastAsia"/>
        </w:rPr>
        <w:t>契約を断念</w:t>
      </w:r>
      <w:r>
        <w:rPr>
          <w:rFonts w:hint="eastAsia"/>
        </w:rPr>
        <w:t>したそうです。</w:t>
      </w:r>
      <w:r w:rsidRPr="00555FE6">
        <w:rPr>
          <w:rFonts w:hint="eastAsia"/>
        </w:rPr>
        <w:t>その後も探し回った挙句３カ所目で</w:t>
      </w:r>
      <w:r>
        <w:rPr>
          <w:rFonts w:hint="eastAsia"/>
        </w:rPr>
        <w:t>、我々の法人が</w:t>
      </w:r>
      <w:r w:rsidRPr="00555FE6">
        <w:rPr>
          <w:rFonts w:hint="eastAsia"/>
        </w:rPr>
        <w:t>受託</w:t>
      </w:r>
      <w:r>
        <w:rPr>
          <w:rFonts w:hint="eastAsia"/>
        </w:rPr>
        <w:t>しているこ</w:t>
      </w:r>
      <w:r w:rsidRPr="00555FE6">
        <w:rPr>
          <w:rFonts w:hint="eastAsia"/>
        </w:rPr>
        <w:t>とを</w:t>
      </w:r>
      <w:r>
        <w:rPr>
          <w:rFonts w:hint="eastAsia"/>
        </w:rPr>
        <w:t>知り、筆者のもとに相談に来たという事情がありました。そのた</w:t>
      </w:r>
      <w:r w:rsidR="00395259">
        <w:rPr>
          <w:rFonts w:hint="eastAsia"/>
        </w:rPr>
        <w:t>後は、</w:t>
      </w:r>
      <w:r w:rsidRPr="00555FE6">
        <w:rPr>
          <w:rFonts w:hint="eastAsia"/>
        </w:rPr>
        <w:t>必ず法人で受託してい</w:t>
      </w:r>
      <w:r w:rsidR="00395259">
        <w:rPr>
          <w:rFonts w:hint="eastAsia"/>
        </w:rPr>
        <w:t>ます</w:t>
      </w:r>
      <w:r w:rsidRPr="00555FE6">
        <w:rPr>
          <w:rFonts w:hint="eastAsia"/>
        </w:rPr>
        <w:t>。契約書の作成のみを依頼される場合</w:t>
      </w:r>
      <w:r w:rsidR="00395259">
        <w:rPr>
          <w:rFonts w:hint="eastAsia"/>
        </w:rPr>
        <w:t>は、</w:t>
      </w:r>
      <w:r w:rsidRPr="00555FE6">
        <w:rPr>
          <w:rFonts w:hint="eastAsia"/>
        </w:rPr>
        <w:t>受任者が個人の場合は</w:t>
      </w:r>
      <w:r w:rsidR="00395259">
        <w:rPr>
          <w:rFonts w:hint="eastAsia"/>
        </w:rPr>
        <w:t>、プレイヤーがいるならば、</w:t>
      </w:r>
      <w:r w:rsidRPr="00555FE6">
        <w:rPr>
          <w:rFonts w:hint="eastAsia"/>
        </w:rPr>
        <w:t>受任者を複数に</w:t>
      </w:r>
      <w:r w:rsidR="00395259">
        <w:rPr>
          <w:rFonts w:hint="eastAsia"/>
        </w:rPr>
        <w:t>することを</w:t>
      </w:r>
      <w:r w:rsidRPr="00555FE6">
        <w:rPr>
          <w:rFonts w:hint="eastAsia"/>
        </w:rPr>
        <w:t>提案</w:t>
      </w:r>
      <w:r w:rsidR="00395259">
        <w:rPr>
          <w:rFonts w:hint="eastAsia"/>
        </w:rPr>
        <w:t>することもあります</w:t>
      </w:r>
      <w:r w:rsidRPr="00555FE6">
        <w:rPr>
          <w:rFonts w:hint="eastAsia"/>
        </w:rPr>
        <w:t>。</w:t>
      </w:r>
    </w:p>
    <w:p w14:paraId="53313857" w14:textId="77777777" w:rsidR="003B52FD" w:rsidRDefault="003B52FD" w:rsidP="00574669">
      <w:pPr>
        <w:ind w:leftChars="100" w:left="227" w:firstLineChars="100" w:firstLine="227"/>
      </w:pPr>
    </w:p>
    <w:p w14:paraId="1E5B39BE" w14:textId="7EA452E0" w:rsidR="006E0230" w:rsidRPr="003B52FD" w:rsidRDefault="006E0230" w:rsidP="006E0230">
      <w:pPr>
        <w:ind w:left="227"/>
        <w:rPr>
          <w:rFonts w:ascii="ＭＳ ゴシック" w:eastAsia="ＭＳ ゴシック" w:hAnsi="ＭＳ ゴシック"/>
          <w:b/>
          <w:bCs/>
        </w:rPr>
      </w:pPr>
      <w:r w:rsidRPr="003B52FD">
        <w:rPr>
          <w:rFonts w:ascii="ＭＳ ゴシック" w:eastAsia="ＭＳ ゴシック" w:hAnsi="ＭＳ ゴシック" w:hint="eastAsia"/>
          <w:b/>
          <w:bCs/>
        </w:rPr>
        <w:t>（</w:t>
      </w:r>
      <w:r w:rsidR="003B52FD" w:rsidRPr="003B52FD">
        <w:rPr>
          <w:rFonts w:ascii="ＭＳ ゴシック" w:eastAsia="ＭＳ ゴシック" w:hAnsi="ＭＳ ゴシック" w:hint="eastAsia"/>
          <w:b/>
          <w:bCs/>
        </w:rPr>
        <w:t>４</w:t>
      </w:r>
      <w:r w:rsidRPr="003B52FD">
        <w:rPr>
          <w:rFonts w:ascii="ＭＳ ゴシック" w:eastAsia="ＭＳ ゴシック" w:hAnsi="ＭＳ ゴシック" w:hint="eastAsia"/>
          <w:b/>
          <w:bCs/>
        </w:rPr>
        <w:t>）発効後に、本人又は</w:t>
      </w:r>
      <w:r w:rsidR="00A9295F" w:rsidRPr="003B52FD">
        <w:rPr>
          <w:rFonts w:ascii="ＭＳ ゴシック" w:eastAsia="ＭＳ ゴシック" w:hAnsi="ＭＳ ゴシック" w:hint="eastAsia"/>
          <w:b/>
          <w:bCs/>
        </w:rPr>
        <w:t>任意後見人が後見開始の審判を受けたとき</w:t>
      </w:r>
    </w:p>
    <w:p w14:paraId="52612B37" w14:textId="77777777" w:rsidR="00AD4B9C" w:rsidRDefault="00AD4B9C" w:rsidP="00AD4B9C">
      <w:r w:rsidRPr="00067D28">
        <w:rPr>
          <w:rFonts w:hint="eastAsia"/>
        </w:rPr>
        <w:t>（資料３－７）当事者に法定後見が開始した際の契約終了の有無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386"/>
        <w:gridCol w:w="2077"/>
        <w:gridCol w:w="2624"/>
      </w:tblGrid>
      <w:tr w:rsidR="00AD4B9C" w:rsidRPr="00067D28" w14:paraId="43FE1105" w14:textId="77777777" w:rsidTr="00123A59">
        <w:trPr>
          <w:trHeight w:val="687"/>
        </w:trPr>
        <w:tc>
          <w:tcPr>
            <w:tcW w:w="1985" w:type="dxa"/>
            <w:shd w:val="clear" w:color="auto" w:fill="auto"/>
            <w:noWrap/>
            <w:hideMark/>
          </w:tcPr>
          <w:p w14:paraId="74C3B817" w14:textId="77777777" w:rsidR="00AD4B9C" w:rsidRPr="00067D28" w:rsidRDefault="00AD4B9C" w:rsidP="00123A59">
            <w:pPr>
              <w:jc w:val="center"/>
            </w:pPr>
            <w:r w:rsidRPr="00067D28">
              <w:rPr>
                <w:rFonts w:hint="eastAsia"/>
              </w:rPr>
              <w:t>当事者</w:t>
            </w:r>
          </w:p>
        </w:tc>
        <w:tc>
          <w:tcPr>
            <w:tcW w:w="2386" w:type="dxa"/>
            <w:shd w:val="clear" w:color="auto" w:fill="auto"/>
            <w:noWrap/>
            <w:hideMark/>
          </w:tcPr>
          <w:p w14:paraId="137A45C4" w14:textId="77777777" w:rsidR="00AD4B9C" w:rsidRPr="00067D28" w:rsidRDefault="00AD4B9C" w:rsidP="00123A59">
            <w:pPr>
              <w:jc w:val="center"/>
            </w:pPr>
            <w:r w:rsidRPr="00067D28">
              <w:rPr>
                <w:rFonts w:hint="eastAsia"/>
              </w:rPr>
              <w:t>任意後見人（受任者）</w:t>
            </w:r>
          </w:p>
        </w:tc>
        <w:tc>
          <w:tcPr>
            <w:tcW w:w="4701" w:type="dxa"/>
            <w:gridSpan w:val="2"/>
            <w:shd w:val="clear" w:color="auto" w:fill="auto"/>
            <w:noWrap/>
            <w:hideMark/>
          </w:tcPr>
          <w:p w14:paraId="54D329F9" w14:textId="77777777" w:rsidR="00AD4B9C" w:rsidRPr="00067D28" w:rsidRDefault="00AD4B9C" w:rsidP="00123A59">
            <w:pPr>
              <w:jc w:val="center"/>
            </w:pPr>
            <w:r w:rsidRPr="00067D28">
              <w:rPr>
                <w:rFonts w:hint="eastAsia"/>
              </w:rPr>
              <w:t>本人</w:t>
            </w:r>
          </w:p>
        </w:tc>
      </w:tr>
      <w:tr w:rsidR="00AD4B9C" w:rsidRPr="00067D28" w14:paraId="1020FBA3" w14:textId="77777777" w:rsidTr="00123A59">
        <w:trPr>
          <w:trHeight w:val="2040"/>
        </w:trPr>
        <w:tc>
          <w:tcPr>
            <w:tcW w:w="1985" w:type="dxa"/>
            <w:shd w:val="clear" w:color="auto" w:fill="auto"/>
            <w:noWrap/>
            <w:hideMark/>
          </w:tcPr>
          <w:p w14:paraId="04DFC550" w14:textId="77777777" w:rsidR="00AD4B9C" w:rsidRPr="00067D28" w:rsidRDefault="00AD4B9C" w:rsidP="00123A59">
            <w:pPr>
              <w:jc w:val="center"/>
            </w:pPr>
          </w:p>
          <w:p w14:paraId="17A12F09" w14:textId="77777777" w:rsidR="00AD4B9C" w:rsidRPr="00067D28" w:rsidRDefault="00AD4B9C" w:rsidP="00123A59">
            <w:pPr>
              <w:jc w:val="center"/>
            </w:pPr>
          </w:p>
          <w:p w14:paraId="1D961CC0" w14:textId="77777777" w:rsidR="00AD4B9C" w:rsidRPr="00067D28" w:rsidRDefault="00AD4B9C" w:rsidP="00123A59">
            <w:pPr>
              <w:jc w:val="center"/>
            </w:pPr>
            <w:r w:rsidRPr="00067D28">
              <w:rPr>
                <w:rFonts w:hint="eastAsia"/>
              </w:rPr>
              <w:t>契約終了の有無</w:t>
            </w:r>
          </w:p>
        </w:tc>
        <w:tc>
          <w:tcPr>
            <w:tcW w:w="2386" w:type="dxa"/>
            <w:shd w:val="clear" w:color="auto" w:fill="auto"/>
            <w:noWrap/>
            <w:hideMark/>
          </w:tcPr>
          <w:p w14:paraId="22D9B93C" w14:textId="77777777" w:rsidR="00AD4B9C" w:rsidRPr="00067D28" w:rsidRDefault="00AD4B9C" w:rsidP="00123A59">
            <w:pPr>
              <w:jc w:val="center"/>
            </w:pPr>
          </w:p>
          <w:p w14:paraId="15A3F137" w14:textId="77777777" w:rsidR="00AD4B9C" w:rsidRPr="00067D28" w:rsidRDefault="00AD4B9C" w:rsidP="00123A59">
            <w:pPr>
              <w:jc w:val="center"/>
            </w:pPr>
          </w:p>
          <w:p w14:paraId="4D698A38" w14:textId="77777777" w:rsidR="00AD4B9C" w:rsidRPr="00067D28" w:rsidRDefault="00AD4B9C" w:rsidP="00123A59">
            <w:pPr>
              <w:jc w:val="center"/>
            </w:pPr>
            <w:r w:rsidRPr="00067D28">
              <w:rPr>
                <w:rFonts w:hint="eastAsia"/>
              </w:rPr>
              <w:t>契約終了。</w:t>
            </w:r>
          </w:p>
        </w:tc>
        <w:tc>
          <w:tcPr>
            <w:tcW w:w="2077" w:type="dxa"/>
            <w:shd w:val="clear" w:color="auto" w:fill="auto"/>
            <w:hideMark/>
          </w:tcPr>
          <w:p w14:paraId="64E86BDF" w14:textId="77777777" w:rsidR="00AD4B9C" w:rsidRPr="00067D28" w:rsidRDefault="00AD4B9C" w:rsidP="00123A59">
            <w:r w:rsidRPr="00067D28">
              <w:rPr>
                <w:rFonts w:hint="eastAsia"/>
              </w:rPr>
              <w:t>原則として修了しない。</w:t>
            </w:r>
          </w:p>
          <w:p w14:paraId="437F2892" w14:textId="77777777" w:rsidR="00AD4B9C" w:rsidRPr="00067D28" w:rsidRDefault="00AD4B9C" w:rsidP="00123A59">
            <w:r w:rsidRPr="00067D28">
              <w:rPr>
                <w:rFonts w:hint="eastAsia"/>
              </w:rPr>
              <w:t>（任意後見契約が法定後見に優先するため）</w:t>
            </w:r>
          </w:p>
        </w:tc>
        <w:tc>
          <w:tcPr>
            <w:tcW w:w="2624" w:type="dxa"/>
            <w:shd w:val="clear" w:color="auto" w:fill="auto"/>
            <w:hideMark/>
          </w:tcPr>
          <w:p w14:paraId="00444BB9" w14:textId="77777777" w:rsidR="00AD4B9C" w:rsidRPr="00067D28" w:rsidRDefault="00AD4B9C" w:rsidP="00123A59">
            <w:r w:rsidRPr="00067D28">
              <w:rPr>
                <w:rFonts w:hint="eastAsia"/>
              </w:rPr>
              <w:t>任意後見契約優先の例外として終了。</w:t>
            </w:r>
          </w:p>
          <w:p w14:paraId="5719B426" w14:textId="77777777" w:rsidR="00AD4B9C" w:rsidRPr="00067D28" w:rsidRDefault="00AD4B9C" w:rsidP="00123A59">
            <w:r w:rsidRPr="00067D28">
              <w:rPr>
                <w:rFonts w:hint="eastAsia"/>
              </w:rPr>
              <w:t>（本人のために特に必要があるときは、法定後見開始。）</w:t>
            </w:r>
          </w:p>
        </w:tc>
      </w:tr>
    </w:tbl>
    <w:p w14:paraId="5C62584E" w14:textId="77777777" w:rsidR="00AD4B9C" w:rsidRDefault="00AD4B9C" w:rsidP="00AD4B9C">
      <w:r w:rsidRPr="00067D28">
        <w:rPr>
          <w:rFonts w:hint="eastAsia"/>
        </w:rPr>
        <w:t>（筆者作成）</w:t>
      </w:r>
    </w:p>
    <w:p w14:paraId="25EC04CD" w14:textId="77777777" w:rsidR="00607BCA" w:rsidRDefault="00607BCA" w:rsidP="00607BCA">
      <w:pPr>
        <w:ind w:leftChars="200" w:left="681" w:hangingChars="100" w:hanging="227"/>
      </w:pPr>
      <w:r>
        <w:rPr>
          <w:rFonts w:hint="eastAsia"/>
        </w:rPr>
        <w:t xml:space="preserve">ア　</w:t>
      </w:r>
      <w:r w:rsidRPr="00EA613C">
        <w:rPr>
          <w:rFonts w:hint="eastAsia"/>
        </w:rPr>
        <w:t>任意後見人（受任者）が後見開始の審</w:t>
      </w:r>
      <w:r>
        <w:rPr>
          <w:rFonts w:hint="eastAsia"/>
        </w:rPr>
        <w:t>判を受けたときは、契約は終了する（民法６５３条３号）。この場合も</w:t>
      </w:r>
      <w:r w:rsidRPr="00EA613C">
        <w:rPr>
          <w:rFonts w:hint="eastAsia"/>
        </w:rPr>
        <w:t>法人</w:t>
      </w:r>
      <w:r>
        <w:rPr>
          <w:rFonts w:hint="eastAsia"/>
        </w:rPr>
        <w:t>を</w:t>
      </w:r>
      <w:r w:rsidRPr="00EA613C">
        <w:rPr>
          <w:rFonts w:hint="eastAsia"/>
        </w:rPr>
        <w:t>受任者</w:t>
      </w:r>
      <w:r>
        <w:rPr>
          <w:rFonts w:hint="eastAsia"/>
        </w:rPr>
        <w:t>にする、複数の任意後見契約を締結しておくという前記（２）にすることで解決できます。</w:t>
      </w:r>
    </w:p>
    <w:p w14:paraId="6A80EC62" w14:textId="77777777" w:rsidR="00607BCA" w:rsidRDefault="00607BCA" w:rsidP="00607BCA">
      <w:pPr>
        <w:ind w:left="680" w:hangingChars="300" w:hanging="680"/>
      </w:pPr>
      <w:r>
        <w:rPr>
          <w:rFonts w:hint="eastAsia"/>
        </w:rPr>
        <w:t xml:space="preserve">　　イ　任意後見の発効後に本人が法定後見の審判を受けたとき（任意後見法第１０条１項）。この任意後見契約の発効後に本人が法定後見の審判を受けたときというのは、任意後見特有の終了事由で</w:t>
      </w:r>
      <w:r w:rsidRPr="00396292">
        <w:rPr>
          <w:rFonts w:hint="eastAsia"/>
        </w:rPr>
        <w:t>法定後見には</w:t>
      </w:r>
      <w:r>
        <w:rPr>
          <w:rFonts w:hint="eastAsia"/>
        </w:rPr>
        <w:t>ありません。</w:t>
      </w:r>
    </w:p>
    <w:p w14:paraId="6EF9697B" w14:textId="25970420" w:rsidR="00607BCA" w:rsidRDefault="00607BCA" w:rsidP="00607BCA">
      <w:pPr>
        <w:ind w:leftChars="300" w:left="680" w:firstLineChars="100" w:firstLine="227"/>
      </w:pPr>
      <w:r>
        <w:rPr>
          <w:rFonts w:hint="eastAsia"/>
        </w:rPr>
        <w:t>本来、任意後見は、法定後見に優先するはずです。それにもかかわらず、例外として「本人の利益のために特に必要がある」と認めたときは、法定後見開始の審判をすることができます。</w:t>
      </w:r>
      <w:r w:rsidRPr="00607BCA">
        <w:rPr>
          <w:rFonts w:hint="eastAsia"/>
        </w:rPr>
        <w:t>いかに任意後見が法定後見に優先するという自己決定権の尊重が重要といえども、本人の保護というもう一方の理念との調和を図るために当然に必要な</w:t>
      </w:r>
      <w:r>
        <w:rPr>
          <w:rFonts w:hint="eastAsia"/>
        </w:rPr>
        <w:t>場合があるということです。そのため本人が法定後見の審判を受けたときは、発効していた任意後見契約は当然に終了することになります。（同法１０条３項）。</w:t>
      </w:r>
    </w:p>
    <w:p w14:paraId="175BEC5D" w14:textId="55136005" w:rsidR="004E2CEE" w:rsidRDefault="004E2CEE">
      <w:pPr>
        <w:widowControl/>
        <w:jc w:val="left"/>
      </w:pPr>
      <w:r>
        <w:br w:type="page"/>
      </w:r>
    </w:p>
    <w:p w14:paraId="6C5C9B83" w14:textId="4C5C2C69" w:rsidR="009B6C51" w:rsidRPr="007058EC" w:rsidRDefault="009B6C51" w:rsidP="00D65460">
      <w:pPr>
        <w:rPr>
          <w:rFonts w:asciiTheme="majorEastAsia" w:eastAsiaTheme="majorEastAsia" w:hAnsiTheme="majorEastAsia"/>
          <w:b/>
          <w:bCs/>
          <w:sz w:val="36"/>
          <w:szCs w:val="36"/>
        </w:rPr>
      </w:pPr>
      <w:r w:rsidRPr="007058EC">
        <w:rPr>
          <w:rFonts w:asciiTheme="majorEastAsia" w:eastAsiaTheme="majorEastAsia" w:hAnsiTheme="majorEastAsia" w:hint="eastAsia"/>
          <w:b/>
          <w:bCs/>
          <w:sz w:val="36"/>
          <w:szCs w:val="36"/>
        </w:rPr>
        <w:lastRenderedPageBreak/>
        <w:t>第４章</w:t>
      </w:r>
      <w:r w:rsidR="00D65460" w:rsidRPr="007058EC">
        <w:rPr>
          <w:rFonts w:asciiTheme="majorEastAsia" w:eastAsiaTheme="majorEastAsia" w:hAnsiTheme="majorEastAsia" w:hint="eastAsia"/>
          <w:b/>
          <w:bCs/>
          <w:sz w:val="36"/>
          <w:szCs w:val="36"/>
        </w:rPr>
        <w:t xml:space="preserve">　任意後見契約の登記</w:t>
      </w:r>
    </w:p>
    <w:p w14:paraId="43610A79" w14:textId="512D2218" w:rsidR="00D65460" w:rsidRPr="00BF432C" w:rsidRDefault="009B6C51" w:rsidP="00D65460">
      <w:pPr>
        <w:rPr>
          <w:rFonts w:asciiTheme="majorEastAsia" w:eastAsiaTheme="majorEastAsia" w:hAnsiTheme="majorEastAsia"/>
          <w:b/>
          <w:bCs/>
        </w:rPr>
      </w:pPr>
      <w:r>
        <w:rPr>
          <w:rFonts w:asciiTheme="majorEastAsia" w:eastAsiaTheme="majorEastAsia" w:hAnsiTheme="majorEastAsia" w:hint="eastAsia"/>
          <w:b/>
          <w:bCs/>
        </w:rPr>
        <w:t xml:space="preserve">１　</w:t>
      </w:r>
      <w:r w:rsidRPr="009B6C51">
        <w:rPr>
          <w:rFonts w:asciiTheme="majorEastAsia" w:eastAsiaTheme="majorEastAsia" w:hAnsiTheme="majorEastAsia" w:hint="eastAsia"/>
          <w:b/>
          <w:bCs/>
        </w:rPr>
        <w:t>任意後見契約の登記</w:t>
      </w:r>
      <w:r w:rsidR="00D65460" w:rsidRPr="00BF432C">
        <w:rPr>
          <w:rFonts w:asciiTheme="majorEastAsia" w:eastAsiaTheme="majorEastAsia" w:hAnsiTheme="majorEastAsia" w:hint="eastAsia"/>
          <w:b/>
          <w:bCs/>
        </w:rPr>
        <w:t xml:space="preserve">　　　　　</w:t>
      </w:r>
    </w:p>
    <w:p w14:paraId="7CDBA5BC" w14:textId="65EA7621" w:rsidR="00D65460" w:rsidRPr="003B52FD" w:rsidRDefault="00BF432C" w:rsidP="00BF432C">
      <w:pPr>
        <w:rPr>
          <w:rFonts w:ascii="ＭＳ ゴシック" w:eastAsia="ＭＳ ゴシック" w:hAnsi="ＭＳ ゴシック"/>
          <w:b/>
          <w:bCs/>
        </w:rPr>
      </w:pPr>
      <w:r w:rsidRPr="003B52FD">
        <w:rPr>
          <w:rFonts w:ascii="ＭＳ ゴシック" w:eastAsia="ＭＳ ゴシック" w:hAnsi="ＭＳ ゴシック" w:hint="eastAsia"/>
          <w:b/>
          <w:bCs/>
        </w:rPr>
        <w:t>（１）</w:t>
      </w:r>
      <w:r w:rsidR="00D65460" w:rsidRPr="003B52FD">
        <w:rPr>
          <w:rFonts w:ascii="ＭＳ ゴシック" w:eastAsia="ＭＳ ゴシック" w:hAnsi="ＭＳ ゴシック" w:hint="eastAsia"/>
          <w:b/>
          <w:bCs/>
        </w:rPr>
        <w:t>任意後見契約は公正証書で作成</w:t>
      </w:r>
    </w:p>
    <w:p w14:paraId="18D3E2C6" w14:textId="77777777" w:rsidR="0090016D" w:rsidRDefault="00D65460" w:rsidP="00F0426A">
      <w:pPr>
        <w:widowControl/>
        <w:ind w:leftChars="100" w:left="227" w:firstLineChars="100" w:firstLine="227"/>
        <w:jc w:val="left"/>
      </w:pPr>
      <w:r>
        <w:rPr>
          <w:rFonts w:hint="eastAsia"/>
        </w:rPr>
        <w:t>任意後見契約書は、法務省令で定める様式の「公正証書」によって作成する必要があります（任意後見法</w:t>
      </w:r>
      <w:r w:rsidR="00607BCA">
        <w:rPr>
          <w:rFonts w:hint="eastAsia"/>
        </w:rPr>
        <w:t>第</w:t>
      </w:r>
      <w:r>
        <w:rPr>
          <w:rFonts w:hint="eastAsia"/>
        </w:rPr>
        <w:t>３条）。</w:t>
      </w:r>
      <w:r w:rsidR="00F0426A">
        <w:rPr>
          <w:rFonts w:hint="eastAsia"/>
        </w:rPr>
        <w:t>公証人は、任意後見契約の公正証書を作成するにあたって原則として本人と直接面接する必要があります（</w:t>
      </w:r>
      <w:r w:rsidR="00F0426A" w:rsidRPr="008A2F1F">
        <w:rPr>
          <w:rFonts w:hint="eastAsia"/>
        </w:rPr>
        <w:t>民法の一部を改正する法律等の施行に伴う公証事務の取り扱いについて第２任意後見契約の公正証書の作成及び登記の嘱託３（１）ア）</w:t>
      </w:r>
      <w:r w:rsidR="00F0426A">
        <w:rPr>
          <w:rFonts w:hint="eastAsia"/>
        </w:rPr>
        <w:t>。もし入院などで依頼者が、公証役場に出向くことができない場合は、公証人が出張して本人と面接して確認します。</w:t>
      </w:r>
      <w:r w:rsidR="00F0426A" w:rsidRPr="00EA271C">
        <w:rPr>
          <w:rFonts w:hint="eastAsia"/>
        </w:rPr>
        <w:t>（公証人法第</w:t>
      </w:r>
      <w:r w:rsidR="00F0426A">
        <w:rPr>
          <w:rFonts w:hint="eastAsia"/>
        </w:rPr>
        <w:t>１８</w:t>
      </w:r>
      <w:r w:rsidR="00F0426A" w:rsidRPr="00EA271C">
        <w:rPr>
          <w:rFonts w:hint="eastAsia"/>
        </w:rPr>
        <w:t>条の</w:t>
      </w:r>
      <w:r w:rsidR="00F0426A">
        <w:rPr>
          <w:rFonts w:hint="eastAsia"/>
        </w:rPr>
        <w:t>２</w:t>
      </w:r>
      <w:r w:rsidR="00F0426A" w:rsidRPr="00EA271C">
        <w:rPr>
          <w:rFonts w:hint="eastAsia"/>
        </w:rPr>
        <w:t>）</w:t>
      </w:r>
    </w:p>
    <w:p w14:paraId="00B4879E" w14:textId="6A154408" w:rsidR="00F0426A" w:rsidRDefault="0090016D" w:rsidP="00FD630E">
      <w:pPr>
        <w:widowControl/>
        <w:ind w:leftChars="100" w:left="227" w:firstLineChars="2300" w:firstLine="5216"/>
        <w:jc w:val="left"/>
      </w:pPr>
      <w:bookmarkStart w:id="198" w:name="_Hlk61240126"/>
      <w:r w:rsidRPr="0090016D">
        <w:rPr>
          <w:rFonts w:hint="eastAsia"/>
        </w:rPr>
        <w:t>（事例編第</w:t>
      </w:r>
      <w:r>
        <w:rPr>
          <w:rFonts w:hint="eastAsia"/>
        </w:rPr>
        <w:t>１</w:t>
      </w:r>
      <w:r w:rsidRPr="0090016D">
        <w:rPr>
          <w:rFonts w:hint="eastAsia"/>
        </w:rPr>
        <w:t>章</w:t>
      </w:r>
      <w:r>
        <w:rPr>
          <w:rFonts w:hint="eastAsia"/>
        </w:rPr>
        <w:t>３</w:t>
      </w:r>
      <w:r w:rsidRPr="0090016D">
        <w:rPr>
          <w:rFonts w:hint="eastAsia"/>
        </w:rPr>
        <w:t>を参照ください。）</w:t>
      </w:r>
    </w:p>
    <w:bookmarkEnd w:id="198"/>
    <w:p w14:paraId="567BE614" w14:textId="77777777" w:rsidR="00D65460" w:rsidRDefault="00D65460" w:rsidP="00F0426A"/>
    <w:p w14:paraId="6A36635B" w14:textId="6B55EB7D" w:rsidR="00D65460" w:rsidRPr="003B52FD" w:rsidRDefault="00BF432C" w:rsidP="00BF432C">
      <w:pPr>
        <w:rPr>
          <w:rFonts w:ascii="ＭＳ ゴシック" w:eastAsia="ＭＳ ゴシック" w:hAnsi="ＭＳ ゴシック"/>
          <w:b/>
          <w:bCs/>
        </w:rPr>
      </w:pPr>
      <w:r w:rsidRPr="003B52FD">
        <w:rPr>
          <w:rFonts w:ascii="ＭＳ ゴシック" w:eastAsia="ＭＳ ゴシック" w:hAnsi="ＭＳ ゴシック" w:hint="eastAsia"/>
          <w:b/>
          <w:bCs/>
        </w:rPr>
        <w:t>（２）</w:t>
      </w:r>
      <w:r w:rsidR="00D65460" w:rsidRPr="003B52FD">
        <w:rPr>
          <w:rFonts w:ascii="ＭＳ ゴシック" w:eastAsia="ＭＳ ゴシック" w:hAnsi="ＭＳ ゴシック" w:hint="eastAsia"/>
          <w:b/>
          <w:bCs/>
        </w:rPr>
        <w:t>嘱託で登記される</w:t>
      </w:r>
    </w:p>
    <w:p w14:paraId="438E8EF2" w14:textId="3927CA14" w:rsidR="00D65460" w:rsidRDefault="00D65460" w:rsidP="00D65460">
      <w:pPr>
        <w:ind w:leftChars="100" w:left="227" w:firstLineChars="100" w:firstLine="227"/>
      </w:pPr>
      <w:r>
        <w:rPr>
          <w:rFonts w:hint="eastAsia"/>
        </w:rPr>
        <w:t>任意後見の契約が締結され公正証書が作成された時は、公証人は嘱託により登記を申請すること</w:t>
      </w:r>
      <w:r w:rsidR="00ED47CF">
        <w:rPr>
          <w:rFonts w:hint="eastAsia"/>
        </w:rPr>
        <w:t>で、全国から東京法務局に任意後見契約の登記がされます</w:t>
      </w:r>
      <w:r w:rsidR="00EA271C">
        <w:rPr>
          <w:rFonts w:hint="eastAsia"/>
        </w:rPr>
        <w:t>（公証人法第５７条の３第１項）</w:t>
      </w:r>
      <w:r>
        <w:rPr>
          <w:rFonts w:hint="eastAsia"/>
        </w:rPr>
        <w:t>。</w:t>
      </w:r>
      <w:r w:rsidR="00ED47CF">
        <w:rPr>
          <w:rFonts w:hint="eastAsia"/>
        </w:rPr>
        <w:t>法定後見の申立書には、「任意後見契約が登記されていないことを証する書面」が添付書類になっているため、家庭裁判所は、法定後見に優先する任意後見契約の存在を知ることになります。</w:t>
      </w:r>
      <w:r w:rsidR="0090016D">
        <w:rPr>
          <w:rFonts w:hint="eastAsia"/>
        </w:rPr>
        <w:t xml:space="preserve">　　　　　　　　</w:t>
      </w:r>
      <w:r w:rsidR="0090016D" w:rsidRPr="0090016D">
        <w:rPr>
          <w:rFonts w:hint="eastAsia"/>
        </w:rPr>
        <w:t>（事例編第１章３を参照ください。）</w:t>
      </w:r>
    </w:p>
    <w:p w14:paraId="4F0EC18A" w14:textId="71EB17D3" w:rsidR="00D65460" w:rsidRPr="00EA271C" w:rsidRDefault="00D65460" w:rsidP="00D65460">
      <w:pPr>
        <w:ind w:leftChars="100" w:left="227" w:firstLineChars="100" w:firstLine="227"/>
      </w:pPr>
    </w:p>
    <w:p w14:paraId="67B0484A" w14:textId="03D84932" w:rsidR="00D65460" w:rsidRPr="003B52FD" w:rsidRDefault="00BF432C" w:rsidP="00BF432C">
      <w:pPr>
        <w:rPr>
          <w:rFonts w:asciiTheme="majorEastAsia" w:eastAsiaTheme="majorEastAsia" w:hAnsiTheme="majorEastAsia"/>
          <w:b/>
          <w:bCs/>
        </w:rPr>
      </w:pPr>
      <w:r w:rsidRPr="003B52FD">
        <w:rPr>
          <w:rFonts w:asciiTheme="majorEastAsia" w:eastAsiaTheme="majorEastAsia" w:hAnsiTheme="majorEastAsia" w:hint="eastAsia"/>
          <w:b/>
          <w:bCs/>
        </w:rPr>
        <w:t>（３）</w:t>
      </w:r>
      <w:r w:rsidR="00F0426A" w:rsidRPr="003B52FD">
        <w:rPr>
          <w:rFonts w:asciiTheme="majorEastAsia" w:eastAsiaTheme="majorEastAsia" w:hAnsiTheme="majorEastAsia" w:hint="eastAsia"/>
          <w:b/>
          <w:bCs/>
        </w:rPr>
        <w:t>契約時と発効時の</w:t>
      </w:r>
      <w:r w:rsidR="00D65460" w:rsidRPr="003B52FD">
        <w:rPr>
          <w:rFonts w:asciiTheme="majorEastAsia" w:eastAsiaTheme="majorEastAsia" w:hAnsiTheme="majorEastAsia" w:hint="eastAsia"/>
          <w:b/>
          <w:bCs/>
        </w:rPr>
        <w:t>登記</w:t>
      </w:r>
    </w:p>
    <w:p w14:paraId="49E28229" w14:textId="023EECBA" w:rsidR="00D65460" w:rsidRDefault="00F0426A" w:rsidP="008D39BE">
      <w:pPr>
        <w:ind w:leftChars="200" w:left="681" w:hangingChars="100" w:hanging="227"/>
      </w:pPr>
      <w:r>
        <w:rPr>
          <w:rFonts w:hint="eastAsia"/>
        </w:rPr>
        <w:t>ア　任意後見契約が</w:t>
      </w:r>
      <w:r w:rsidR="00D65460">
        <w:rPr>
          <w:rFonts w:hint="eastAsia"/>
        </w:rPr>
        <w:t>締結</w:t>
      </w:r>
      <w:r>
        <w:rPr>
          <w:rFonts w:hint="eastAsia"/>
        </w:rPr>
        <w:t>されると嘱託で</w:t>
      </w:r>
      <w:r w:rsidR="00D65460">
        <w:rPr>
          <w:rFonts w:hint="eastAsia"/>
        </w:rPr>
        <w:t>契約内容</w:t>
      </w:r>
      <w:r>
        <w:rPr>
          <w:rFonts w:hint="eastAsia"/>
        </w:rPr>
        <w:t>の</w:t>
      </w:r>
      <w:r w:rsidR="00D65460">
        <w:rPr>
          <w:rFonts w:hint="eastAsia"/>
        </w:rPr>
        <w:t>登記</w:t>
      </w:r>
      <w:r>
        <w:rPr>
          <w:rFonts w:hint="eastAsia"/>
        </w:rPr>
        <w:t>がされます</w:t>
      </w:r>
      <w:r w:rsidR="00D65460">
        <w:rPr>
          <w:rFonts w:hint="eastAsia"/>
        </w:rPr>
        <w:t>（後見登記法５条）。</w:t>
      </w:r>
      <w:r w:rsidR="008D39BE">
        <w:rPr>
          <w:rFonts w:hint="eastAsia"/>
        </w:rPr>
        <w:t>任意後見の前提として財産管理等委任</w:t>
      </w:r>
      <w:r>
        <w:rPr>
          <w:rFonts w:hint="eastAsia"/>
        </w:rPr>
        <w:t>契約</w:t>
      </w:r>
      <w:r w:rsidR="008D39BE">
        <w:rPr>
          <w:rFonts w:hint="eastAsia"/>
        </w:rPr>
        <w:t>をすることがありますが</w:t>
      </w:r>
      <w:r>
        <w:rPr>
          <w:rFonts w:hint="eastAsia"/>
        </w:rPr>
        <w:t>、</w:t>
      </w:r>
      <w:r w:rsidR="008D39BE">
        <w:rPr>
          <w:rFonts w:hint="eastAsia"/>
        </w:rPr>
        <w:t>任意後見契約の存在が条件になっていることがあります。そのため金融機関に財産管理等委任契約書の提出をすると、任意後見契約が存続していることを確認するために、この登記されている登記事項証明書を取得して提出するように求めるところがあります。</w:t>
      </w:r>
    </w:p>
    <w:p w14:paraId="11A8318B" w14:textId="19BCB065" w:rsidR="00D65460" w:rsidRDefault="008D39BE" w:rsidP="008D39BE">
      <w:pPr>
        <w:ind w:leftChars="200" w:left="681" w:hangingChars="100" w:hanging="227"/>
      </w:pPr>
      <w:r>
        <w:rPr>
          <w:rFonts w:hint="eastAsia"/>
        </w:rPr>
        <w:t xml:space="preserve">イ　</w:t>
      </w:r>
      <w:r w:rsidR="00D65460">
        <w:rPr>
          <w:rFonts w:hint="eastAsia"/>
        </w:rPr>
        <w:t>監督人が選任され任意後見の効力が生じた</w:t>
      </w:r>
      <w:r>
        <w:rPr>
          <w:rFonts w:hint="eastAsia"/>
        </w:rPr>
        <w:t>ら、再度その旨が</w:t>
      </w:r>
      <w:r w:rsidR="00D65460">
        <w:rPr>
          <w:rFonts w:hint="eastAsia"/>
        </w:rPr>
        <w:t>登記されます</w:t>
      </w:r>
      <w:r w:rsidRPr="008D39BE">
        <w:rPr>
          <w:rFonts w:hint="eastAsia"/>
        </w:rPr>
        <w:t>（後見登記法５条</w:t>
      </w:r>
      <w:r>
        <w:rPr>
          <w:rFonts w:hint="eastAsia"/>
        </w:rPr>
        <w:t>６項</w:t>
      </w:r>
      <w:r w:rsidRPr="008D39BE">
        <w:rPr>
          <w:rFonts w:hint="eastAsia"/>
        </w:rPr>
        <w:t>）</w:t>
      </w:r>
      <w:r>
        <w:rPr>
          <w:rFonts w:hint="eastAsia"/>
        </w:rPr>
        <w:t>。</w:t>
      </w:r>
      <w:r w:rsidR="0090016D">
        <w:rPr>
          <w:rFonts w:hint="eastAsia"/>
        </w:rPr>
        <w:t xml:space="preserve">　　　　　　　　　　</w:t>
      </w:r>
      <w:r w:rsidR="0090016D" w:rsidRPr="0090016D">
        <w:rPr>
          <w:rFonts w:hint="eastAsia"/>
        </w:rPr>
        <w:t>（事例編第１章３</w:t>
      </w:r>
      <w:r w:rsidR="0090016D">
        <w:rPr>
          <w:rFonts w:hint="eastAsia"/>
        </w:rPr>
        <w:t>書式</w:t>
      </w:r>
      <w:r w:rsidR="0090016D" w:rsidRPr="0090016D">
        <w:rPr>
          <w:rFonts w:hint="eastAsia"/>
        </w:rPr>
        <w:t>を参照ください。）</w:t>
      </w:r>
    </w:p>
    <w:p w14:paraId="7C816261" w14:textId="77777777" w:rsidR="00D65460" w:rsidRDefault="00D65460" w:rsidP="00D65460">
      <w:pPr>
        <w:ind w:leftChars="100" w:left="227" w:firstLineChars="100" w:firstLine="227"/>
      </w:pPr>
    </w:p>
    <w:p w14:paraId="0AA82EFC" w14:textId="0720A04C" w:rsidR="00D65460" w:rsidRPr="003B52FD" w:rsidRDefault="00BF432C" w:rsidP="00BF432C">
      <w:pPr>
        <w:rPr>
          <w:rFonts w:asciiTheme="majorEastAsia" w:eastAsiaTheme="majorEastAsia" w:hAnsiTheme="majorEastAsia"/>
          <w:b/>
          <w:bCs/>
        </w:rPr>
      </w:pPr>
      <w:r w:rsidRPr="003B52FD">
        <w:rPr>
          <w:rFonts w:asciiTheme="majorEastAsia" w:eastAsiaTheme="majorEastAsia" w:hAnsiTheme="majorEastAsia" w:hint="eastAsia"/>
          <w:b/>
          <w:bCs/>
        </w:rPr>
        <w:t>（４）</w:t>
      </w:r>
      <w:r w:rsidR="00590DA9">
        <w:rPr>
          <w:rFonts w:asciiTheme="majorEastAsia" w:eastAsiaTheme="majorEastAsia" w:hAnsiTheme="majorEastAsia" w:hint="eastAsia"/>
          <w:b/>
          <w:bCs/>
        </w:rPr>
        <w:t>任意後見の</w:t>
      </w:r>
      <w:r w:rsidR="007539C9">
        <w:rPr>
          <w:rFonts w:asciiTheme="majorEastAsia" w:eastAsiaTheme="majorEastAsia" w:hAnsiTheme="majorEastAsia" w:hint="eastAsia"/>
          <w:b/>
          <w:bCs/>
        </w:rPr>
        <w:t>登記事項証明書は</w:t>
      </w:r>
      <w:r w:rsidR="00D65460" w:rsidRPr="003B52FD">
        <w:rPr>
          <w:rFonts w:asciiTheme="majorEastAsia" w:eastAsiaTheme="majorEastAsia" w:hAnsiTheme="majorEastAsia" w:hint="eastAsia"/>
          <w:b/>
          <w:bCs/>
        </w:rPr>
        <w:t>法定後見に優先する</w:t>
      </w:r>
      <w:r w:rsidR="003B52FD">
        <w:rPr>
          <w:rFonts w:asciiTheme="majorEastAsia" w:eastAsiaTheme="majorEastAsia" w:hAnsiTheme="majorEastAsia" w:hint="eastAsia"/>
          <w:b/>
          <w:bCs/>
        </w:rPr>
        <w:t>ことの</w:t>
      </w:r>
      <w:r w:rsidR="00D65460" w:rsidRPr="003B52FD">
        <w:rPr>
          <w:rFonts w:asciiTheme="majorEastAsia" w:eastAsiaTheme="majorEastAsia" w:hAnsiTheme="majorEastAsia" w:hint="eastAsia"/>
          <w:b/>
          <w:bCs/>
        </w:rPr>
        <w:t>証</w:t>
      </w:r>
    </w:p>
    <w:p w14:paraId="711F23E1" w14:textId="77777777" w:rsidR="00D65460" w:rsidRDefault="00D65460" w:rsidP="00D65460">
      <w:pPr>
        <w:ind w:leftChars="100" w:left="227" w:firstLineChars="100" w:firstLine="227"/>
      </w:pPr>
      <w:r>
        <w:rPr>
          <w:rFonts w:hint="eastAsia"/>
        </w:rPr>
        <w:t>後見の登記申請は、東京法務局本局のみです。ただし登記事項証明書の交付は各地の法務局や地方法務局でも取り扱ってくれます。法務局に登記事項証明書の交付を請求できるのは、本人、任意後見受任者、任意後見人、任意後見監督人、本人の配偶者と四親等内の親族と限られています。他に国や地方自治体の職員が職務上必要な場合も交付請</w:t>
      </w:r>
      <w:r>
        <w:rPr>
          <w:rFonts w:hint="eastAsia"/>
        </w:rPr>
        <w:lastRenderedPageBreak/>
        <w:t>求が認められています。</w:t>
      </w:r>
    </w:p>
    <w:p w14:paraId="22166D38" w14:textId="77777777" w:rsidR="00842DA3" w:rsidRDefault="00D65460" w:rsidP="009B6C51">
      <w:pPr>
        <w:ind w:leftChars="100" w:left="227" w:firstLineChars="100" w:firstLine="227"/>
      </w:pPr>
      <w:r>
        <w:rPr>
          <w:rFonts w:hint="eastAsia"/>
        </w:rPr>
        <w:t>任意後見契約が登記されると、法定後見に優先する契約があることが、公証されることになります。</w:t>
      </w:r>
      <w:r w:rsidR="009B6C51" w:rsidRPr="009B6C51">
        <w:rPr>
          <w:rFonts w:hint="eastAsia"/>
        </w:rPr>
        <w:t>「登記事項証明書」</w:t>
      </w:r>
      <w:r w:rsidR="009B6C51">
        <w:rPr>
          <w:rFonts w:hint="eastAsia"/>
        </w:rPr>
        <w:t>には、任意後見人の氏名や代理権の範囲</w:t>
      </w:r>
      <w:r w:rsidR="00842DA3">
        <w:rPr>
          <w:rFonts w:hint="eastAsia"/>
        </w:rPr>
        <w:t>が</w:t>
      </w:r>
      <w:r w:rsidR="009B6C51">
        <w:rPr>
          <w:rFonts w:hint="eastAsia"/>
        </w:rPr>
        <w:t>記載</w:t>
      </w:r>
      <w:r w:rsidR="00842DA3">
        <w:rPr>
          <w:rFonts w:hint="eastAsia"/>
        </w:rPr>
        <w:t>されています。</w:t>
      </w:r>
      <w:r w:rsidR="00842DA3" w:rsidRPr="00842DA3">
        <w:rPr>
          <w:rFonts w:hint="eastAsia"/>
        </w:rPr>
        <w:t>取引の相手方も法務局が発行する登記事項証明書を見せてもらうこと</w:t>
      </w:r>
      <w:r w:rsidR="00842DA3">
        <w:rPr>
          <w:rFonts w:hint="eastAsia"/>
        </w:rPr>
        <w:t>で、任意後見の発効前であれば</w:t>
      </w:r>
      <w:r w:rsidR="00842DA3" w:rsidRPr="00842DA3">
        <w:rPr>
          <w:rFonts w:hint="eastAsia"/>
        </w:rPr>
        <w:t>本人と</w:t>
      </w:r>
      <w:r w:rsidR="00842DA3">
        <w:rPr>
          <w:rFonts w:hint="eastAsia"/>
        </w:rPr>
        <w:t>、発効後であれば、代理権の範囲を確認した上で任意後見人と</w:t>
      </w:r>
      <w:r w:rsidR="00842DA3" w:rsidRPr="00842DA3">
        <w:rPr>
          <w:rFonts w:hint="eastAsia"/>
        </w:rPr>
        <w:t>取引を行うこと</w:t>
      </w:r>
      <w:r w:rsidR="00842DA3">
        <w:rPr>
          <w:rFonts w:hint="eastAsia"/>
        </w:rPr>
        <w:t>になり</w:t>
      </w:r>
      <w:r w:rsidR="00842DA3" w:rsidRPr="00842DA3">
        <w:rPr>
          <w:rFonts w:hint="eastAsia"/>
        </w:rPr>
        <w:t>ます。</w:t>
      </w:r>
    </w:p>
    <w:p w14:paraId="39EF4778" w14:textId="53DE96B9" w:rsidR="00842DA3" w:rsidRDefault="007539C9">
      <w:pPr>
        <w:ind w:leftChars="100" w:left="227" w:firstLineChars="100" w:firstLine="227"/>
      </w:pPr>
      <w:r>
        <w:rPr>
          <w:rFonts w:hint="eastAsia"/>
        </w:rPr>
        <w:t>登記事項証明書の取得の申請書は、最寄りの法務局</w:t>
      </w:r>
      <w:r w:rsidR="009430DB">
        <w:rPr>
          <w:rFonts w:hint="eastAsia"/>
        </w:rPr>
        <w:t>や</w:t>
      </w:r>
      <w:r>
        <w:rPr>
          <w:rFonts w:hint="eastAsia"/>
        </w:rPr>
        <w:t>法務省のホームページから入手</w:t>
      </w:r>
      <w:r w:rsidR="009430DB">
        <w:rPr>
          <w:rFonts w:hint="eastAsia"/>
        </w:rPr>
        <w:t>できます</w:t>
      </w:r>
      <w:r>
        <w:rPr>
          <w:rFonts w:hint="eastAsia"/>
        </w:rPr>
        <w:t>。</w:t>
      </w:r>
      <w:r w:rsidR="0090016D">
        <w:rPr>
          <w:rFonts w:hint="eastAsia"/>
        </w:rPr>
        <w:t xml:space="preserve">　　　　　　　　　</w:t>
      </w:r>
      <w:r w:rsidR="0090016D" w:rsidRPr="0090016D">
        <w:rPr>
          <w:rFonts w:hint="eastAsia"/>
        </w:rPr>
        <w:t>（事例編第１章３</w:t>
      </w:r>
      <w:r w:rsidR="0090016D">
        <w:rPr>
          <w:rFonts w:hint="eastAsia"/>
        </w:rPr>
        <w:t>書式中登記事項証明書</w:t>
      </w:r>
      <w:r w:rsidR="0090016D" w:rsidRPr="0090016D">
        <w:rPr>
          <w:rFonts w:hint="eastAsia"/>
        </w:rPr>
        <w:t>を参照ください。）</w:t>
      </w:r>
    </w:p>
    <w:p w14:paraId="296EA49D" w14:textId="14ADE37E" w:rsidR="00842DA3" w:rsidRDefault="00842DA3" w:rsidP="009B6C51">
      <w:pPr>
        <w:ind w:leftChars="100" w:left="227" w:firstLineChars="100" w:firstLine="227"/>
      </w:pPr>
    </w:p>
    <w:p w14:paraId="6A64A0BF" w14:textId="204BD786" w:rsidR="00842DA3" w:rsidRDefault="00842DA3" w:rsidP="00842DA3">
      <w:pPr>
        <w:rPr>
          <w:rFonts w:asciiTheme="majorEastAsia" w:eastAsiaTheme="majorEastAsia" w:hAnsiTheme="majorEastAsia"/>
          <w:b/>
          <w:bCs/>
        </w:rPr>
      </w:pPr>
      <w:bookmarkStart w:id="199" w:name="_Hlk60411059"/>
      <w:r w:rsidRPr="003B52FD">
        <w:rPr>
          <w:rFonts w:asciiTheme="majorEastAsia" w:eastAsiaTheme="majorEastAsia" w:hAnsiTheme="majorEastAsia" w:hint="eastAsia"/>
          <w:b/>
          <w:bCs/>
        </w:rPr>
        <w:t>（</w:t>
      </w:r>
      <w:r>
        <w:rPr>
          <w:rFonts w:asciiTheme="majorEastAsia" w:eastAsiaTheme="majorEastAsia" w:hAnsiTheme="majorEastAsia" w:hint="eastAsia"/>
          <w:b/>
          <w:bCs/>
        </w:rPr>
        <w:t>５</w:t>
      </w:r>
      <w:r w:rsidRPr="003B52FD">
        <w:rPr>
          <w:rFonts w:asciiTheme="majorEastAsia" w:eastAsiaTheme="majorEastAsia" w:hAnsiTheme="majorEastAsia" w:hint="eastAsia"/>
          <w:b/>
          <w:bCs/>
        </w:rPr>
        <w:t>）</w:t>
      </w:r>
      <w:r w:rsidRPr="00842DA3">
        <w:rPr>
          <w:rFonts w:asciiTheme="majorEastAsia" w:eastAsiaTheme="majorEastAsia" w:hAnsiTheme="majorEastAsia" w:hint="eastAsia"/>
          <w:b/>
          <w:bCs/>
        </w:rPr>
        <w:t>任意後見契約の変更の登記</w:t>
      </w:r>
    </w:p>
    <w:bookmarkEnd w:id="199"/>
    <w:p w14:paraId="5FCBC45C" w14:textId="108482A0" w:rsidR="001D52DE" w:rsidRDefault="00842DA3" w:rsidP="009B6C51">
      <w:r>
        <w:rPr>
          <w:rFonts w:asciiTheme="majorEastAsia" w:eastAsiaTheme="majorEastAsia" w:hAnsiTheme="majorEastAsia" w:hint="eastAsia"/>
          <w:b/>
          <w:bCs/>
        </w:rPr>
        <w:t xml:space="preserve">　</w:t>
      </w:r>
      <w:r>
        <w:rPr>
          <w:rFonts w:hint="eastAsia"/>
        </w:rPr>
        <w:t xml:space="preserve">ア　</w:t>
      </w:r>
      <w:r w:rsidR="009B6C51">
        <w:rPr>
          <w:rFonts w:hint="eastAsia"/>
        </w:rPr>
        <w:t>当事者申請</w:t>
      </w:r>
      <w:r w:rsidR="001D52DE">
        <w:rPr>
          <w:rFonts w:hint="eastAsia"/>
        </w:rPr>
        <w:t>が必要なもの</w:t>
      </w:r>
    </w:p>
    <w:p w14:paraId="7844A3CC" w14:textId="6DCEC6DF" w:rsidR="001D52DE" w:rsidRDefault="001D52DE">
      <w:pPr>
        <w:ind w:leftChars="100" w:left="227"/>
      </w:pPr>
      <w:r>
        <w:rPr>
          <w:rFonts w:hint="eastAsia"/>
        </w:rPr>
        <w:t xml:space="preserve"> </w:t>
      </w:r>
      <w:r>
        <w:rPr>
          <w:rFonts w:hint="eastAsia"/>
        </w:rPr>
        <w:t>申請人は、登記記録に記録されている者ですが、任意後見契約の本人の親族や利害関係人も変更登記を申請する</w:t>
      </w:r>
      <w:r w:rsidR="00C61401">
        <w:rPr>
          <w:rFonts w:hint="eastAsia"/>
        </w:rPr>
        <w:t>ことができます。</w:t>
      </w:r>
      <w:r w:rsidR="00A14B2F">
        <w:rPr>
          <w:rFonts w:hint="eastAsia"/>
        </w:rPr>
        <w:t>（</w:t>
      </w:r>
      <w:r>
        <w:rPr>
          <w:rFonts w:hint="eastAsia"/>
        </w:rPr>
        <w:t>後見登記</w:t>
      </w:r>
      <w:r>
        <w:rPr>
          <w:rFonts w:hint="eastAsia"/>
        </w:rPr>
        <w:t xml:space="preserve"> </w:t>
      </w:r>
      <w:r>
        <w:rPr>
          <w:rFonts w:hint="eastAsia"/>
        </w:rPr>
        <w:t>法</w:t>
      </w:r>
      <w:r>
        <w:rPr>
          <w:rFonts w:hint="eastAsia"/>
        </w:rPr>
        <w:t>7</w:t>
      </w:r>
      <w:r>
        <w:rPr>
          <w:rFonts w:hint="eastAsia"/>
        </w:rPr>
        <w:t>条</w:t>
      </w:r>
      <w:r>
        <w:rPr>
          <w:rFonts w:hint="eastAsia"/>
        </w:rPr>
        <w:t>2</w:t>
      </w:r>
      <w:r>
        <w:rPr>
          <w:rFonts w:hint="eastAsia"/>
        </w:rPr>
        <w:t>項</w:t>
      </w:r>
      <w:r>
        <w:rPr>
          <w:rFonts w:hint="eastAsia"/>
        </w:rPr>
        <w:t>,</w:t>
      </w:r>
      <w:r>
        <w:rPr>
          <w:rFonts w:hint="eastAsia"/>
        </w:rPr>
        <w:t>後見登記政令</w:t>
      </w:r>
      <w:r>
        <w:rPr>
          <w:rFonts w:hint="eastAsia"/>
        </w:rPr>
        <w:t>7</w:t>
      </w:r>
      <w:r>
        <w:rPr>
          <w:rFonts w:hint="eastAsia"/>
        </w:rPr>
        <w:t>条</w:t>
      </w:r>
      <w:r>
        <w:rPr>
          <w:rFonts w:hint="eastAsia"/>
        </w:rPr>
        <w:t>2</w:t>
      </w:r>
      <w:r>
        <w:rPr>
          <w:rFonts w:hint="eastAsia"/>
        </w:rPr>
        <w:t>項</w:t>
      </w:r>
      <w:r w:rsidR="00A14B2F">
        <w:rPr>
          <w:rFonts w:hint="eastAsia"/>
        </w:rPr>
        <w:t>）</w:t>
      </w:r>
    </w:p>
    <w:p w14:paraId="2E82FD84" w14:textId="150415D7" w:rsidR="00442169" w:rsidRDefault="00C61401" w:rsidP="00442169">
      <w:pPr>
        <w:ind w:leftChars="100" w:left="227"/>
      </w:pPr>
      <w:r>
        <w:rPr>
          <w:rFonts w:hint="eastAsia"/>
        </w:rPr>
        <w:t xml:space="preserve">　司法書士などの専門家が、受任者の場合は、</w:t>
      </w:r>
      <w:r w:rsidR="009430DB">
        <w:rPr>
          <w:rFonts w:hint="eastAsia"/>
        </w:rPr>
        <w:t>氏名は戸籍上の氏名でないといけませんし</w:t>
      </w:r>
      <w:r w:rsidR="00590DA9">
        <w:rPr>
          <w:rFonts w:hint="eastAsia"/>
        </w:rPr>
        <w:t>住所は、</w:t>
      </w:r>
      <w:r>
        <w:rPr>
          <w:rFonts w:hint="eastAsia"/>
        </w:rPr>
        <w:t>住民票上の住所</w:t>
      </w:r>
      <w:r w:rsidR="00590DA9">
        <w:rPr>
          <w:rFonts w:hint="eastAsia"/>
        </w:rPr>
        <w:t>になります</w:t>
      </w:r>
      <w:r>
        <w:rPr>
          <w:rFonts w:hint="eastAsia"/>
        </w:rPr>
        <w:t>。そのため</w:t>
      </w:r>
      <w:r w:rsidR="009430DB">
        <w:rPr>
          <w:rFonts w:hint="eastAsia"/>
        </w:rPr>
        <w:t>氏名・</w:t>
      </w:r>
      <w:r>
        <w:rPr>
          <w:rFonts w:hint="eastAsia"/>
        </w:rPr>
        <w:t>住所が変更した場合</w:t>
      </w:r>
      <w:r w:rsidR="009430DB">
        <w:rPr>
          <w:rFonts w:hint="eastAsia"/>
        </w:rPr>
        <w:t>は、</w:t>
      </w:r>
      <w:r>
        <w:rPr>
          <w:rFonts w:hint="eastAsia"/>
        </w:rPr>
        <w:t>変更の登記が必要です。なお法定後見の場合は</w:t>
      </w:r>
      <w:r w:rsidR="009430DB">
        <w:rPr>
          <w:rFonts w:hint="eastAsia"/>
        </w:rPr>
        <w:t>通称での氏名や</w:t>
      </w:r>
      <w:r>
        <w:rPr>
          <w:rFonts w:hint="eastAsia"/>
        </w:rPr>
        <w:t>事務所所在地を住所として登記</w:t>
      </w:r>
      <w:r w:rsidR="00590DA9">
        <w:rPr>
          <w:rFonts w:hint="eastAsia"/>
        </w:rPr>
        <w:t>することが</w:t>
      </w:r>
      <w:r>
        <w:rPr>
          <w:rFonts w:hint="eastAsia"/>
        </w:rPr>
        <w:t>できます。</w:t>
      </w:r>
    </w:p>
    <w:p w14:paraId="068884D4" w14:textId="1F3391F4" w:rsidR="001D52DE" w:rsidRDefault="003C7E64" w:rsidP="00FD630E">
      <w:pPr>
        <w:ind w:firstLineChars="200" w:firstLine="454"/>
      </w:pPr>
      <w:r>
        <w:rPr>
          <w:rFonts w:hint="eastAsia"/>
        </w:rPr>
        <w:t>・</w:t>
      </w:r>
      <w:r w:rsidR="001D52DE">
        <w:rPr>
          <w:rFonts w:hint="eastAsia"/>
        </w:rPr>
        <w:t>当事者の</w:t>
      </w:r>
      <w:r w:rsidR="009B6C51">
        <w:rPr>
          <w:rFonts w:hint="eastAsia"/>
        </w:rPr>
        <w:t>氏名・住所の変更</w:t>
      </w:r>
    </w:p>
    <w:p w14:paraId="409FEAEB" w14:textId="757ADF1F" w:rsidR="009B6C51" w:rsidRDefault="003C7E64" w:rsidP="00FD630E">
      <w:pPr>
        <w:ind w:firstLineChars="200" w:firstLine="454"/>
      </w:pPr>
      <w:r>
        <w:rPr>
          <w:rFonts w:hint="eastAsia"/>
        </w:rPr>
        <w:t>・</w:t>
      </w:r>
      <w:r w:rsidR="009B6C51">
        <w:rPr>
          <w:rFonts w:hint="eastAsia"/>
        </w:rPr>
        <w:t>任意後見監督人の死亡・破産</w:t>
      </w:r>
      <w:r w:rsidR="00A14B2F">
        <w:rPr>
          <w:rFonts w:hint="eastAsia"/>
        </w:rPr>
        <w:t>（</w:t>
      </w:r>
      <w:r w:rsidR="009B6C51">
        <w:rPr>
          <w:rFonts w:hint="eastAsia"/>
        </w:rPr>
        <w:t>後見登記通達第</w:t>
      </w:r>
      <w:r w:rsidR="009B6C51">
        <w:rPr>
          <w:rFonts w:hint="eastAsia"/>
        </w:rPr>
        <w:t>1</w:t>
      </w:r>
      <w:r w:rsidR="009B6C51">
        <w:rPr>
          <w:rFonts w:hint="eastAsia"/>
        </w:rPr>
        <w:t>の</w:t>
      </w:r>
      <w:r w:rsidR="009B6C51">
        <w:rPr>
          <w:rFonts w:hint="eastAsia"/>
        </w:rPr>
        <w:t>2(3)</w:t>
      </w:r>
      <w:r w:rsidR="009B6C51">
        <w:rPr>
          <w:rFonts w:hint="eastAsia"/>
        </w:rPr>
        <w:t>イ</w:t>
      </w:r>
      <w:r w:rsidR="009B6C51">
        <w:rPr>
          <w:rFonts w:hint="eastAsia"/>
        </w:rPr>
        <w:t xml:space="preserve"> a</w:t>
      </w:r>
      <w:r w:rsidR="009B6C51">
        <w:rPr>
          <w:rFonts w:hint="eastAsia"/>
        </w:rPr>
        <w:t>①</w:t>
      </w:r>
      <w:r w:rsidR="00A14B2F">
        <w:rPr>
          <w:rFonts w:hint="eastAsia"/>
        </w:rPr>
        <w:t>）</w:t>
      </w:r>
      <w:r w:rsidR="009B6C51">
        <w:rPr>
          <w:rFonts w:hint="eastAsia"/>
        </w:rPr>
        <w:t xml:space="preserve"> </w:t>
      </w:r>
    </w:p>
    <w:p w14:paraId="7095ADDA" w14:textId="50C9DEAB" w:rsidR="001D52DE" w:rsidRDefault="001D52DE" w:rsidP="009B6C51">
      <w:r>
        <w:rPr>
          <w:rFonts w:hint="eastAsia"/>
        </w:rPr>
        <w:t xml:space="preserve">　イ　嘱託登記</w:t>
      </w:r>
    </w:p>
    <w:p w14:paraId="1DE2ACD0" w14:textId="52B74E79" w:rsidR="001D52DE" w:rsidRDefault="003C7E64" w:rsidP="00FD630E">
      <w:pPr>
        <w:ind w:firstLineChars="200" w:firstLine="454"/>
      </w:pPr>
      <w:r>
        <w:rPr>
          <w:rFonts w:hint="eastAsia"/>
        </w:rPr>
        <w:t>・</w:t>
      </w:r>
      <w:r w:rsidR="001D52DE" w:rsidRPr="001D52DE">
        <w:rPr>
          <w:rFonts w:hint="eastAsia"/>
        </w:rPr>
        <w:t>家庭裁判所の審判を原因とする変更</w:t>
      </w:r>
      <w:r>
        <w:rPr>
          <w:rFonts w:hint="eastAsia"/>
        </w:rPr>
        <w:t xml:space="preserve">　　　</w:t>
      </w:r>
      <w:r w:rsidRPr="003C7E64">
        <w:rPr>
          <w:rFonts w:hint="eastAsia"/>
        </w:rPr>
        <w:t>（事例編第１章３</w:t>
      </w:r>
      <w:r>
        <w:rPr>
          <w:rFonts w:hint="eastAsia"/>
        </w:rPr>
        <w:t>書式</w:t>
      </w:r>
      <w:r w:rsidRPr="003C7E64">
        <w:rPr>
          <w:rFonts w:hint="eastAsia"/>
        </w:rPr>
        <w:t>を参照ください。）</w:t>
      </w:r>
    </w:p>
    <w:p w14:paraId="05EE3284" w14:textId="22C92422" w:rsidR="00A14B2F" w:rsidRDefault="00A14B2F" w:rsidP="00A14B2F"/>
    <w:p w14:paraId="77788C1D" w14:textId="56988471" w:rsidR="006C16E4" w:rsidRDefault="006C16E4" w:rsidP="006C16E4">
      <w:pPr>
        <w:rPr>
          <w:rFonts w:asciiTheme="majorEastAsia" w:eastAsiaTheme="majorEastAsia" w:hAnsiTheme="majorEastAsia"/>
          <w:b/>
          <w:bCs/>
        </w:rPr>
      </w:pPr>
      <w:bookmarkStart w:id="200" w:name="_Hlk60472307"/>
      <w:r w:rsidRPr="003B52FD">
        <w:rPr>
          <w:rFonts w:asciiTheme="majorEastAsia" w:eastAsiaTheme="majorEastAsia" w:hAnsiTheme="majorEastAsia" w:hint="eastAsia"/>
          <w:b/>
          <w:bCs/>
        </w:rPr>
        <w:t>（</w:t>
      </w:r>
      <w:r w:rsidR="00590DA9">
        <w:rPr>
          <w:rFonts w:asciiTheme="majorEastAsia" w:eastAsiaTheme="majorEastAsia" w:hAnsiTheme="majorEastAsia" w:hint="eastAsia"/>
          <w:b/>
          <w:bCs/>
        </w:rPr>
        <w:t>６</w:t>
      </w:r>
      <w:r w:rsidRPr="003B52FD">
        <w:rPr>
          <w:rFonts w:asciiTheme="majorEastAsia" w:eastAsiaTheme="majorEastAsia" w:hAnsiTheme="majorEastAsia" w:hint="eastAsia"/>
          <w:b/>
          <w:bCs/>
        </w:rPr>
        <w:t>）</w:t>
      </w:r>
      <w:r w:rsidRPr="00842DA3">
        <w:rPr>
          <w:rFonts w:asciiTheme="majorEastAsia" w:eastAsiaTheme="majorEastAsia" w:hAnsiTheme="majorEastAsia" w:hint="eastAsia"/>
          <w:b/>
          <w:bCs/>
        </w:rPr>
        <w:t>任意後見契約の</w:t>
      </w:r>
      <w:r>
        <w:rPr>
          <w:rFonts w:asciiTheme="majorEastAsia" w:eastAsiaTheme="majorEastAsia" w:hAnsiTheme="majorEastAsia" w:hint="eastAsia"/>
          <w:b/>
          <w:bCs/>
        </w:rPr>
        <w:t>終了</w:t>
      </w:r>
      <w:r w:rsidRPr="00842DA3">
        <w:rPr>
          <w:rFonts w:asciiTheme="majorEastAsia" w:eastAsiaTheme="majorEastAsia" w:hAnsiTheme="majorEastAsia" w:hint="eastAsia"/>
          <w:b/>
          <w:bCs/>
        </w:rPr>
        <w:t>の登記</w:t>
      </w:r>
    </w:p>
    <w:bookmarkEnd w:id="200"/>
    <w:p w14:paraId="2F57939B" w14:textId="766F3944" w:rsidR="00581E86" w:rsidRPr="007058EC" w:rsidRDefault="00875907" w:rsidP="00875907">
      <w:pPr>
        <w:ind w:leftChars="200" w:left="454"/>
        <w:rPr>
          <w:rFonts w:asciiTheme="majorEastAsia" w:eastAsiaTheme="majorEastAsia" w:hAnsiTheme="majorEastAsia"/>
          <w:b/>
          <w:bCs/>
        </w:rPr>
      </w:pPr>
      <w:r w:rsidRPr="007058EC">
        <w:rPr>
          <w:rFonts w:asciiTheme="majorEastAsia" w:eastAsiaTheme="majorEastAsia" w:hAnsiTheme="majorEastAsia" w:hint="eastAsia"/>
          <w:b/>
          <w:bCs/>
        </w:rPr>
        <w:t xml:space="preserve">ア　</w:t>
      </w:r>
      <w:r w:rsidR="00581E86" w:rsidRPr="007058EC">
        <w:rPr>
          <w:rFonts w:asciiTheme="majorEastAsia" w:eastAsiaTheme="majorEastAsia" w:hAnsiTheme="majorEastAsia" w:hint="eastAsia"/>
          <w:b/>
          <w:bCs/>
        </w:rPr>
        <w:t>任意後見契約の発効前</w:t>
      </w:r>
    </w:p>
    <w:p w14:paraId="2DA27CE4" w14:textId="6DADCB62" w:rsidR="00581E86" w:rsidRDefault="00875907" w:rsidP="007058EC">
      <w:pPr>
        <w:ind w:leftChars="200" w:left="454" w:firstLineChars="100" w:firstLine="227"/>
      </w:pPr>
      <w:r>
        <w:rPr>
          <w:rFonts w:hint="eastAsia"/>
        </w:rPr>
        <w:t>任意後見監督人の選任前の契約の解除の場合は</w:t>
      </w:r>
      <w:r w:rsidR="00743777">
        <w:rPr>
          <w:rFonts w:hint="eastAsia"/>
        </w:rPr>
        <w:t>、本人又は受任者はいつでも公証人の認証を受けた書面によって解除できます。双方の合意によって解除する場合と、どちらか一方が解除の意思表示を示す場合があります。</w:t>
      </w:r>
      <w:r>
        <w:rPr>
          <w:rFonts w:hint="eastAsia"/>
        </w:rPr>
        <w:t>本人や任意後見受任者は終了の登記を申請しなければならないことになっています</w:t>
      </w:r>
      <w:r w:rsidR="00581E86">
        <w:rPr>
          <w:rFonts w:hint="eastAsia"/>
        </w:rPr>
        <w:t>。（</w:t>
      </w:r>
      <w:r>
        <w:rPr>
          <w:rFonts w:hint="eastAsia"/>
        </w:rPr>
        <w:t>後見登記法</w:t>
      </w:r>
      <w:r>
        <w:rPr>
          <w:rFonts w:hint="eastAsia"/>
        </w:rPr>
        <w:t>8</w:t>
      </w:r>
      <w:r>
        <w:rPr>
          <w:rFonts w:hint="eastAsia"/>
        </w:rPr>
        <w:t>条</w:t>
      </w:r>
      <w:r>
        <w:rPr>
          <w:rFonts w:hint="eastAsia"/>
        </w:rPr>
        <w:t>2</w:t>
      </w:r>
      <w:r>
        <w:rPr>
          <w:rFonts w:hint="eastAsia"/>
        </w:rPr>
        <w:t>項</w:t>
      </w:r>
      <w:r w:rsidR="00581E86">
        <w:rPr>
          <w:rFonts w:hint="eastAsia"/>
        </w:rPr>
        <w:t>）</w:t>
      </w:r>
    </w:p>
    <w:p w14:paraId="3F43C890" w14:textId="76AC7193" w:rsidR="00581E86" w:rsidRPr="00581E86" w:rsidRDefault="00581E86" w:rsidP="007058EC">
      <w:pPr>
        <w:ind w:leftChars="200" w:left="454" w:firstLineChars="100" w:firstLine="227"/>
      </w:pPr>
      <w:r w:rsidRPr="00581E86">
        <w:rPr>
          <w:rFonts w:hint="eastAsia"/>
        </w:rPr>
        <w:t>本人</w:t>
      </w:r>
      <w:r>
        <w:rPr>
          <w:rFonts w:hint="eastAsia"/>
        </w:rPr>
        <w:t>、</w:t>
      </w:r>
      <w:r w:rsidRPr="00581E86">
        <w:rPr>
          <w:rFonts w:hint="eastAsia"/>
        </w:rPr>
        <w:t>受任者</w:t>
      </w:r>
      <w:r>
        <w:rPr>
          <w:rFonts w:hint="eastAsia"/>
        </w:rPr>
        <w:t>、</w:t>
      </w:r>
      <w:r w:rsidRPr="00581E86">
        <w:rPr>
          <w:rFonts w:hint="eastAsia"/>
        </w:rPr>
        <w:t>本人の親族その他利害関係人</w:t>
      </w:r>
      <w:r>
        <w:rPr>
          <w:rFonts w:hint="eastAsia"/>
        </w:rPr>
        <w:t>が</w:t>
      </w:r>
      <w:r w:rsidRPr="00581E86">
        <w:rPr>
          <w:rFonts w:hint="eastAsia"/>
        </w:rPr>
        <w:t>登記申請できます</w:t>
      </w:r>
      <w:r>
        <w:rPr>
          <w:rFonts w:hint="eastAsia"/>
        </w:rPr>
        <w:t>。（</w:t>
      </w:r>
      <w:r w:rsidRPr="00581E86">
        <w:rPr>
          <w:rFonts w:hint="eastAsia"/>
        </w:rPr>
        <w:t>後見登記</w:t>
      </w:r>
      <w:r w:rsidRPr="00581E86">
        <w:rPr>
          <w:rFonts w:hint="eastAsia"/>
        </w:rPr>
        <w:t>8</w:t>
      </w:r>
      <w:r w:rsidRPr="00581E86">
        <w:rPr>
          <w:rFonts w:hint="eastAsia"/>
        </w:rPr>
        <w:t>条</w:t>
      </w:r>
      <w:r w:rsidRPr="00581E86">
        <w:rPr>
          <w:rFonts w:hint="eastAsia"/>
        </w:rPr>
        <w:t>3</w:t>
      </w:r>
      <w:r w:rsidRPr="00581E86">
        <w:rPr>
          <w:rFonts w:hint="eastAsia"/>
        </w:rPr>
        <w:t>項</w:t>
      </w:r>
      <w:r>
        <w:rPr>
          <w:rFonts w:hint="eastAsia"/>
        </w:rPr>
        <w:t>、</w:t>
      </w:r>
      <w:r w:rsidRPr="00581E86">
        <w:rPr>
          <w:rFonts w:hint="eastAsia"/>
        </w:rPr>
        <w:t>後見登記政令</w:t>
      </w:r>
      <w:r w:rsidRPr="00581E86">
        <w:rPr>
          <w:rFonts w:hint="eastAsia"/>
        </w:rPr>
        <w:t>7</w:t>
      </w:r>
      <w:r w:rsidRPr="00581E86">
        <w:rPr>
          <w:rFonts w:hint="eastAsia"/>
        </w:rPr>
        <w:t>条</w:t>
      </w:r>
      <w:r w:rsidRPr="00581E86">
        <w:rPr>
          <w:rFonts w:hint="eastAsia"/>
        </w:rPr>
        <w:t>2</w:t>
      </w:r>
      <w:r w:rsidRPr="00581E86">
        <w:rPr>
          <w:rFonts w:hint="eastAsia"/>
        </w:rPr>
        <w:t>項</w:t>
      </w:r>
      <w:r>
        <w:rPr>
          <w:rFonts w:hint="eastAsia"/>
        </w:rPr>
        <w:t>）</w:t>
      </w:r>
    </w:p>
    <w:p w14:paraId="761281BE" w14:textId="3F5BE642" w:rsidR="00875907" w:rsidRDefault="00875907" w:rsidP="00581E86">
      <w:pPr>
        <w:ind w:leftChars="200" w:left="454" w:firstLineChars="100" w:firstLine="227"/>
      </w:pPr>
      <w:r>
        <w:rPr>
          <w:rFonts w:hint="eastAsia"/>
        </w:rPr>
        <w:t>しかし、一般の人や司法書士以外の専門家が自ら登記の申請が必要なことを認識していることは少ないと考えられます。そのため、本人から</w:t>
      </w:r>
      <w:r w:rsidR="00743777">
        <w:rPr>
          <w:rFonts w:hint="eastAsia"/>
        </w:rPr>
        <w:t>一方的に</w:t>
      </w:r>
      <w:r>
        <w:rPr>
          <w:rFonts w:hint="eastAsia"/>
        </w:rPr>
        <w:t>解除された</w:t>
      </w:r>
      <w:r w:rsidR="00590DA9">
        <w:rPr>
          <w:rFonts w:hint="eastAsia"/>
        </w:rPr>
        <w:t>場合は、</w:t>
      </w:r>
      <w:r>
        <w:rPr>
          <w:rFonts w:hint="eastAsia"/>
        </w:rPr>
        <w:t>受任者からすると不本意であっても</w:t>
      </w:r>
      <w:r w:rsidR="00743777" w:rsidRPr="00743777">
        <w:rPr>
          <w:rFonts w:hint="eastAsia"/>
        </w:rPr>
        <w:t>受任者が専門家の場合は、</w:t>
      </w:r>
      <w:r w:rsidR="00581E86">
        <w:rPr>
          <w:rFonts w:hint="eastAsia"/>
        </w:rPr>
        <w:t>当事者の義務として終</w:t>
      </w:r>
      <w:r w:rsidR="00581E86">
        <w:rPr>
          <w:rFonts w:hint="eastAsia"/>
        </w:rPr>
        <w:lastRenderedPageBreak/>
        <w:t>了の登記申請をせざるを得ないと思われます。</w:t>
      </w:r>
      <w:r w:rsidR="003C7E64">
        <w:rPr>
          <w:rFonts w:hint="eastAsia"/>
        </w:rPr>
        <w:t xml:space="preserve">　</w:t>
      </w:r>
      <w:r w:rsidR="003C7E64" w:rsidRPr="003C7E64">
        <w:rPr>
          <w:rFonts w:hint="eastAsia"/>
        </w:rPr>
        <w:t>（事例編第１章３を参照ください。）</w:t>
      </w:r>
    </w:p>
    <w:p w14:paraId="3ADB83AE" w14:textId="011050F6" w:rsidR="00875907" w:rsidRPr="007058EC" w:rsidRDefault="00581E86" w:rsidP="00875907">
      <w:pPr>
        <w:ind w:leftChars="200" w:left="454"/>
        <w:rPr>
          <w:rFonts w:asciiTheme="majorEastAsia" w:eastAsiaTheme="majorEastAsia" w:hAnsiTheme="majorEastAsia"/>
          <w:b/>
          <w:bCs/>
        </w:rPr>
      </w:pPr>
      <w:r w:rsidRPr="007058EC">
        <w:rPr>
          <w:rFonts w:asciiTheme="majorEastAsia" w:eastAsiaTheme="majorEastAsia" w:hAnsiTheme="majorEastAsia" w:hint="eastAsia"/>
          <w:b/>
          <w:bCs/>
        </w:rPr>
        <w:t>イ　任意後見契約の発効後</w:t>
      </w:r>
    </w:p>
    <w:p w14:paraId="199929F5" w14:textId="3F365196" w:rsidR="004D135D" w:rsidRDefault="004D135D" w:rsidP="007058EC">
      <w:pPr>
        <w:ind w:leftChars="200" w:left="454" w:firstLineChars="100" w:firstLine="227"/>
      </w:pPr>
      <w:r>
        <w:rPr>
          <w:rFonts w:hint="eastAsia"/>
        </w:rPr>
        <w:t>任意後見発効後の解除は、本人の判断能力が低下している状態ですから本人が不利益を被る可能性があります。そのため、</w:t>
      </w:r>
      <w:r w:rsidRPr="004D135D">
        <w:rPr>
          <w:rFonts w:hint="eastAsia"/>
        </w:rPr>
        <w:t>本人と任意後見人の合意による解除</w:t>
      </w:r>
      <w:r>
        <w:rPr>
          <w:rFonts w:hint="eastAsia"/>
        </w:rPr>
        <w:t>でも、</w:t>
      </w:r>
      <w:r w:rsidRPr="004D135D">
        <w:rPr>
          <w:rFonts w:hint="eastAsia"/>
        </w:rPr>
        <w:t>どちらか</w:t>
      </w:r>
      <w:r>
        <w:rPr>
          <w:rFonts w:hint="eastAsia"/>
        </w:rPr>
        <w:t>が</w:t>
      </w:r>
      <w:r w:rsidRPr="004D135D">
        <w:rPr>
          <w:rFonts w:hint="eastAsia"/>
        </w:rPr>
        <w:t>一方的に解除する場合</w:t>
      </w:r>
      <w:r>
        <w:rPr>
          <w:rFonts w:hint="eastAsia"/>
        </w:rPr>
        <w:t>でも、正当理由と家庭裁判所の許可が必要になります。（任意後見契約法</w:t>
      </w:r>
      <w:r>
        <w:rPr>
          <w:rFonts w:hint="eastAsia"/>
        </w:rPr>
        <w:t>9</w:t>
      </w:r>
      <w:r>
        <w:rPr>
          <w:rFonts w:hint="eastAsia"/>
        </w:rPr>
        <w:t>条</w:t>
      </w:r>
      <w:r>
        <w:rPr>
          <w:rFonts w:hint="eastAsia"/>
        </w:rPr>
        <w:t>2</w:t>
      </w:r>
      <w:r>
        <w:rPr>
          <w:rFonts w:hint="eastAsia"/>
        </w:rPr>
        <w:t>項）。</w:t>
      </w:r>
      <w:r>
        <w:rPr>
          <w:rFonts w:hint="eastAsia"/>
        </w:rPr>
        <w:t xml:space="preserve"> </w:t>
      </w:r>
      <w:r w:rsidR="002E4711">
        <w:rPr>
          <w:rFonts w:hint="eastAsia"/>
        </w:rPr>
        <w:t>この場合は、登記申請が必要です。</w:t>
      </w:r>
    </w:p>
    <w:p w14:paraId="61AFD004" w14:textId="7710BECD" w:rsidR="009B6C51" w:rsidRDefault="00092ECE" w:rsidP="007058EC">
      <w:pPr>
        <w:ind w:leftChars="200" w:left="454"/>
      </w:pPr>
      <w:r>
        <w:rPr>
          <w:rFonts w:hint="eastAsia"/>
        </w:rPr>
        <w:t xml:space="preserve">　家庭裁判所</w:t>
      </w:r>
      <w:r w:rsidR="00DF628F">
        <w:rPr>
          <w:rFonts w:hint="eastAsia"/>
        </w:rPr>
        <w:t>に</w:t>
      </w:r>
      <w:r>
        <w:rPr>
          <w:rFonts w:hint="eastAsia"/>
        </w:rPr>
        <w:t>よる</w:t>
      </w:r>
      <w:r w:rsidR="00DF628F" w:rsidRPr="00DF628F">
        <w:rPr>
          <w:rFonts w:hint="eastAsia"/>
        </w:rPr>
        <w:t>任意後見人の解任</w:t>
      </w:r>
      <w:r w:rsidR="00DF628F">
        <w:rPr>
          <w:rFonts w:hint="eastAsia"/>
        </w:rPr>
        <w:t>、</w:t>
      </w:r>
      <w:r w:rsidR="00DF628F" w:rsidRPr="00092ECE">
        <w:rPr>
          <w:rFonts w:hint="eastAsia"/>
        </w:rPr>
        <w:t>本人についての法定後見の開始</w:t>
      </w:r>
      <w:r w:rsidR="00DF628F">
        <w:rPr>
          <w:rFonts w:hint="eastAsia"/>
        </w:rPr>
        <w:t>されたときは、</w:t>
      </w:r>
      <w:r w:rsidRPr="00092ECE">
        <w:rPr>
          <w:rFonts w:hint="eastAsia"/>
        </w:rPr>
        <w:t>裁判所書記官は</w:t>
      </w:r>
      <w:r w:rsidR="00DF628F">
        <w:rPr>
          <w:rFonts w:hint="eastAsia"/>
        </w:rPr>
        <w:t>、</w:t>
      </w:r>
      <w:r w:rsidRPr="00092ECE">
        <w:rPr>
          <w:rFonts w:hint="eastAsia"/>
        </w:rPr>
        <w:t>任意後見契約の終了の登記を嘱託します</w:t>
      </w:r>
      <w:r w:rsidR="00743777">
        <w:rPr>
          <w:rFonts w:hint="eastAsia"/>
        </w:rPr>
        <w:t>。（</w:t>
      </w:r>
      <w:r w:rsidRPr="00092ECE">
        <w:rPr>
          <w:rFonts w:hint="eastAsia"/>
        </w:rPr>
        <w:t>家審法</w:t>
      </w:r>
      <w:r w:rsidRPr="00092ECE">
        <w:rPr>
          <w:rFonts w:hint="eastAsia"/>
        </w:rPr>
        <w:t>15</w:t>
      </w:r>
      <w:r w:rsidRPr="00092ECE">
        <w:rPr>
          <w:rFonts w:hint="eastAsia"/>
        </w:rPr>
        <w:t>条の</w:t>
      </w:r>
      <w:r w:rsidRPr="00092ECE">
        <w:rPr>
          <w:rFonts w:hint="eastAsia"/>
        </w:rPr>
        <w:t>2,</w:t>
      </w:r>
      <w:r w:rsidRPr="00092ECE">
        <w:rPr>
          <w:rFonts w:hint="eastAsia"/>
        </w:rPr>
        <w:t>家審規</w:t>
      </w:r>
      <w:r w:rsidRPr="00092ECE">
        <w:rPr>
          <w:rFonts w:hint="eastAsia"/>
        </w:rPr>
        <w:t>21</w:t>
      </w:r>
      <w:r w:rsidRPr="00092ECE">
        <w:rPr>
          <w:rFonts w:hint="eastAsia"/>
        </w:rPr>
        <w:t>条の</w:t>
      </w:r>
      <w:r w:rsidRPr="00092ECE">
        <w:rPr>
          <w:rFonts w:hint="eastAsia"/>
        </w:rPr>
        <w:t>4</w:t>
      </w:r>
      <w:r w:rsidRPr="00092ECE">
        <w:rPr>
          <w:rFonts w:hint="eastAsia"/>
        </w:rPr>
        <w:t>第</w:t>
      </w:r>
      <w:r w:rsidRPr="00092ECE">
        <w:rPr>
          <w:rFonts w:hint="eastAsia"/>
        </w:rPr>
        <w:t>3</w:t>
      </w:r>
      <w:r w:rsidRPr="00092ECE">
        <w:rPr>
          <w:rFonts w:hint="eastAsia"/>
        </w:rPr>
        <w:t>項</w:t>
      </w:r>
      <w:r w:rsidRPr="00092ECE">
        <w:rPr>
          <w:rFonts w:hint="eastAsia"/>
        </w:rPr>
        <w:t>,</w:t>
      </w:r>
      <w:r w:rsidRPr="00092ECE">
        <w:rPr>
          <w:rFonts w:hint="eastAsia"/>
        </w:rPr>
        <w:t>特別家審規</w:t>
      </w:r>
      <w:r w:rsidRPr="00092ECE">
        <w:rPr>
          <w:rFonts w:hint="eastAsia"/>
        </w:rPr>
        <w:t>3</w:t>
      </w:r>
      <w:r w:rsidRPr="00092ECE">
        <w:rPr>
          <w:rFonts w:hint="eastAsia"/>
        </w:rPr>
        <w:t>条の</w:t>
      </w:r>
      <w:r w:rsidRPr="00092ECE">
        <w:rPr>
          <w:rFonts w:hint="eastAsia"/>
        </w:rPr>
        <w:t xml:space="preserve">15 </w:t>
      </w:r>
      <w:r w:rsidRPr="00092ECE">
        <w:rPr>
          <w:rFonts w:hint="eastAsia"/>
        </w:rPr>
        <w:t>第</w:t>
      </w:r>
      <w:r w:rsidRPr="00092ECE">
        <w:rPr>
          <w:rFonts w:hint="eastAsia"/>
        </w:rPr>
        <w:t>1</w:t>
      </w:r>
      <w:r w:rsidRPr="00092ECE">
        <w:rPr>
          <w:rFonts w:hint="eastAsia"/>
        </w:rPr>
        <w:t>項第</w:t>
      </w:r>
      <w:r w:rsidRPr="00092ECE">
        <w:rPr>
          <w:rFonts w:hint="eastAsia"/>
        </w:rPr>
        <w:t>6</w:t>
      </w:r>
      <w:r w:rsidRPr="00092ECE">
        <w:rPr>
          <w:rFonts w:hint="eastAsia"/>
        </w:rPr>
        <w:t>号</w:t>
      </w:r>
      <w:r w:rsidR="00743777">
        <w:rPr>
          <w:rFonts w:hint="eastAsia"/>
        </w:rPr>
        <w:t>）</w:t>
      </w:r>
      <w:r w:rsidRPr="00092ECE">
        <w:rPr>
          <w:rFonts w:hint="eastAsia"/>
        </w:rPr>
        <w:t>。</w:t>
      </w:r>
    </w:p>
    <w:p w14:paraId="03527291" w14:textId="62200F07" w:rsidR="009B6C51" w:rsidRDefault="009B6C51" w:rsidP="009B6C51"/>
    <w:tbl>
      <w:tblPr>
        <w:tblW w:w="9380" w:type="dxa"/>
        <w:tblInd w:w="99" w:type="dxa"/>
        <w:tblCellMar>
          <w:left w:w="99" w:type="dxa"/>
          <w:right w:w="99" w:type="dxa"/>
        </w:tblCellMar>
        <w:tblLook w:val="04A0" w:firstRow="1" w:lastRow="0" w:firstColumn="1" w:lastColumn="0" w:noHBand="0" w:noVBand="1"/>
      </w:tblPr>
      <w:tblGrid>
        <w:gridCol w:w="1440"/>
        <w:gridCol w:w="3940"/>
        <w:gridCol w:w="4000"/>
      </w:tblGrid>
      <w:tr w:rsidR="00E70DBB" w:rsidRPr="00E70DBB" w14:paraId="34A98FD6" w14:textId="77777777" w:rsidTr="00E70DBB">
        <w:trPr>
          <w:trHeight w:val="370"/>
        </w:trPr>
        <w:tc>
          <w:tcPr>
            <w:tcW w:w="5380" w:type="dxa"/>
            <w:gridSpan w:val="2"/>
            <w:tcBorders>
              <w:top w:val="nil"/>
              <w:left w:val="nil"/>
              <w:bottom w:val="nil"/>
              <w:right w:val="nil"/>
            </w:tcBorders>
            <w:shd w:val="clear" w:color="auto" w:fill="auto"/>
            <w:noWrap/>
            <w:vAlign w:val="center"/>
            <w:hideMark/>
          </w:tcPr>
          <w:p w14:paraId="511DF122" w14:textId="781A389A" w:rsidR="00E70DBB" w:rsidRPr="007058EC" w:rsidRDefault="00E70DBB" w:rsidP="00E70DBB">
            <w:pPr>
              <w:widowControl/>
              <w:jc w:val="left"/>
              <w:rPr>
                <w:rFonts w:ascii="ＭＳ ゴシック" w:eastAsia="ＭＳ ゴシック" w:hAnsi="ＭＳ ゴシック" w:cs="ＭＳ Ｐゴシック"/>
                <w:b/>
                <w:bCs/>
                <w:color w:val="000000"/>
                <w:kern w:val="0"/>
                <w:sz w:val="22"/>
              </w:rPr>
            </w:pPr>
            <w:r w:rsidRPr="007058EC">
              <w:rPr>
                <w:rFonts w:ascii="ＭＳ ゴシック" w:eastAsia="ＭＳ ゴシック" w:hAnsi="ＭＳ ゴシック" w:cs="ＭＳ Ｐゴシック" w:hint="eastAsia"/>
                <w:b/>
                <w:bCs/>
                <w:color w:val="000000"/>
                <w:kern w:val="0"/>
                <w:sz w:val="22"/>
              </w:rPr>
              <w:t>（７）登記の申請と嘱託登記の一覧表（筆者作成）</w:t>
            </w:r>
          </w:p>
        </w:tc>
        <w:tc>
          <w:tcPr>
            <w:tcW w:w="4000" w:type="dxa"/>
            <w:tcBorders>
              <w:top w:val="nil"/>
              <w:left w:val="nil"/>
              <w:bottom w:val="nil"/>
              <w:right w:val="nil"/>
            </w:tcBorders>
            <w:shd w:val="clear" w:color="auto" w:fill="auto"/>
            <w:noWrap/>
            <w:vAlign w:val="center"/>
            <w:hideMark/>
          </w:tcPr>
          <w:p w14:paraId="04B87D3F"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p>
        </w:tc>
      </w:tr>
      <w:tr w:rsidR="00E70DBB" w:rsidRPr="00E70DBB" w14:paraId="437CE5CD" w14:textId="77777777" w:rsidTr="00E70DBB">
        <w:trPr>
          <w:trHeight w:val="800"/>
        </w:trPr>
        <w:tc>
          <w:tcPr>
            <w:tcW w:w="14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7FFD630"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 xml:space="preserve">　</w:t>
            </w:r>
          </w:p>
        </w:tc>
        <w:tc>
          <w:tcPr>
            <w:tcW w:w="3940" w:type="dxa"/>
            <w:tcBorders>
              <w:top w:val="single" w:sz="8" w:space="0" w:color="auto"/>
              <w:left w:val="nil"/>
              <w:bottom w:val="single" w:sz="8" w:space="0" w:color="auto"/>
              <w:right w:val="single" w:sz="4" w:space="0" w:color="auto"/>
            </w:tcBorders>
            <w:shd w:val="clear" w:color="auto" w:fill="auto"/>
            <w:noWrap/>
            <w:vAlign w:val="center"/>
            <w:hideMark/>
          </w:tcPr>
          <w:p w14:paraId="5CC8DA49"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r w:rsidRPr="00E70DBB">
              <w:rPr>
                <w:rFonts w:ascii="ＭＳ ゴシック" w:eastAsia="ＭＳ ゴシック" w:hAnsi="ＭＳ ゴシック" w:cs="ＭＳ Ｐゴシック" w:hint="eastAsia"/>
                <w:b/>
                <w:bCs/>
                <w:color w:val="000000"/>
                <w:kern w:val="0"/>
                <w:sz w:val="22"/>
              </w:rPr>
              <w:t>申請が必要なもの</w:t>
            </w:r>
          </w:p>
        </w:tc>
        <w:tc>
          <w:tcPr>
            <w:tcW w:w="4000" w:type="dxa"/>
            <w:tcBorders>
              <w:top w:val="single" w:sz="8" w:space="0" w:color="auto"/>
              <w:left w:val="nil"/>
              <w:bottom w:val="single" w:sz="8" w:space="0" w:color="auto"/>
              <w:right w:val="single" w:sz="8" w:space="0" w:color="auto"/>
            </w:tcBorders>
            <w:shd w:val="clear" w:color="auto" w:fill="auto"/>
            <w:noWrap/>
            <w:vAlign w:val="center"/>
            <w:hideMark/>
          </w:tcPr>
          <w:p w14:paraId="206AFD1C"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r w:rsidRPr="00E70DBB">
              <w:rPr>
                <w:rFonts w:ascii="ＭＳ ゴシック" w:eastAsia="ＭＳ ゴシック" w:hAnsi="ＭＳ ゴシック" w:cs="ＭＳ Ｐゴシック" w:hint="eastAsia"/>
                <w:b/>
                <w:bCs/>
                <w:color w:val="000000"/>
                <w:kern w:val="0"/>
                <w:sz w:val="22"/>
              </w:rPr>
              <w:t>嘱託されるもの</w:t>
            </w:r>
          </w:p>
        </w:tc>
      </w:tr>
      <w:tr w:rsidR="00E70DBB" w:rsidRPr="00E70DBB" w14:paraId="2841C351" w14:textId="77777777" w:rsidTr="00E70DBB">
        <w:trPr>
          <w:trHeight w:val="800"/>
        </w:trPr>
        <w:tc>
          <w:tcPr>
            <w:tcW w:w="1440" w:type="dxa"/>
            <w:vMerge w:val="restart"/>
            <w:tcBorders>
              <w:top w:val="nil"/>
              <w:left w:val="single" w:sz="8" w:space="0" w:color="auto"/>
              <w:bottom w:val="single" w:sz="8" w:space="0" w:color="000000"/>
              <w:right w:val="single" w:sz="4" w:space="0" w:color="auto"/>
            </w:tcBorders>
            <w:shd w:val="clear" w:color="auto" w:fill="auto"/>
            <w:vAlign w:val="center"/>
            <w:hideMark/>
          </w:tcPr>
          <w:p w14:paraId="2988C004"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r w:rsidRPr="00E70DBB">
              <w:rPr>
                <w:rFonts w:ascii="ＭＳ ゴシック" w:eastAsia="ＭＳ ゴシック" w:hAnsi="ＭＳ ゴシック" w:cs="ＭＳ Ｐゴシック" w:hint="eastAsia"/>
                <w:b/>
                <w:bCs/>
                <w:color w:val="000000"/>
                <w:kern w:val="0"/>
                <w:sz w:val="22"/>
              </w:rPr>
              <w:t>任意後見契約の発効前</w:t>
            </w:r>
          </w:p>
        </w:tc>
        <w:tc>
          <w:tcPr>
            <w:tcW w:w="3940" w:type="dxa"/>
            <w:tcBorders>
              <w:top w:val="nil"/>
              <w:left w:val="nil"/>
              <w:bottom w:val="single" w:sz="4" w:space="0" w:color="auto"/>
              <w:right w:val="single" w:sz="4" w:space="0" w:color="auto"/>
            </w:tcBorders>
            <w:shd w:val="clear" w:color="auto" w:fill="auto"/>
            <w:noWrap/>
            <w:vAlign w:val="center"/>
            <w:hideMark/>
          </w:tcPr>
          <w:p w14:paraId="7E3B2B6C"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本人・受任者の氏名・住所変更</w:t>
            </w:r>
          </w:p>
        </w:tc>
        <w:tc>
          <w:tcPr>
            <w:tcW w:w="4000" w:type="dxa"/>
            <w:tcBorders>
              <w:top w:val="nil"/>
              <w:left w:val="nil"/>
              <w:bottom w:val="single" w:sz="4" w:space="0" w:color="auto"/>
              <w:right w:val="single" w:sz="8" w:space="0" w:color="auto"/>
            </w:tcBorders>
            <w:shd w:val="clear" w:color="auto" w:fill="auto"/>
            <w:noWrap/>
            <w:vAlign w:val="center"/>
            <w:hideMark/>
          </w:tcPr>
          <w:p w14:paraId="3EFDC37F"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任意後見契約の締結（公証人）</w:t>
            </w:r>
          </w:p>
        </w:tc>
      </w:tr>
      <w:tr w:rsidR="00E70DBB" w:rsidRPr="00E70DBB" w14:paraId="0E5FE198" w14:textId="77777777" w:rsidTr="00E70DBB">
        <w:trPr>
          <w:trHeight w:val="800"/>
        </w:trPr>
        <w:tc>
          <w:tcPr>
            <w:tcW w:w="1440" w:type="dxa"/>
            <w:vMerge/>
            <w:tcBorders>
              <w:top w:val="nil"/>
              <w:left w:val="single" w:sz="8" w:space="0" w:color="auto"/>
              <w:bottom w:val="single" w:sz="8" w:space="0" w:color="000000"/>
              <w:right w:val="single" w:sz="4" w:space="0" w:color="auto"/>
            </w:tcBorders>
            <w:vAlign w:val="center"/>
            <w:hideMark/>
          </w:tcPr>
          <w:p w14:paraId="7DEECEA4"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p>
        </w:tc>
        <w:tc>
          <w:tcPr>
            <w:tcW w:w="3940" w:type="dxa"/>
            <w:tcBorders>
              <w:top w:val="nil"/>
              <w:left w:val="nil"/>
              <w:bottom w:val="single" w:sz="4" w:space="0" w:color="auto"/>
              <w:right w:val="single" w:sz="4" w:space="0" w:color="auto"/>
            </w:tcBorders>
            <w:shd w:val="clear" w:color="auto" w:fill="auto"/>
            <w:noWrap/>
            <w:vAlign w:val="center"/>
            <w:hideMark/>
          </w:tcPr>
          <w:p w14:paraId="4D7A7013"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本人の本籍の変更</w:t>
            </w:r>
          </w:p>
        </w:tc>
        <w:tc>
          <w:tcPr>
            <w:tcW w:w="4000" w:type="dxa"/>
            <w:tcBorders>
              <w:top w:val="nil"/>
              <w:left w:val="nil"/>
              <w:bottom w:val="single" w:sz="4" w:space="0" w:color="auto"/>
              <w:right w:val="single" w:sz="8" w:space="0" w:color="auto"/>
            </w:tcBorders>
            <w:shd w:val="clear" w:color="auto" w:fill="auto"/>
            <w:noWrap/>
            <w:vAlign w:val="center"/>
            <w:hideMark/>
          </w:tcPr>
          <w:p w14:paraId="6D2A648A"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 xml:space="preserve">　</w:t>
            </w:r>
          </w:p>
        </w:tc>
      </w:tr>
      <w:tr w:rsidR="00E70DBB" w:rsidRPr="00E70DBB" w14:paraId="396FCD10" w14:textId="77777777" w:rsidTr="00E70DBB">
        <w:trPr>
          <w:trHeight w:val="800"/>
        </w:trPr>
        <w:tc>
          <w:tcPr>
            <w:tcW w:w="1440" w:type="dxa"/>
            <w:vMerge/>
            <w:tcBorders>
              <w:top w:val="nil"/>
              <w:left w:val="single" w:sz="8" w:space="0" w:color="auto"/>
              <w:bottom w:val="single" w:sz="8" w:space="0" w:color="000000"/>
              <w:right w:val="single" w:sz="4" w:space="0" w:color="auto"/>
            </w:tcBorders>
            <w:vAlign w:val="center"/>
            <w:hideMark/>
          </w:tcPr>
          <w:p w14:paraId="0F5E4795"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p>
        </w:tc>
        <w:tc>
          <w:tcPr>
            <w:tcW w:w="3940" w:type="dxa"/>
            <w:tcBorders>
              <w:top w:val="nil"/>
              <w:left w:val="nil"/>
              <w:bottom w:val="single" w:sz="8" w:space="0" w:color="auto"/>
              <w:right w:val="single" w:sz="4" w:space="0" w:color="auto"/>
            </w:tcBorders>
            <w:shd w:val="clear" w:color="auto" w:fill="auto"/>
            <w:noWrap/>
            <w:vAlign w:val="center"/>
            <w:hideMark/>
          </w:tcPr>
          <w:p w14:paraId="2EECDDEC"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任意後見契約の解除</w:t>
            </w:r>
          </w:p>
        </w:tc>
        <w:tc>
          <w:tcPr>
            <w:tcW w:w="4000" w:type="dxa"/>
            <w:tcBorders>
              <w:top w:val="nil"/>
              <w:left w:val="nil"/>
              <w:bottom w:val="single" w:sz="8" w:space="0" w:color="auto"/>
              <w:right w:val="single" w:sz="8" w:space="0" w:color="auto"/>
            </w:tcBorders>
            <w:shd w:val="clear" w:color="auto" w:fill="auto"/>
            <w:noWrap/>
            <w:vAlign w:val="center"/>
            <w:hideMark/>
          </w:tcPr>
          <w:p w14:paraId="500A6274"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 xml:space="preserve">　</w:t>
            </w:r>
          </w:p>
        </w:tc>
      </w:tr>
      <w:tr w:rsidR="00E70DBB" w:rsidRPr="00E70DBB" w14:paraId="33D5E0B5" w14:textId="77777777" w:rsidTr="00E70DBB">
        <w:trPr>
          <w:trHeight w:val="800"/>
        </w:trPr>
        <w:tc>
          <w:tcPr>
            <w:tcW w:w="1440" w:type="dxa"/>
            <w:vMerge w:val="restart"/>
            <w:tcBorders>
              <w:top w:val="nil"/>
              <w:left w:val="single" w:sz="8" w:space="0" w:color="auto"/>
              <w:bottom w:val="single" w:sz="8" w:space="0" w:color="000000"/>
              <w:right w:val="single" w:sz="4" w:space="0" w:color="auto"/>
            </w:tcBorders>
            <w:shd w:val="clear" w:color="auto" w:fill="auto"/>
            <w:vAlign w:val="center"/>
            <w:hideMark/>
          </w:tcPr>
          <w:p w14:paraId="111ABF40"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r w:rsidRPr="00E70DBB">
              <w:rPr>
                <w:rFonts w:ascii="ＭＳ ゴシック" w:eastAsia="ＭＳ ゴシック" w:hAnsi="ＭＳ ゴシック" w:cs="ＭＳ Ｐゴシック" w:hint="eastAsia"/>
                <w:b/>
                <w:bCs/>
                <w:color w:val="000000"/>
                <w:kern w:val="0"/>
                <w:sz w:val="22"/>
              </w:rPr>
              <w:t>任意後見契約の発効後</w:t>
            </w:r>
          </w:p>
        </w:tc>
        <w:tc>
          <w:tcPr>
            <w:tcW w:w="3940" w:type="dxa"/>
            <w:tcBorders>
              <w:top w:val="nil"/>
              <w:left w:val="nil"/>
              <w:bottom w:val="single" w:sz="4" w:space="0" w:color="auto"/>
              <w:right w:val="single" w:sz="4" w:space="0" w:color="auto"/>
            </w:tcBorders>
            <w:shd w:val="clear" w:color="auto" w:fill="auto"/>
            <w:noWrap/>
            <w:vAlign w:val="center"/>
            <w:hideMark/>
          </w:tcPr>
          <w:p w14:paraId="4A27A4F5"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本人・受任者の氏名・住所変更</w:t>
            </w:r>
          </w:p>
        </w:tc>
        <w:tc>
          <w:tcPr>
            <w:tcW w:w="4000" w:type="dxa"/>
            <w:tcBorders>
              <w:top w:val="nil"/>
              <w:left w:val="nil"/>
              <w:bottom w:val="single" w:sz="4" w:space="0" w:color="auto"/>
              <w:right w:val="single" w:sz="8" w:space="0" w:color="auto"/>
            </w:tcBorders>
            <w:shd w:val="clear" w:color="auto" w:fill="auto"/>
            <w:noWrap/>
            <w:vAlign w:val="center"/>
            <w:hideMark/>
          </w:tcPr>
          <w:p w14:paraId="6DF0395F"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任意後見監督人の選任（家裁）</w:t>
            </w:r>
          </w:p>
        </w:tc>
      </w:tr>
      <w:tr w:rsidR="00E70DBB" w:rsidRPr="00E70DBB" w14:paraId="60004D56" w14:textId="77777777" w:rsidTr="00E70DBB">
        <w:trPr>
          <w:trHeight w:val="800"/>
        </w:trPr>
        <w:tc>
          <w:tcPr>
            <w:tcW w:w="1440" w:type="dxa"/>
            <w:vMerge/>
            <w:tcBorders>
              <w:top w:val="nil"/>
              <w:left w:val="single" w:sz="8" w:space="0" w:color="auto"/>
              <w:bottom w:val="single" w:sz="8" w:space="0" w:color="000000"/>
              <w:right w:val="single" w:sz="4" w:space="0" w:color="auto"/>
            </w:tcBorders>
            <w:vAlign w:val="center"/>
            <w:hideMark/>
          </w:tcPr>
          <w:p w14:paraId="2F1A4883"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p>
        </w:tc>
        <w:tc>
          <w:tcPr>
            <w:tcW w:w="3940" w:type="dxa"/>
            <w:tcBorders>
              <w:top w:val="nil"/>
              <w:left w:val="nil"/>
              <w:bottom w:val="single" w:sz="4" w:space="0" w:color="auto"/>
              <w:right w:val="single" w:sz="8" w:space="0" w:color="auto"/>
            </w:tcBorders>
            <w:shd w:val="clear" w:color="auto" w:fill="auto"/>
            <w:noWrap/>
            <w:vAlign w:val="center"/>
            <w:hideMark/>
          </w:tcPr>
          <w:p w14:paraId="1E5C8B61"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任意後見監督人の氏名・住所の変更</w:t>
            </w:r>
          </w:p>
        </w:tc>
        <w:tc>
          <w:tcPr>
            <w:tcW w:w="4000" w:type="dxa"/>
            <w:tcBorders>
              <w:top w:val="nil"/>
              <w:left w:val="single" w:sz="4" w:space="0" w:color="auto"/>
              <w:bottom w:val="single" w:sz="4" w:space="0" w:color="auto"/>
              <w:right w:val="single" w:sz="8" w:space="0" w:color="auto"/>
            </w:tcBorders>
            <w:shd w:val="clear" w:color="auto" w:fill="auto"/>
            <w:noWrap/>
            <w:vAlign w:val="center"/>
            <w:hideMark/>
          </w:tcPr>
          <w:p w14:paraId="5F5BCE25"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任意後見監督人の解任（家裁）</w:t>
            </w:r>
          </w:p>
        </w:tc>
      </w:tr>
      <w:tr w:rsidR="00E70DBB" w:rsidRPr="00E70DBB" w14:paraId="22C96C69" w14:textId="77777777" w:rsidTr="00E70DBB">
        <w:trPr>
          <w:trHeight w:val="800"/>
        </w:trPr>
        <w:tc>
          <w:tcPr>
            <w:tcW w:w="1440" w:type="dxa"/>
            <w:vMerge/>
            <w:tcBorders>
              <w:top w:val="nil"/>
              <w:left w:val="single" w:sz="8" w:space="0" w:color="auto"/>
              <w:bottom w:val="single" w:sz="8" w:space="0" w:color="000000"/>
              <w:right w:val="single" w:sz="4" w:space="0" w:color="auto"/>
            </w:tcBorders>
            <w:vAlign w:val="center"/>
            <w:hideMark/>
          </w:tcPr>
          <w:p w14:paraId="06A3CBAA"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p>
        </w:tc>
        <w:tc>
          <w:tcPr>
            <w:tcW w:w="3940" w:type="dxa"/>
            <w:tcBorders>
              <w:top w:val="nil"/>
              <w:left w:val="nil"/>
              <w:bottom w:val="single" w:sz="4" w:space="0" w:color="auto"/>
              <w:right w:val="single" w:sz="4" w:space="0" w:color="auto"/>
            </w:tcBorders>
            <w:shd w:val="clear" w:color="auto" w:fill="auto"/>
            <w:noWrap/>
            <w:vAlign w:val="center"/>
            <w:hideMark/>
          </w:tcPr>
          <w:p w14:paraId="54C8F00E"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任意後見監督人の死亡・破産</w:t>
            </w:r>
          </w:p>
        </w:tc>
        <w:tc>
          <w:tcPr>
            <w:tcW w:w="4000" w:type="dxa"/>
            <w:tcBorders>
              <w:top w:val="nil"/>
              <w:left w:val="nil"/>
              <w:bottom w:val="single" w:sz="4" w:space="0" w:color="auto"/>
              <w:right w:val="single" w:sz="8" w:space="0" w:color="auto"/>
            </w:tcBorders>
            <w:shd w:val="clear" w:color="auto" w:fill="auto"/>
            <w:noWrap/>
            <w:vAlign w:val="center"/>
            <w:hideMark/>
          </w:tcPr>
          <w:p w14:paraId="3BAE24E0"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任意後見人の解任（家裁）</w:t>
            </w:r>
          </w:p>
        </w:tc>
      </w:tr>
      <w:tr w:rsidR="00E70DBB" w:rsidRPr="00E70DBB" w14:paraId="43B121FB" w14:textId="77777777" w:rsidTr="00E70DBB">
        <w:trPr>
          <w:trHeight w:val="800"/>
        </w:trPr>
        <w:tc>
          <w:tcPr>
            <w:tcW w:w="1440" w:type="dxa"/>
            <w:vMerge/>
            <w:tcBorders>
              <w:top w:val="nil"/>
              <w:left w:val="single" w:sz="8" w:space="0" w:color="auto"/>
              <w:bottom w:val="single" w:sz="8" w:space="0" w:color="000000"/>
              <w:right w:val="single" w:sz="4" w:space="0" w:color="auto"/>
            </w:tcBorders>
            <w:vAlign w:val="center"/>
            <w:hideMark/>
          </w:tcPr>
          <w:p w14:paraId="2450B31D"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p>
        </w:tc>
        <w:tc>
          <w:tcPr>
            <w:tcW w:w="3940" w:type="dxa"/>
            <w:tcBorders>
              <w:top w:val="nil"/>
              <w:left w:val="nil"/>
              <w:bottom w:val="single" w:sz="4" w:space="0" w:color="auto"/>
              <w:right w:val="single" w:sz="4" w:space="0" w:color="auto"/>
            </w:tcBorders>
            <w:shd w:val="clear" w:color="auto" w:fill="auto"/>
            <w:noWrap/>
            <w:vAlign w:val="center"/>
            <w:hideMark/>
          </w:tcPr>
          <w:p w14:paraId="46F43780"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任意後見契約の解除</w:t>
            </w:r>
          </w:p>
        </w:tc>
        <w:tc>
          <w:tcPr>
            <w:tcW w:w="4000" w:type="dxa"/>
            <w:tcBorders>
              <w:top w:val="nil"/>
              <w:left w:val="nil"/>
              <w:bottom w:val="single" w:sz="4" w:space="0" w:color="auto"/>
              <w:right w:val="single" w:sz="8" w:space="0" w:color="auto"/>
            </w:tcBorders>
            <w:shd w:val="clear" w:color="auto" w:fill="auto"/>
            <w:vAlign w:val="center"/>
            <w:hideMark/>
          </w:tcPr>
          <w:p w14:paraId="22020CC8"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本人に法定後見人が選任されたことによる任意後見契約の終了（家裁）</w:t>
            </w:r>
          </w:p>
        </w:tc>
      </w:tr>
      <w:tr w:rsidR="00E70DBB" w:rsidRPr="00E70DBB" w14:paraId="52299E80" w14:textId="77777777" w:rsidTr="00E70DBB">
        <w:trPr>
          <w:trHeight w:val="800"/>
        </w:trPr>
        <w:tc>
          <w:tcPr>
            <w:tcW w:w="1440" w:type="dxa"/>
            <w:vMerge/>
            <w:tcBorders>
              <w:top w:val="nil"/>
              <w:left w:val="single" w:sz="8" w:space="0" w:color="auto"/>
              <w:bottom w:val="single" w:sz="8" w:space="0" w:color="000000"/>
              <w:right w:val="single" w:sz="4" w:space="0" w:color="auto"/>
            </w:tcBorders>
            <w:vAlign w:val="center"/>
            <w:hideMark/>
          </w:tcPr>
          <w:p w14:paraId="7D718567"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p>
        </w:tc>
        <w:tc>
          <w:tcPr>
            <w:tcW w:w="3940" w:type="dxa"/>
            <w:tcBorders>
              <w:top w:val="nil"/>
              <w:left w:val="nil"/>
              <w:bottom w:val="single" w:sz="4" w:space="0" w:color="auto"/>
              <w:right w:val="single" w:sz="4" w:space="0" w:color="auto"/>
            </w:tcBorders>
            <w:shd w:val="clear" w:color="auto" w:fill="auto"/>
            <w:vAlign w:val="center"/>
            <w:hideMark/>
          </w:tcPr>
          <w:p w14:paraId="0717BDDA"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任意後見人に後見開始（保佐・補助を除く）</w:t>
            </w:r>
          </w:p>
        </w:tc>
        <w:tc>
          <w:tcPr>
            <w:tcW w:w="4000" w:type="dxa"/>
            <w:tcBorders>
              <w:top w:val="nil"/>
              <w:left w:val="nil"/>
              <w:bottom w:val="single" w:sz="4" w:space="0" w:color="auto"/>
              <w:right w:val="single" w:sz="8" w:space="0" w:color="auto"/>
            </w:tcBorders>
            <w:shd w:val="clear" w:color="auto" w:fill="auto"/>
            <w:noWrap/>
            <w:vAlign w:val="center"/>
            <w:hideMark/>
          </w:tcPr>
          <w:p w14:paraId="34DB0A5F"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その他、家庭裁判所の審判</w:t>
            </w:r>
          </w:p>
        </w:tc>
      </w:tr>
      <w:tr w:rsidR="00E70DBB" w:rsidRPr="00E70DBB" w14:paraId="370DC7DF" w14:textId="77777777" w:rsidTr="00E70DBB">
        <w:trPr>
          <w:trHeight w:val="800"/>
        </w:trPr>
        <w:tc>
          <w:tcPr>
            <w:tcW w:w="1440" w:type="dxa"/>
            <w:vMerge/>
            <w:tcBorders>
              <w:top w:val="nil"/>
              <w:left w:val="single" w:sz="8" w:space="0" w:color="auto"/>
              <w:bottom w:val="single" w:sz="8" w:space="0" w:color="000000"/>
              <w:right w:val="single" w:sz="4" w:space="0" w:color="auto"/>
            </w:tcBorders>
            <w:vAlign w:val="center"/>
            <w:hideMark/>
          </w:tcPr>
          <w:p w14:paraId="21B272FD" w14:textId="77777777" w:rsidR="00E70DBB" w:rsidRPr="00E70DBB" w:rsidRDefault="00E70DBB" w:rsidP="00E70DBB">
            <w:pPr>
              <w:widowControl/>
              <w:jc w:val="left"/>
              <w:rPr>
                <w:rFonts w:ascii="ＭＳ ゴシック" w:eastAsia="ＭＳ ゴシック" w:hAnsi="ＭＳ ゴシック" w:cs="ＭＳ Ｐゴシック"/>
                <w:b/>
                <w:bCs/>
                <w:color w:val="000000"/>
                <w:kern w:val="0"/>
                <w:sz w:val="22"/>
              </w:rPr>
            </w:pPr>
          </w:p>
        </w:tc>
        <w:tc>
          <w:tcPr>
            <w:tcW w:w="3940" w:type="dxa"/>
            <w:tcBorders>
              <w:top w:val="nil"/>
              <w:left w:val="nil"/>
              <w:bottom w:val="single" w:sz="8" w:space="0" w:color="auto"/>
              <w:right w:val="single" w:sz="4" w:space="0" w:color="auto"/>
            </w:tcBorders>
            <w:shd w:val="clear" w:color="auto" w:fill="auto"/>
            <w:noWrap/>
            <w:vAlign w:val="center"/>
            <w:hideMark/>
          </w:tcPr>
          <w:p w14:paraId="55F20942"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本人・任意後見人の死亡</w:t>
            </w:r>
          </w:p>
        </w:tc>
        <w:tc>
          <w:tcPr>
            <w:tcW w:w="4000" w:type="dxa"/>
            <w:tcBorders>
              <w:top w:val="nil"/>
              <w:left w:val="nil"/>
              <w:bottom w:val="single" w:sz="8" w:space="0" w:color="auto"/>
              <w:right w:val="single" w:sz="8" w:space="0" w:color="auto"/>
            </w:tcBorders>
            <w:shd w:val="clear" w:color="auto" w:fill="auto"/>
            <w:noWrap/>
            <w:vAlign w:val="center"/>
            <w:hideMark/>
          </w:tcPr>
          <w:p w14:paraId="415A0F67" w14:textId="77777777" w:rsidR="00E70DBB" w:rsidRPr="00E70DBB" w:rsidRDefault="00E70DBB" w:rsidP="00E70DBB">
            <w:pPr>
              <w:widowControl/>
              <w:jc w:val="left"/>
              <w:rPr>
                <w:rFonts w:ascii="游ゴシック" w:eastAsia="游ゴシック" w:hAnsi="游ゴシック" w:cs="ＭＳ Ｐゴシック"/>
                <w:color w:val="000000"/>
                <w:kern w:val="0"/>
                <w:sz w:val="22"/>
              </w:rPr>
            </w:pPr>
            <w:r w:rsidRPr="00E70DBB">
              <w:rPr>
                <w:rFonts w:ascii="游ゴシック" w:eastAsia="游ゴシック" w:hAnsi="游ゴシック" w:cs="ＭＳ Ｐゴシック" w:hint="eastAsia"/>
                <w:color w:val="000000"/>
                <w:kern w:val="0"/>
                <w:sz w:val="22"/>
              </w:rPr>
              <w:t xml:space="preserve">　</w:t>
            </w:r>
          </w:p>
        </w:tc>
      </w:tr>
    </w:tbl>
    <w:p w14:paraId="5377DDEC" w14:textId="77777777" w:rsidR="00D65460" w:rsidRDefault="00D65460" w:rsidP="00E82867">
      <w:r>
        <w:br w:type="page"/>
      </w:r>
    </w:p>
    <w:p w14:paraId="3E8F6946" w14:textId="2153FB57" w:rsidR="004F6616" w:rsidRPr="007058EC" w:rsidRDefault="004F6616" w:rsidP="00AE575A">
      <w:pPr>
        <w:rPr>
          <w:rFonts w:asciiTheme="majorEastAsia" w:eastAsiaTheme="majorEastAsia" w:hAnsiTheme="majorEastAsia"/>
          <w:b/>
          <w:bCs/>
          <w:sz w:val="28"/>
          <w:szCs w:val="28"/>
        </w:rPr>
      </w:pPr>
      <w:r w:rsidRPr="007058EC">
        <w:rPr>
          <w:rFonts w:asciiTheme="majorEastAsia" w:eastAsiaTheme="majorEastAsia" w:hAnsiTheme="majorEastAsia" w:hint="eastAsia"/>
          <w:b/>
          <w:bCs/>
          <w:sz w:val="28"/>
          <w:szCs w:val="28"/>
        </w:rPr>
        <w:lastRenderedPageBreak/>
        <w:t>第</w:t>
      </w:r>
      <w:r w:rsidR="00590DA9" w:rsidRPr="007058EC">
        <w:rPr>
          <w:rFonts w:asciiTheme="majorEastAsia" w:eastAsiaTheme="majorEastAsia" w:hAnsiTheme="majorEastAsia" w:hint="eastAsia"/>
          <w:b/>
          <w:bCs/>
          <w:sz w:val="28"/>
          <w:szCs w:val="28"/>
        </w:rPr>
        <w:t>５</w:t>
      </w:r>
      <w:r w:rsidRPr="007058EC">
        <w:rPr>
          <w:rFonts w:asciiTheme="majorEastAsia" w:eastAsiaTheme="majorEastAsia" w:hAnsiTheme="majorEastAsia" w:hint="eastAsia"/>
          <w:b/>
          <w:bCs/>
          <w:sz w:val="28"/>
          <w:szCs w:val="28"/>
        </w:rPr>
        <w:t>章　法定後見</w:t>
      </w:r>
      <w:r w:rsidR="00694BC7" w:rsidRPr="007058EC">
        <w:rPr>
          <w:rFonts w:asciiTheme="majorEastAsia" w:eastAsiaTheme="majorEastAsia" w:hAnsiTheme="majorEastAsia" w:hint="eastAsia"/>
          <w:b/>
          <w:bCs/>
          <w:sz w:val="28"/>
          <w:szCs w:val="28"/>
        </w:rPr>
        <w:t>との比較</w:t>
      </w:r>
    </w:p>
    <w:p w14:paraId="351FB068" w14:textId="7188ACDC" w:rsidR="00AE575A" w:rsidRPr="00BF432C" w:rsidRDefault="00AE575A" w:rsidP="00AE575A">
      <w:pPr>
        <w:rPr>
          <w:rFonts w:asciiTheme="majorEastAsia" w:eastAsiaTheme="majorEastAsia" w:hAnsiTheme="majorEastAsia"/>
          <w:b/>
          <w:bCs/>
        </w:rPr>
      </w:pPr>
      <w:r w:rsidRPr="00BF432C">
        <w:rPr>
          <w:rFonts w:asciiTheme="majorEastAsia" w:eastAsiaTheme="majorEastAsia" w:hAnsiTheme="majorEastAsia" w:hint="eastAsia"/>
          <w:b/>
          <w:bCs/>
        </w:rPr>
        <w:t xml:space="preserve">　</w:t>
      </w:r>
      <w:r w:rsidR="00694BC7">
        <w:rPr>
          <w:rFonts w:asciiTheme="majorEastAsia" w:eastAsiaTheme="majorEastAsia" w:hAnsiTheme="majorEastAsia" w:hint="eastAsia"/>
          <w:b/>
          <w:bCs/>
        </w:rPr>
        <w:t>比較としての</w:t>
      </w:r>
      <w:r w:rsidRPr="00BF432C">
        <w:rPr>
          <w:rFonts w:asciiTheme="majorEastAsia" w:eastAsiaTheme="majorEastAsia" w:hAnsiTheme="majorEastAsia" w:hint="eastAsia"/>
          <w:b/>
          <w:bCs/>
        </w:rPr>
        <w:t xml:space="preserve">法定後見制度の概要　　　</w:t>
      </w:r>
    </w:p>
    <w:p w14:paraId="1BBF53DC" w14:textId="6E8600F1" w:rsidR="00AE575A" w:rsidRDefault="00AE575A" w:rsidP="00AE575A">
      <w:pPr>
        <w:ind w:leftChars="100" w:left="227" w:firstLineChars="100" w:firstLine="227"/>
      </w:pPr>
      <w:r>
        <w:rPr>
          <w:rFonts w:hint="eastAsia"/>
        </w:rPr>
        <w:t>現代の医学は、身体の長寿化には成果を残していますが、脳</w:t>
      </w:r>
      <w:r w:rsidR="008138C9">
        <w:rPr>
          <w:rFonts w:hint="eastAsia"/>
        </w:rPr>
        <w:t>の認知機能について</w:t>
      </w:r>
      <w:r>
        <w:rPr>
          <w:rFonts w:hint="eastAsia"/>
        </w:rPr>
        <w:t>は、</w:t>
      </w:r>
      <w:r w:rsidR="008138C9">
        <w:rPr>
          <w:rFonts w:hint="eastAsia"/>
        </w:rPr>
        <w:t>長寿化</w:t>
      </w:r>
      <w:r>
        <w:rPr>
          <w:rFonts w:hint="eastAsia"/>
        </w:rPr>
        <w:t>に追いついていません。内閣府の予想では認知症患者</w:t>
      </w:r>
      <w:r>
        <w:rPr>
          <w:rStyle w:val="ad"/>
        </w:rPr>
        <w:footnoteReference w:id="17"/>
      </w:r>
      <w:r>
        <w:rPr>
          <w:rFonts w:hint="eastAsia"/>
        </w:rPr>
        <w:t>は、</w:t>
      </w:r>
      <w:r w:rsidR="008138C9">
        <w:rPr>
          <w:rFonts w:hint="eastAsia"/>
        </w:rPr>
        <w:t>２０１２</w:t>
      </w:r>
      <w:r>
        <w:rPr>
          <w:rFonts w:hint="eastAsia"/>
        </w:rPr>
        <w:t>年に４６２万人で、６５歳以上の高齢者の７人に１人でした。それが、</w:t>
      </w:r>
      <w:r w:rsidR="008138C9">
        <w:rPr>
          <w:rFonts w:hint="eastAsia"/>
        </w:rPr>
        <w:t>２０２５</w:t>
      </w:r>
      <w:r>
        <w:rPr>
          <w:rFonts w:hint="eastAsia"/>
        </w:rPr>
        <w:t>年には７００万人に上り５人に１人になろうとしているわけで</w:t>
      </w:r>
      <w:r>
        <w:rPr>
          <w:rStyle w:val="ad"/>
        </w:rPr>
        <w:footnoteReference w:id="18"/>
      </w:r>
      <w:r>
        <w:rPr>
          <w:rFonts w:hint="eastAsia"/>
        </w:rPr>
        <w:t>、６５歳以上の高齢者の１５．０％に相当します。</w:t>
      </w:r>
    </w:p>
    <w:p w14:paraId="1600DCBE" w14:textId="44E0C771" w:rsidR="00AE575A" w:rsidRDefault="00AE575A" w:rsidP="00AE575A">
      <w:pPr>
        <w:ind w:leftChars="100" w:left="227" w:firstLineChars="100" w:firstLine="227"/>
      </w:pPr>
      <w:r>
        <w:rPr>
          <w:rFonts w:hint="eastAsia"/>
        </w:rPr>
        <w:t>８５歳以上の認知症有病率は男性４７．１％、女性５８．９％と５割前後の高い水準になると推計されています</w:t>
      </w:r>
      <w:r>
        <w:rPr>
          <w:rStyle w:val="ad"/>
        </w:rPr>
        <w:footnoteReference w:id="19"/>
      </w:r>
      <w:r>
        <w:rPr>
          <w:rFonts w:hint="eastAsia"/>
        </w:rPr>
        <w:t>。</w:t>
      </w:r>
      <w:r w:rsidRPr="007A11FD">
        <w:rPr>
          <w:rFonts w:hint="eastAsia"/>
        </w:rPr>
        <w:t>判断能力が健全なまま</w:t>
      </w:r>
      <w:r>
        <w:rPr>
          <w:rFonts w:hint="eastAsia"/>
        </w:rPr>
        <w:t>で亡くなる</w:t>
      </w:r>
      <w:r w:rsidRPr="007F74E0">
        <w:rPr>
          <w:rFonts w:hint="eastAsia"/>
        </w:rPr>
        <w:t>人もい</w:t>
      </w:r>
      <w:r>
        <w:rPr>
          <w:rFonts w:hint="eastAsia"/>
        </w:rPr>
        <w:t>ます</w:t>
      </w:r>
      <w:r w:rsidRPr="007F74E0">
        <w:rPr>
          <w:rFonts w:hint="eastAsia"/>
        </w:rPr>
        <w:t>し、不慮の事故で亡くなる人もい</w:t>
      </w:r>
      <w:r>
        <w:rPr>
          <w:rFonts w:hint="eastAsia"/>
        </w:rPr>
        <w:t>ます</w:t>
      </w:r>
      <w:r w:rsidRPr="007F74E0">
        <w:rPr>
          <w:rFonts w:hint="eastAsia"/>
        </w:rPr>
        <w:t>。人は必ずしも認知症になるわけでは</w:t>
      </w:r>
      <w:r>
        <w:rPr>
          <w:rFonts w:hint="eastAsia"/>
        </w:rPr>
        <w:t>ありませんが、現実には８５歳以上の</w:t>
      </w:r>
      <w:r w:rsidRPr="009B588F">
        <w:rPr>
          <w:rFonts w:hint="eastAsia"/>
        </w:rPr>
        <w:t>２人に１人は認知症にな</w:t>
      </w:r>
      <w:r>
        <w:rPr>
          <w:rFonts w:hint="eastAsia"/>
        </w:rPr>
        <w:t>るのです。この割合になると</w:t>
      </w:r>
      <w:r w:rsidRPr="009B588F">
        <w:rPr>
          <w:rFonts w:hint="eastAsia"/>
        </w:rPr>
        <w:t>自分は認知症にならないとい</w:t>
      </w:r>
      <w:r>
        <w:rPr>
          <w:rFonts w:hint="eastAsia"/>
        </w:rPr>
        <w:t>える人はい</w:t>
      </w:r>
      <w:r w:rsidRPr="009B588F">
        <w:rPr>
          <w:rFonts w:hint="eastAsia"/>
        </w:rPr>
        <w:t>ない</w:t>
      </w:r>
      <w:r>
        <w:rPr>
          <w:rFonts w:hint="eastAsia"/>
        </w:rPr>
        <w:t>でしょう。</w:t>
      </w:r>
    </w:p>
    <w:p w14:paraId="7E502199" w14:textId="77777777" w:rsidR="00DB5F66" w:rsidRDefault="00DB5F66" w:rsidP="00AE575A">
      <w:pPr>
        <w:ind w:leftChars="100" w:left="227" w:firstLineChars="100" w:firstLine="227"/>
      </w:pPr>
    </w:p>
    <w:p w14:paraId="61C64393" w14:textId="1D9C17E6" w:rsidR="00AE575A" w:rsidRPr="003B52FD" w:rsidRDefault="009566DC" w:rsidP="003B52FD">
      <w:pPr>
        <w:rPr>
          <w:rFonts w:asciiTheme="majorEastAsia" w:eastAsiaTheme="majorEastAsia" w:hAnsiTheme="majorEastAsia"/>
          <w:b/>
          <w:bCs/>
        </w:rPr>
      </w:pPr>
      <w:r w:rsidRPr="003B52FD">
        <w:rPr>
          <w:rFonts w:asciiTheme="majorEastAsia" w:eastAsiaTheme="majorEastAsia" w:hAnsiTheme="majorEastAsia" w:hint="eastAsia"/>
          <w:b/>
          <w:bCs/>
        </w:rPr>
        <w:t>（１）</w:t>
      </w:r>
      <w:r w:rsidR="00AE575A" w:rsidRPr="003B52FD">
        <w:rPr>
          <w:rFonts w:asciiTheme="majorEastAsia" w:eastAsiaTheme="majorEastAsia" w:hAnsiTheme="majorEastAsia" w:hint="eastAsia"/>
          <w:b/>
          <w:bCs/>
        </w:rPr>
        <w:t>成年後見制度とは</w:t>
      </w:r>
    </w:p>
    <w:p w14:paraId="0E1B36E5" w14:textId="538D6A5E" w:rsidR="00AE575A" w:rsidRDefault="00AE575A" w:rsidP="00AE575A">
      <w:pPr>
        <w:ind w:left="227" w:hangingChars="100" w:hanging="227"/>
      </w:pPr>
      <w:r>
        <w:rPr>
          <w:rFonts w:hint="eastAsia"/>
        </w:rPr>
        <w:t xml:space="preserve">　　</w:t>
      </w:r>
      <w:r w:rsidRPr="002C11DE">
        <w:rPr>
          <w:rFonts w:hint="eastAsia"/>
        </w:rPr>
        <w:t>成年後見制度とは、</w:t>
      </w:r>
      <w:r>
        <w:rPr>
          <w:rFonts w:hint="eastAsia"/>
        </w:rPr>
        <w:t>認知症などで判断能力が不</w:t>
      </w:r>
      <w:r w:rsidR="00D42B56">
        <w:rPr>
          <w:rFonts w:hint="eastAsia"/>
        </w:rPr>
        <w:t>十分</w:t>
      </w:r>
      <w:r>
        <w:rPr>
          <w:rFonts w:hint="eastAsia"/>
        </w:rPr>
        <w:t>になった人を、成年後見人等（</w:t>
      </w:r>
      <w:r w:rsidRPr="00592808">
        <w:rPr>
          <w:rFonts w:hint="eastAsia"/>
        </w:rPr>
        <w:t>後見人、保佐人、補助人、任意後見人及び各監督人をいう。</w:t>
      </w:r>
      <w:r>
        <w:rPr>
          <w:rFonts w:hint="eastAsia"/>
        </w:rPr>
        <w:t>以下同じ）が支援する制度です。平成１２年の公的介護保険制度と同時にスタートしました。その背景には、介護保険の創設によって介護サービスが「措置」から「契約」に変わったことがあります。判断能力が低下した人が適切に契約を締結することができるようにとの必要性から車の両輪として導入されました。</w:t>
      </w:r>
    </w:p>
    <w:p w14:paraId="4AD599D4" w14:textId="77777777" w:rsidR="00AE575A" w:rsidRDefault="00AE575A" w:rsidP="009566DC"/>
    <w:p w14:paraId="7F7B374C" w14:textId="155C4376" w:rsidR="00AE575A" w:rsidRPr="003B52FD" w:rsidRDefault="009566DC" w:rsidP="003B52FD">
      <w:pPr>
        <w:rPr>
          <w:rFonts w:asciiTheme="majorEastAsia" w:eastAsiaTheme="majorEastAsia" w:hAnsiTheme="majorEastAsia"/>
          <w:b/>
          <w:bCs/>
        </w:rPr>
      </w:pPr>
      <w:r w:rsidRPr="003B52FD">
        <w:rPr>
          <w:rFonts w:asciiTheme="majorEastAsia" w:eastAsiaTheme="majorEastAsia" w:hAnsiTheme="majorEastAsia" w:hint="eastAsia"/>
          <w:b/>
          <w:bCs/>
        </w:rPr>
        <w:t>（２）法定後見と任意後見</w:t>
      </w:r>
    </w:p>
    <w:p w14:paraId="35056448" w14:textId="4D50E857" w:rsidR="00AE575A" w:rsidRPr="009566DC" w:rsidRDefault="00AE575A" w:rsidP="00AE575A">
      <w:pPr>
        <w:ind w:left="227" w:hangingChars="100" w:hanging="227"/>
      </w:pPr>
      <w:r>
        <w:rPr>
          <w:rFonts w:hint="eastAsia"/>
        </w:rPr>
        <w:t xml:space="preserve">　　成年後見制度には「法定後見」と「任意後見」という２つの</w:t>
      </w:r>
      <w:r w:rsidRPr="006131F7">
        <w:rPr>
          <w:rFonts w:hint="eastAsia"/>
        </w:rPr>
        <w:t>制度があ</w:t>
      </w:r>
      <w:r>
        <w:rPr>
          <w:rFonts w:hint="eastAsia"/>
        </w:rPr>
        <w:t>ります。法定後見</w:t>
      </w:r>
      <w:r w:rsidR="009566DC">
        <w:rPr>
          <w:rFonts w:hint="eastAsia"/>
        </w:rPr>
        <w:t>は、すでに判断能力が衰えている人に対し裁判所が措置として行うものです。</w:t>
      </w:r>
      <w:r>
        <w:rPr>
          <w:rFonts w:hint="eastAsia"/>
        </w:rPr>
        <w:t>任意後見は、本人の判断能力があるうちに</w:t>
      </w:r>
      <w:r w:rsidR="009566DC">
        <w:rPr>
          <w:rFonts w:hint="eastAsia"/>
        </w:rPr>
        <w:t>、将来の判断能力の衰えに</w:t>
      </w:r>
      <w:r>
        <w:rPr>
          <w:rFonts w:hint="eastAsia"/>
        </w:rPr>
        <w:t>備える制度です。</w:t>
      </w:r>
    </w:p>
    <w:p w14:paraId="2AE4F9CC" w14:textId="0797A42D" w:rsidR="00AE575A" w:rsidRPr="009566DC" w:rsidRDefault="00AE575A" w:rsidP="00AE575A">
      <w:pPr>
        <w:ind w:leftChars="100" w:left="227" w:firstLineChars="100" w:firstLine="227"/>
      </w:pPr>
      <w:r>
        <w:rPr>
          <w:rFonts w:hint="eastAsia"/>
        </w:rPr>
        <w:t>国際的な議論においては、成年後見制度の利用率は人口の１％程度が妥当とされています。日本は１２０万人程度の利用者がいるはずなのに、</w:t>
      </w:r>
      <w:r w:rsidR="008138C9" w:rsidRPr="00E82867">
        <w:rPr>
          <w:rFonts w:hint="eastAsia"/>
          <w:color w:val="000000" w:themeColor="text1"/>
        </w:rPr>
        <w:t>２０１９年（令和元年）</w:t>
      </w:r>
      <w:r w:rsidRPr="00E82867">
        <w:rPr>
          <w:rFonts w:hint="eastAsia"/>
          <w:color w:val="000000" w:themeColor="text1"/>
        </w:rPr>
        <w:t>１２</w:t>
      </w:r>
      <w:r w:rsidRPr="00E82867">
        <w:rPr>
          <w:rFonts w:hint="eastAsia"/>
          <w:color w:val="000000" w:themeColor="text1"/>
        </w:rPr>
        <w:lastRenderedPageBreak/>
        <w:t>月末日時点で約</w:t>
      </w:r>
      <w:ins w:id="222" w:author="猛一 勝" w:date="2021-03-17T21:30:00Z">
        <w:r w:rsidR="00F73810">
          <w:rPr>
            <w:rFonts w:hint="eastAsia"/>
            <w:color w:val="000000" w:themeColor="text1"/>
          </w:rPr>
          <w:t>２３万</w:t>
        </w:r>
      </w:ins>
      <w:ins w:id="223" w:author="猛一 勝" w:date="2021-03-17T21:31:00Z">
        <w:r w:rsidR="00F73810">
          <w:rPr>
            <w:rFonts w:hint="eastAsia"/>
            <w:color w:val="000000" w:themeColor="text1"/>
          </w:rPr>
          <w:t>２，２８７人</w:t>
        </w:r>
      </w:ins>
      <w:del w:id="224" w:author="猛一 勝" w:date="2021-03-17T21:31:00Z">
        <w:r w:rsidRPr="00E82867" w:rsidDel="00F73810">
          <w:rPr>
            <w:rFonts w:hint="eastAsia"/>
            <w:color w:val="000000" w:themeColor="text1"/>
          </w:rPr>
          <w:delText>２</w:delText>
        </w:r>
        <w:r w:rsidR="008138C9" w:rsidRPr="00E82867" w:rsidDel="00F73810">
          <w:rPr>
            <w:rFonts w:hint="eastAsia"/>
            <w:color w:val="000000" w:themeColor="text1"/>
          </w:rPr>
          <w:delText>２</w:delText>
        </w:r>
        <w:r w:rsidRPr="00E82867" w:rsidDel="00F73810">
          <w:rPr>
            <w:rFonts w:hint="eastAsia"/>
            <w:color w:val="000000" w:themeColor="text1"/>
          </w:rPr>
          <w:delText>万</w:delText>
        </w:r>
        <w:r w:rsidR="008138C9" w:rsidRPr="00E82867" w:rsidDel="00F73810">
          <w:rPr>
            <w:rFonts w:hint="eastAsia"/>
            <w:color w:val="000000" w:themeColor="text1"/>
          </w:rPr>
          <w:delText>４，０００</w:delText>
        </w:r>
        <w:r w:rsidRPr="00E82867" w:rsidDel="00F73810">
          <w:rPr>
            <w:rFonts w:hint="eastAsia"/>
            <w:color w:val="000000" w:themeColor="text1"/>
          </w:rPr>
          <w:delText>人</w:delText>
        </w:r>
      </w:del>
      <w:r>
        <w:rPr>
          <w:rFonts w:hint="eastAsia"/>
        </w:rPr>
        <w:t>です。また、</w:t>
      </w:r>
      <w:r w:rsidRPr="00A55081">
        <w:rPr>
          <w:rFonts w:hint="eastAsia"/>
        </w:rPr>
        <w:t>そのうち法定後見</w:t>
      </w:r>
      <w:r>
        <w:rPr>
          <w:rFonts w:hint="eastAsia"/>
        </w:rPr>
        <w:t>のうちの後見類型が、</w:t>
      </w:r>
      <w:r w:rsidR="008138C9">
        <w:rPr>
          <w:rFonts w:hint="eastAsia"/>
        </w:rPr>
        <w:t>約</w:t>
      </w:r>
      <w:ins w:id="225" w:author="猛一 勝" w:date="2021-03-17T21:32:00Z">
        <w:r w:rsidR="00EF2F52">
          <w:rPr>
            <w:rFonts w:hint="eastAsia"/>
          </w:rPr>
          <w:t>７５</w:t>
        </w:r>
      </w:ins>
      <w:del w:id="226" w:author="猛一 勝" w:date="2021-03-17T21:32:00Z">
        <w:r w:rsidR="008138C9" w:rsidDel="00EF2F52">
          <w:rPr>
            <w:rFonts w:hint="eastAsia"/>
          </w:rPr>
          <w:delText>７６</w:delText>
        </w:r>
      </w:del>
      <w:r w:rsidR="008138C9">
        <w:rPr>
          <w:rFonts w:hint="eastAsia"/>
        </w:rPr>
        <w:t>％で、</w:t>
      </w:r>
      <w:ins w:id="227" w:author="猛一 勝" w:date="2021-03-17T21:32:00Z">
        <w:r w:rsidR="00EF2F52">
          <w:rPr>
            <w:rFonts w:hint="eastAsia"/>
          </w:rPr>
          <w:t>１７</w:t>
        </w:r>
      </w:ins>
      <w:ins w:id="228" w:author="猛一 勝" w:date="2021-03-17T21:33:00Z">
        <w:r w:rsidR="00EF2F52">
          <w:rPr>
            <w:rFonts w:hint="eastAsia"/>
          </w:rPr>
          <w:t>万</w:t>
        </w:r>
      </w:ins>
      <w:ins w:id="229" w:author="猛一 勝" w:date="2021-03-17T21:32:00Z">
        <w:r w:rsidR="00EF2F52">
          <w:rPr>
            <w:rFonts w:hint="eastAsia"/>
          </w:rPr>
          <w:t>４</w:t>
        </w:r>
      </w:ins>
      <w:ins w:id="230" w:author="猛一 勝" w:date="2021-03-17T21:33:00Z">
        <w:r w:rsidR="00EF2F52">
          <w:rPr>
            <w:rFonts w:hint="eastAsia"/>
          </w:rPr>
          <w:t>，</w:t>
        </w:r>
      </w:ins>
      <w:ins w:id="231" w:author="猛一 勝" w:date="2021-03-17T21:32:00Z">
        <w:r w:rsidR="00EF2F52">
          <w:rPr>
            <w:rFonts w:hint="eastAsia"/>
          </w:rPr>
          <w:t>６８０</w:t>
        </w:r>
      </w:ins>
      <w:ins w:id="232" w:author="猛一 勝" w:date="2021-03-17T21:33:00Z">
        <w:r w:rsidR="00EF2F52">
          <w:rPr>
            <w:rFonts w:hint="eastAsia"/>
          </w:rPr>
          <w:t>人</w:t>
        </w:r>
      </w:ins>
      <w:del w:id="233" w:author="猛一 勝" w:date="2021-03-17T21:33:00Z">
        <w:r w:rsidR="008138C9" w:rsidDel="00EF2F52">
          <w:rPr>
            <w:rFonts w:hint="eastAsia"/>
          </w:rPr>
          <w:delText>１７．１</w:delText>
        </w:r>
        <w:r w:rsidDel="00EF2F52">
          <w:rPr>
            <w:rFonts w:hint="eastAsia"/>
          </w:rPr>
          <w:delText>万人</w:delText>
        </w:r>
      </w:del>
      <w:r w:rsidRPr="00A55081">
        <w:rPr>
          <w:rFonts w:hint="eastAsia"/>
        </w:rPr>
        <w:t>、任意後見は全体の</w:t>
      </w:r>
      <w:r>
        <w:rPr>
          <w:rFonts w:hint="eastAsia"/>
        </w:rPr>
        <w:t>１．</w:t>
      </w:r>
      <w:r w:rsidR="008138C9">
        <w:rPr>
          <w:rFonts w:hint="eastAsia"/>
        </w:rPr>
        <w:t>１</w:t>
      </w:r>
      <w:r w:rsidRPr="00A55081">
        <w:rPr>
          <w:rFonts w:hint="eastAsia"/>
        </w:rPr>
        <w:t>％の</w:t>
      </w:r>
      <w:ins w:id="234" w:author="猛一 勝" w:date="2021-03-17T21:33:00Z">
        <w:r w:rsidR="00EF2F52">
          <w:rPr>
            <w:rFonts w:hint="eastAsia"/>
          </w:rPr>
          <w:t>２</w:t>
        </w:r>
      </w:ins>
      <w:ins w:id="235" w:author="猛一 勝" w:date="2021-03-17T21:34:00Z">
        <w:r w:rsidR="00EF2F52">
          <w:rPr>
            <w:rFonts w:hint="eastAsia"/>
          </w:rPr>
          <w:t>，</w:t>
        </w:r>
      </w:ins>
      <w:ins w:id="236" w:author="猛一 勝" w:date="2021-03-17T21:33:00Z">
        <w:r w:rsidR="00EF2F52">
          <w:rPr>
            <w:rFonts w:hint="eastAsia"/>
          </w:rPr>
          <w:t>６５５</w:t>
        </w:r>
      </w:ins>
      <w:ins w:id="237" w:author="猛一 勝" w:date="2021-03-17T21:34:00Z">
        <w:r w:rsidR="00EF2F52">
          <w:rPr>
            <w:rFonts w:hint="eastAsia"/>
          </w:rPr>
          <w:t>人</w:t>
        </w:r>
      </w:ins>
      <w:del w:id="238" w:author="猛一 勝" w:date="2021-03-17T21:34:00Z">
        <w:r w:rsidDel="00EF2F52">
          <w:rPr>
            <w:rFonts w:hint="eastAsia"/>
          </w:rPr>
          <w:delText>２</w:delText>
        </w:r>
        <w:r w:rsidR="008138C9" w:rsidDel="00EF2F52">
          <w:rPr>
            <w:rFonts w:hint="eastAsia"/>
          </w:rPr>
          <w:delText>６５２</w:delText>
        </w:r>
        <w:r w:rsidRPr="00A55081" w:rsidDel="00EF2F52">
          <w:rPr>
            <w:rFonts w:hint="eastAsia"/>
          </w:rPr>
          <w:delText>人</w:delText>
        </w:r>
      </w:del>
      <w:r>
        <w:rPr>
          <w:rStyle w:val="ad"/>
        </w:rPr>
        <w:footnoteReference w:id="20"/>
      </w:r>
      <w:r>
        <w:rPr>
          <w:rFonts w:hint="eastAsia"/>
        </w:rPr>
        <w:t>と</w:t>
      </w:r>
      <w:r w:rsidR="009566DC">
        <w:rPr>
          <w:rFonts w:hint="eastAsia"/>
        </w:rPr>
        <w:t>法定後見と比べて</w:t>
      </w:r>
      <w:r>
        <w:rPr>
          <w:rFonts w:hint="eastAsia"/>
        </w:rPr>
        <w:t>任意後見の利用は非常に低調です。</w:t>
      </w:r>
    </w:p>
    <w:p w14:paraId="678D7476" w14:textId="77777777" w:rsidR="00AE575A" w:rsidRDefault="00AE575A" w:rsidP="00AE575A">
      <w:pPr>
        <w:ind w:leftChars="100" w:left="227" w:firstLineChars="100" w:firstLine="227"/>
      </w:pPr>
    </w:p>
    <w:p w14:paraId="38B9D073" w14:textId="039CBBE7" w:rsidR="00AE575A" w:rsidRPr="003B52FD" w:rsidRDefault="009566DC" w:rsidP="003B52FD">
      <w:pPr>
        <w:rPr>
          <w:rFonts w:asciiTheme="majorEastAsia" w:eastAsiaTheme="majorEastAsia" w:hAnsiTheme="majorEastAsia"/>
          <w:b/>
          <w:bCs/>
        </w:rPr>
      </w:pPr>
      <w:r w:rsidRPr="003B52FD">
        <w:rPr>
          <w:rFonts w:asciiTheme="majorEastAsia" w:eastAsiaTheme="majorEastAsia" w:hAnsiTheme="majorEastAsia" w:hint="eastAsia"/>
          <w:b/>
          <w:bCs/>
        </w:rPr>
        <w:t>（３）</w:t>
      </w:r>
      <w:r w:rsidR="00AE575A" w:rsidRPr="003B52FD">
        <w:rPr>
          <w:rFonts w:asciiTheme="majorEastAsia" w:eastAsiaTheme="majorEastAsia" w:hAnsiTheme="majorEastAsia" w:hint="eastAsia"/>
          <w:b/>
          <w:bCs/>
        </w:rPr>
        <w:t>介護保険と</w:t>
      </w:r>
      <w:r w:rsidR="003B52FD">
        <w:rPr>
          <w:rFonts w:asciiTheme="majorEastAsia" w:eastAsiaTheme="majorEastAsia" w:hAnsiTheme="majorEastAsia" w:hint="eastAsia"/>
          <w:b/>
          <w:bCs/>
        </w:rPr>
        <w:t>任意後見は</w:t>
      </w:r>
      <w:r w:rsidR="00AE575A" w:rsidRPr="003B52FD">
        <w:rPr>
          <w:rFonts w:asciiTheme="majorEastAsia" w:eastAsiaTheme="majorEastAsia" w:hAnsiTheme="majorEastAsia" w:hint="eastAsia"/>
          <w:b/>
          <w:bCs/>
        </w:rPr>
        <w:t>車の両輪</w:t>
      </w:r>
    </w:p>
    <w:p w14:paraId="639AAC25" w14:textId="64C6257B" w:rsidR="005C1E24" w:rsidRDefault="00AE575A" w:rsidP="00AE575A">
      <w:pPr>
        <w:widowControl/>
        <w:jc w:val="left"/>
        <w:rPr>
          <w:rFonts w:hint="eastAsia"/>
        </w:rPr>
      </w:pPr>
      <w:r>
        <w:rPr>
          <w:rFonts w:hint="eastAsia"/>
        </w:rPr>
        <w:t>図表</w:t>
      </w:r>
      <w:ins w:id="252" w:author="猛一 勝" w:date="2021-03-17T19:11:00Z">
        <w:r w:rsidR="005C1E24">
          <w:rPr>
            <w:rFonts w:hint="eastAsia"/>
          </w:rPr>
          <w:t>５</w:t>
        </w:r>
      </w:ins>
      <w:del w:id="253" w:author="猛一 勝" w:date="2021-03-17T19:11:00Z">
        <w:r w:rsidDel="005C1E24">
          <w:rPr>
            <w:rFonts w:hint="eastAsia"/>
          </w:rPr>
          <w:delText>１－１</w:delText>
        </w:r>
      </w:del>
      <w:r>
        <w:rPr>
          <w:rFonts w:hint="eastAsia"/>
        </w:rPr>
        <w:t xml:space="preserve">　成年後見制度利用者の推移</w:t>
      </w:r>
      <w:ins w:id="254" w:author="猛一 勝" w:date="2021-03-17T19:08:00Z">
        <w:r w:rsidR="005C1E24">
          <w:rPr>
            <w:noProof/>
          </w:rPr>
          <w:drawing>
            <wp:inline distT="0" distB="0" distL="0" distR="0" wp14:anchorId="48A4C019" wp14:editId="0EF0B4AC">
              <wp:extent cx="5760085" cy="394081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940810"/>
                      </a:xfrm>
                      <a:prstGeom prst="rect">
                        <a:avLst/>
                      </a:prstGeom>
                    </pic:spPr>
                  </pic:pic>
                </a:graphicData>
              </a:graphic>
            </wp:inline>
          </w:drawing>
        </w:r>
      </w:ins>
    </w:p>
    <w:p w14:paraId="2FF2EF1B" w14:textId="6D055561" w:rsidR="00F60A9E" w:rsidRPr="005C1E24" w:rsidRDefault="00F60A9E" w:rsidP="00AE575A">
      <w:pPr>
        <w:widowControl/>
        <w:jc w:val="left"/>
      </w:pPr>
      <w:del w:id="255" w:author="猛一 勝" w:date="2021-03-17T19:09:00Z">
        <w:r w:rsidDel="005C1E24">
          <w:rPr>
            <w:noProof/>
          </w:rPr>
          <w:lastRenderedPageBreak/>
          <w:drawing>
            <wp:inline distT="0" distB="0" distL="0" distR="0" wp14:anchorId="0BB2C056" wp14:editId="00A94BB9">
              <wp:extent cx="5988050" cy="47117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4711700"/>
                      </a:xfrm>
                      <a:prstGeom prst="rect">
                        <a:avLst/>
                      </a:prstGeom>
                      <a:noFill/>
                      <a:ln>
                        <a:noFill/>
                      </a:ln>
                    </pic:spPr>
                  </pic:pic>
                </a:graphicData>
              </a:graphic>
            </wp:inline>
          </w:drawing>
        </w:r>
      </w:del>
    </w:p>
    <w:p w14:paraId="67386C7A" w14:textId="7731BA79" w:rsidR="00AE575A" w:rsidRDefault="00AE575A" w:rsidP="00AE575A">
      <w:pPr>
        <w:rPr>
          <w:ins w:id="256" w:author="猛一 勝" w:date="2021-03-17T19:10:00Z"/>
        </w:rPr>
      </w:pPr>
      <w:r w:rsidRPr="00730ADC">
        <w:rPr>
          <w:rFonts w:hint="eastAsia"/>
        </w:rPr>
        <w:t>（</w:t>
      </w:r>
      <w:r>
        <w:rPr>
          <w:rFonts w:hint="eastAsia"/>
        </w:rPr>
        <w:t>最高裁判所事務総局家庭局ホームページ「成年後見関係事件の概況</w:t>
      </w:r>
      <w:ins w:id="257" w:author="猛一 勝" w:date="2021-03-17T19:09:00Z">
        <w:r w:rsidR="005C1E24">
          <w:rPr>
            <w:rFonts w:hint="eastAsia"/>
          </w:rPr>
          <w:t>―令和２年１月～令和２年１２月―</w:t>
        </w:r>
      </w:ins>
      <w:r>
        <w:rPr>
          <w:rFonts w:hint="eastAsia"/>
        </w:rPr>
        <w:t>」から引用。成年後見制度の利用者とは、開始の審判がされているもの及び任意後見契約が効力を生じているものをいう。）最終閲覧日</w:t>
      </w:r>
      <w:r w:rsidR="00A8546B">
        <w:rPr>
          <w:rFonts w:hint="eastAsia"/>
        </w:rPr>
        <w:t>令和</w:t>
      </w:r>
      <w:del w:id="258" w:author="猛一 勝" w:date="2021-03-17T19:10:00Z">
        <w:r w:rsidR="00A8546B" w:rsidDel="005C1E24">
          <w:rPr>
            <w:rFonts w:hint="eastAsia"/>
          </w:rPr>
          <w:delText>２</w:delText>
        </w:r>
      </w:del>
      <w:ins w:id="259" w:author="猛一 勝" w:date="2021-03-17T19:10:00Z">
        <w:r w:rsidR="005C1E24">
          <w:rPr>
            <w:rFonts w:hint="eastAsia"/>
          </w:rPr>
          <w:t>３</w:t>
        </w:r>
      </w:ins>
      <w:r w:rsidR="00A8546B">
        <w:rPr>
          <w:rFonts w:hint="eastAsia"/>
        </w:rPr>
        <w:t>年</w:t>
      </w:r>
      <w:ins w:id="260" w:author="猛一 勝" w:date="2021-03-17T19:10:00Z">
        <w:r w:rsidR="005C1E24">
          <w:rPr>
            <w:rFonts w:hint="eastAsia"/>
          </w:rPr>
          <w:t>３</w:t>
        </w:r>
      </w:ins>
      <w:del w:id="261" w:author="猛一 勝" w:date="2021-03-17T19:10:00Z">
        <w:r w:rsidRPr="00EB2F74" w:rsidDel="005C1E24">
          <w:rPr>
            <w:rFonts w:hint="eastAsia"/>
          </w:rPr>
          <w:delText>１</w:delText>
        </w:r>
        <w:r w:rsidR="00A8546B" w:rsidDel="005C1E24">
          <w:rPr>
            <w:rFonts w:hint="eastAsia"/>
          </w:rPr>
          <w:delText>０</w:delText>
        </w:r>
      </w:del>
      <w:r w:rsidRPr="00EB2F74">
        <w:rPr>
          <w:rFonts w:hint="eastAsia"/>
        </w:rPr>
        <w:t>月</w:t>
      </w:r>
      <w:ins w:id="262" w:author="猛一 勝" w:date="2021-03-17T19:10:00Z">
        <w:r w:rsidR="005C1E24">
          <w:rPr>
            <w:rFonts w:hint="eastAsia"/>
          </w:rPr>
          <w:t>１７</w:t>
        </w:r>
      </w:ins>
      <w:del w:id="263" w:author="猛一 勝" w:date="2021-03-17T19:10:00Z">
        <w:r w:rsidR="00A8546B" w:rsidDel="005C1E24">
          <w:rPr>
            <w:rFonts w:hint="eastAsia"/>
          </w:rPr>
          <w:delText>２</w:delText>
        </w:r>
        <w:r w:rsidRPr="00EB2F74" w:rsidDel="005C1E24">
          <w:rPr>
            <w:rFonts w:hint="eastAsia"/>
          </w:rPr>
          <w:delText>５</w:delText>
        </w:r>
      </w:del>
      <w:r w:rsidRPr="00EB2F74">
        <w:rPr>
          <w:rFonts w:hint="eastAsia"/>
        </w:rPr>
        <w:t>日</w:t>
      </w:r>
      <w:r>
        <w:rPr>
          <w:rFonts w:hint="eastAsia"/>
        </w:rPr>
        <w:t>。</w:t>
      </w:r>
    </w:p>
    <w:p w14:paraId="26BFDB29" w14:textId="77777777" w:rsidR="005C1E24" w:rsidRDefault="005C1E24" w:rsidP="005C1E24">
      <w:pPr>
        <w:pStyle w:val="ab"/>
        <w:rPr>
          <w:ins w:id="264" w:author="猛一 勝" w:date="2021-03-17T19:11:00Z"/>
        </w:rPr>
      </w:pPr>
      <w:ins w:id="265" w:author="猛一 勝" w:date="2021-03-17T19:11:00Z">
        <w:r>
          <w:fldChar w:fldCharType="begin"/>
        </w:r>
        <w:r>
          <w:instrText xml:space="preserve"> HYPERLINK "</w:instrText>
        </w:r>
        <w:r w:rsidRPr="005A047C">
          <w:instrText>https://www.courts.go.jp/vc-files/courts/2020/20210312koukengaikyou-r2.pdf</w:instrText>
        </w:r>
        <w:r>
          <w:instrText xml:space="preserve">" </w:instrText>
        </w:r>
        <w:r>
          <w:fldChar w:fldCharType="separate"/>
        </w:r>
        <w:r w:rsidRPr="004376B6">
          <w:rPr>
            <w:rStyle w:val="af1"/>
          </w:rPr>
          <w:t>https://www.courts.go.jp/vc-files/courts/2020/20210312koukengaikyou-r2.pdf</w:t>
        </w:r>
        <w:r>
          <w:fldChar w:fldCharType="end"/>
        </w:r>
      </w:ins>
    </w:p>
    <w:p w14:paraId="49CBB3DC" w14:textId="29477E60" w:rsidR="005C1E24" w:rsidRPr="005C1E24" w:rsidDel="005C1E24" w:rsidRDefault="005C1E24" w:rsidP="00AE575A">
      <w:pPr>
        <w:rPr>
          <w:del w:id="266" w:author="猛一 勝" w:date="2021-03-17T19:11:00Z"/>
          <w:rFonts w:hint="eastAsia"/>
        </w:rPr>
      </w:pPr>
    </w:p>
    <w:p w14:paraId="0D089321" w14:textId="2FFE5898" w:rsidR="00A8546B" w:rsidDel="005C1E24" w:rsidRDefault="00215A5C" w:rsidP="00AE575A">
      <w:pPr>
        <w:rPr>
          <w:del w:id="267" w:author="猛一 勝" w:date="2021-03-17T19:11:00Z"/>
        </w:rPr>
      </w:pPr>
      <w:del w:id="268" w:author="猛一 勝" w:date="2021-03-17T19:11:00Z">
        <w:r w:rsidDel="005C1E24">
          <w:fldChar w:fldCharType="begin"/>
        </w:r>
        <w:r w:rsidDel="005C1E24">
          <w:delInstrText xml:space="preserve"> HYPERLINK "https://www.courts.go.jp/vc-files/courts/2020/20200312koukengaikyou-h31.pdf" </w:delInstrText>
        </w:r>
        <w:r w:rsidDel="005C1E24">
          <w:fldChar w:fldCharType="separate"/>
        </w:r>
        <w:r w:rsidR="00A8546B" w:rsidRPr="00C8106A" w:rsidDel="005C1E24">
          <w:rPr>
            <w:rStyle w:val="af1"/>
          </w:rPr>
          <w:delText>https://www.courts.go.jp/vc-files/courts/2020/20200312koukengaikyou-h31.pdf</w:delText>
        </w:r>
        <w:r w:rsidDel="005C1E24">
          <w:rPr>
            <w:rStyle w:val="af1"/>
          </w:rPr>
          <w:fldChar w:fldCharType="end"/>
        </w:r>
      </w:del>
    </w:p>
    <w:p w14:paraId="1294E029" w14:textId="74684B2D" w:rsidR="006528F2" w:rsidRDefault="006528F2" w:rsidP="00AE575A">
      <w:pPr>
        <w:rPr>
          <w:color w:val="FF0000"/>
        </w:rPr>
      </w:pPr>
    </w:p>
    <w:p w14:paraId="54C76B6C" w14:textId="2754F4AD" w:rsidR="00E5404E" w:rsidRDefault="00E5404E" w:rsidP="00E5404E">
      <w:pPr>
        <w:ind w:leftChars="100" w:left="227" w:firstLineChars="100" w:firstLine="227"/>
      </w:pPr>
      <w:r>
        <w:rPr>
          <w:rFonts w:hint="eastAsia"/>
        </w:rPr>
        <w:t>遅々として普及が進まない成年後見制度に対して、平成１２年に「車の両輪」として抱き合わせで導入された介護保険制度の利用者は、</w:t>
      </w:r>
      <w:r w:rsidRPr="0074296B">
        <w:rPr>
          <w:rFonts w:hint="eastAsia"/>
        </w:rPr>
        <w:t>要介護（要支援</w:t>
      </w:r>
      <w:r>
        <w:rPr>
          <w:rFonts w:hint="eastAsia"/>
        </w:rPr>
        <w:t>を含む</w:t>
      </w:r>
      <w:r w:rsidRPr="0074296B">
        <w:rPr>
          <w:rFonts w:hint="eastAsia"/>
        </w:rPr>
        <w:t>）認定者数</w:t>
      </w:r>
      <w:r>
        <w:rPr>
          <w:rFonts w:hint="eastAsia"/>
        </w:rPr>
        <w:t>で</w:t>
      </w:r>
      <w:r w:rsidRPr="0074296B">
        <w:rPr>
          <w:rFonts w:hint="eastAsia"/>
        </w:rPr>
        <w:t>、６２９</w:t>
      </w:r>
      <w:r w:rsidRPr="0074296B">
        <w:rPr>
          <w:rFonts w:hint="eastAsia"/>
        </w:rPr>
        <w:t>.</w:t>
      </w:r>
      <w:r w:rsidRPr="0074296B">
        <w:rPr>
          <w:rFonts w:hint="eastAsia"/>
        </w:rPr>
        <w:t>２万人で</w:t>
      </w:r>
      <w:r>
        <w:rPr>
          <w:rFonts w:hint="eastAsia"/>
        </w:rPr>
        <w:t>す</w:t>
      </w:r>
      <w:r>
        <w:rPr>
          <w:rStyle w:val="ad"/>
        </w:rPr>
        <w:footnoteReference w:id="21"/>
      </w:r>
      <w:r>
        <w:rPr>
          <w:rFonts w:hint="eastAsia"/>
        </w:rPr>
        <w:t>。成年後見制度の利用者が</w:t>
      </w:r>
      <w:r w:rsidRPr="0011769A">
        <w:rPr>
          <w:rFonts w:hint="eastAsia"/>
        </w:rPr>
        <w:t>約</w:t>
      </w:r>
      <w:del w:id="293" w:author="猛一 勝" w:date="2021-03-17T21:46:00Z">
        <w:r w:rsidRPr="0011769A" w:rsidDel="002E15DE">
          <w:rPr>
            <w:rFonts w:hint="eastAsia"/>
          </w:rPr>
          <w:delText>２</w:delText>
        </w:r>
        <w:r w:rsidDel="002E15DE">
          <w:rPr>
            <w:rFonts w:hint="eastAsia"/>
          </w:rPr>
          <w:delText>１</w:delText>
        </w:r>
      </w:del>
      <w:ins w:id="294" w:author="猛一 勝" w:date="2021-03-17T21:46:00Z">
        <w:r w:rsidR="002E15DE">
          <w:rPr>
            <w:rFonts w:hint="eastAsia"/>
          </w:rPr>
          <w:t>２３</w:t>
        </w:r>
      </w:ins>
      <w:r w:rsidRPr="0011769A">
        <w:rPr>
          <w:rFonts w:hint="eastAsia"/>
        </w:rPr>
        <w:t>万人</w:t>
      </w:r>
      <w:r>
        <w:rPr>
          <w:rFonts w:hint="eastAsia"/>
        </w:rPr>
        <w:t>なのに対して介護保険制度の利用者は</w:t>
      </w:r>
      <w:r w:rsidRPr="0011769A">
        <w:rPr>
          <w:rFonts w:hint="eastAsia"/>
        </w:rPr>
        <w:t>６２９</w:t>
      </w:r>
      <w:r w:rsidRPr="0011769A">
        <w:rPr>
          <w:rFonts w:hint="eastAsia"/>
        </w:rPr>
        <w:t>.</w:t>
      </w:r>
      <w:r w:rsidRPr="0011769A">
        <w:rPr>
          <w:rFonts w:hint="eastAsia"/>
        </w:rPr>
        <w:t>２万人</w:t>
      </w:r>
      <w:r>
        <w:rPr>
          <w:rFonts w:hint="eastAsia"/>
        </w:rPr>
        <w:t>です。この差をみると高齢者の財産管理や身上監護といった</w:t>
      </w:r>
      <w:r>
        <w:rPr>
          <w:rFonts w:hint="eastAsia"/>
        </w:rPr>
        <w:lastRenderedPageBreak/>
        <w:t>面で、適切な措置がとられずに放置されている可能性があると思われます。また見方によっては、高齢者の権利侵害が行われているのではないかと心配になる数字です。</w:t>
      </w:r>
    </w:p>
    <w:p w14:paraId="64C5E416" w14:textId="77777777" w:rsidR="00E5404E" w:rsidRDefault="00E5404E" w:rsidP="00E5404E">
      <w:pPr>
        <w:ind w:leftChars="100" w:left="227" w:firstLineChars="100" w:firstLine="227"/>
      </w:pPr>
    </w:p>
    <w:p w14:paraId="147289F4" w14:textId="0170F078" w:rsidR="006528F2" w:rsidRPr="003B52FD" w:rsidRDefault="00E5404E" w:rsidP="003B52FD">
      <w:pPr>
        <w:rPr>
          <w:rFonts w:asciiTheme="majorEastAsia" w:eastAsiaTheme="majorEastAsia" w:hAnsiTheme="majorEastAsia"/>
          <w:b/>
          <w:bCs/>
        </w:rPr>
      </w:pPr>
      <w:r w:rsidRPr="003B52FD">
        <w:rPr>
          <w:rFonts w:asciiTheme="majorEastAsia" w:eastAsiaTheme="majorEastAsia" w:hAnsiTheme="majorEastAsia" w:hint="eastAsia"/>
          <w:b/>
          <w:bCs/>
        </w:rPr>
        <w:t>（４）</w:t>
      </w:r>
      <w:r w:rsidR="006528F2" w:rsidRPr="003B52FD">
        <w:rPr>
          <w:rFonts w:asciiTheme="majorEastAsia" w:eastAsiaTheme="majorEastAsia" w:hAnsiTheme="majorEastAsia" w:hint="eastAsia"/>
          <w:b/>
          <w:bCs/>
        </w:rPr>
        <w:t>居住用財産の処分</w:t>
      </w:r>
      <w:r w:rsidRPr="003B52FD">
        <w:rPr>
          <w:rFonts w:asciiTheme="majorEastAsia" w:eastAsiaTheme="majorEastAsia" w:hAnsiTheme="majorEastAsia" w:hint="eastAsia"/>
          <w:b/>
          <w:bCs/>
        </w:rPr>
        <w:t>には、裁判所</w:t>
      </w:r>
      <w:r w:rsidR="006528F2" w:rsidRPr="003B52FD">
        <w:rPr>
          <w:rFonts w:asciiTheme="majorEastAsia" w:eastAsiaTheme="majorEastAsia" w:hAnsiTheme="majorEastAsia" w:hint="eastAsia"/>
          <w:b/>
          <w:bCs/>
        </w:rPr>
        <w:t>の許可</w:t>
      </w:r>
      <w:r w:rsidRPr="003B52FD">
        <w:rPr>
          <w:rFonts w:asciiTheme="majorEastAsia" w:eastAsiaTheme="majorEastAsia" w:hAnsiTheme="majorEastAsia" w:hint="eastAsia"/>
          <w:b/>
          <w:bCs/>
        </w:rPr>
        <w:t>が必要</w:t>
      </w:r>
    </w:p>
    <w:p w14:paraId="09230DB1" w14:textId="521DEE53" w:rsidR="006528F2" w:rsidRDefault="006528F2" w:rsidP="006528F2">
      <w:pPr>
        <w:ind w:leftChars="100" w:left="227" w:firstLineChars="100" w:firstLine="227"/>
      </w:pPr>
      <w:r>
        <w:rPr>
          <w:rFonts w:hint="eastAsia"/>
        </w:rPr>
        <w:t>一般の人は、法定後見人が本人の居住用不動産を処分するためには、裁判所の許可が必要</w:t>
      </w:r>
      <w:r w:rsidRPr="003F3724">
        <w:rPr>
          <w:rFonts w:hint="eastAsia"/>
        </w:rPr>
        <w:t>（民法８５９条の３）</w:t>
      </w:r>
      <w:r>
        <w:rPr>
          <w:rFonts w:hint="eastAsia"/>
        </w:rPr>
        <w:t>であることを</w:t>
      </w:r>
      <w:r w:rsidRPr="00857553">
        <w:rPr>
          <w:rFonts w:hint="eastAsia"/>
        </w:rPr>
        <w:t>知</w:t>
      </w:r>
      <w:r>
        <w:rPr>
          <w:rFonts w:hint="eastAsia"/>
        </w:rPr>
        <w:t>りません。</w:t>
      </w:r>
    </w:p>
    <w:p w14:paraId="20D0EDAF" w14:textId="0B1C4FF2" w:rsidR="006528F2" w:rsidRDefault="006528F2" w:rsidP="006528F2">
      <w:pPr>
        <w:ind w:leftChars="100" w:left="227" w:firstLineChars="100" w:firstLine="227"/>
      </w:pPr>
      <w:r>
        <w:rPr>
          <w:rFonts w:hint="eastAsia"/>
        </w:rPr>
        <w:t>最近は、不動産会社の担当者が裁判所の許可が必要なことを研修などで学んでいます。そのため仲介等で不動産会社が介在すると、事前に相談してくれることが多くなりました。とはいえ、今でも不動産の売却の決済日の直前になってから登記を担当する司法書士が</w:t>
      </w:r>
      <w:r w:rsidR="00A8546B">
        <w:rPr>
          <w:rFonts w:hint="eastAsia"/>
        </w:rPr>
        <w:t>、家庭裁判所の許可が未取得であることを</w:t>
      </w:r>
      <w:r>
        <w:rPr>
          <w:rFonts w:hint="eastAsia"/>
        </w:rPr>
        <w:t>指摘することがあります。そこから</w:t>
      </w:r>
      <w:r w:rsidR="00A8546B">
        <w:rPr>
          <w:rFonts w:hint="eastAsia"/>
        </w:rPr>
        <w:t>家庭裁判所の</w:t>
      </w:r>
      <w:r>
        <w:rPr>
          <w:rFonts w:hint="eastAsia"/>
        </w:rPr>
        <w:t>許可を取</w:t>
      </w:r>
      <w:r w:rsidR="00E5404E">
        <w:rPr>
          <w:rFonts w:hint="eastAsia"/>
        </w:rPr>
        <w:t>るこ</w:t>
      </w:r>
      <w:r>
        <w:rPr>
          <w:rFonts w:hint="eastAsia"/>
        </w:rPr>
        <w:t>とになると、手付金の倍返しなどのペナルティを受けることがあります。</w:t>
      </w:r>
    </w:p>
    <w:p w14:paraId="0A3B16C3" w14:textId="2EF54166" w:rsidR="006528F2" w:rsidRPr="009A26DE" w:rsidRDefault="006528F2" w:rsidP="006528F2">
      <w:pPr>
        <w:ind w:leftChars="100" w:left="227" w:firstLineChars="100" w:firstLine="227"/>
      </w:pPr>
      <w:r>
        <w:rPr>
          <w:rFonts w:hint="eastAsia"/>
        </w:rPr>
        <w:t>また、親族間売買などで不動産会社が介在していないときも、</w:t>
      </w:r>
      <w:r w:rsidR="00E5404E">
        <w:rPr>
          <w:rFonts w:hint="eastAsia"/>
        </w:rPr>
        <w:t>家庭裁判所の許可が必要なことに</w:t>
      </w:r>
      <w:r w:rsidR="00A8546B">
        <w:rPr>
          <w:rFonts w:hint="eastAsia"/>
        </w:rPr>
        <w:t>司法書士などの専門家が</w:t>
      </w:r>
      <w:r>
        <w:rPr>
          <w:rFonts w:hint="eastAsia"/>
        </w:rPr>
        <w:t>気を付けて</w:t>
      </w:r>
      <w:r w:rsidR="00A8546B">
        <w:rPr>
          <w:rFonts w:hint="eastAsia"/>
        </w:rPr>
        <w:t>早めにアドバイスをすることが</w:t>
      </w:r>
      <w:r>
        <w:rPr>
          <w:rFonts w:hint="eastAsia"/>
        </w:rPr>
        <w:t>必要</w:t>
      </w:r>
      <w:r w:rsidR="00A8546B">
        <w:rPr>
          <w:rFonts w:hint="eastAsia"/>
        </w:rPr>
        <w:t>です</w:t>
      </w:r>
      <w:r>
        <w:rPr>
          <w:rFonts w:hint="eastAsia"/>
        </w:rPr>
        <w:t>。</w:t>
      </w:r>
    </w:p>
    <w:p w14:paraId="17E4F58F" w14:textId="77777777" w:rsidR="006528F2" w:rsidRPr="00E5404E" w:rsidRDefault="006528F2" w:rsidP="006528F2">
      <w:pPr>
        <w:ind w:leftChars="100" w:left="227" w:firstLineChars="100" w:firstLine="227"/>
      </w:pPr>
    </w:p>
    <w:p w14:paraId="552B52BF" w14:textId="0D71235A" w:rsidR="00635DEF" w:rsidRPr="003B52FD" w:rsidRDefault="00E5404E" w:rsidP="00E5404E">
      <w:pPr>
        <w:pStyle w:val="af6"/>
        <w:ind w:leftChars="0" w:left="360"/>
        <w:rPr>
          <w:rFonts w:ascii="ＭＳ ゴシック" w:eastAsia="ＭＳ ゴシック" w:hAnsi="ＭＳ ゴシック"/>
          <w:b/>
          <w:bCs/>
        </w:rPr>
      </w:pPr>
      <w:r w:rsidRPr="003B52FD">
        <w:rPr>
          <w:rFonts w:ascii="ＭＳ ゴシック" w:eastAsia="ＭＳ ゴシック" w:hAnsi="ＭＳ ゴシック" w:hint="eastAsia"/>
          <w:b/>
          <w:bCs/>
        </w:rPr>
        <w:t>（５）</w:t>
      </w:r>
      <w:r w:rsidR="00476E01">
        <w:rPr>
          <w:rFonts w:ascii="ＭＳ ゴシック" w:eastAsia="ＭＳ ゴシック" w:hAnsi="ＭＳ ゴシック" w:hint="eastAsia"/>
          <w:b/>
          <w:bCs/>
        </w:rPr>
        <w:t>成年後見人等（法</w:t>
      </w:r>
      <w:r w:rsidR="00635DEF" w:rsidRPr="003B52FD">
        <w:rPr>
          <w:rFonts w:ascii="ＭＳ ゴシック" w:eastAsia="ＭＳ ゴシック" w:hAnsi="ＭＳ ゴシック" w:hint="eastAsia"/>
          <w:b/>
          <w:bCs/>
        </w:rPr>
        <w:t>定後見</w:t>
      </w:r>
      <w:r w:rsidR="00476E01">
        <w:rPr>
          <w:rFonts w:ascii="ＭＳ ゴシック" w:eastAsia="ＭＳ ゴシック" w:hAnsi="ＭＳ ゴシック" w:hint="eastAsia"/>
          <w:b/>
          <w:bCs/>
        </w:rPr>
        <w:t>の後見類型）</w:t>
      </w:r>
      <w:r w:rsidRPr="003B52FD">
        <w:rPr>
          <w:rFonts w:ascii="ＭＳ ゴシック" w:eastAsia="ＭＳ ゴシック" w:hAnsi="ＭＳ ゴシック" w:hint="eastAsia"/>
          <w:b/>
          <w:bCs/>
        </w:rPr>
        <w:t>には誰が選任されるのか</w:t>
      </w:r>
    </w:p>
    <w:p w14:paraId="750B1F69" w14:textId="31CB3CEC" w:rsidR="00476E01" w:rsidRDefault="00635DEF" w:rsidP="00635DEF">
      <w:pPr>
        <w:ind w:leftChars="135" w:left="306" w:firstLineChars="100" w:firstLine="227"/>
      </w:pPr>
      <w:r>
        <w:rPr>
          <w:rFonts w:hint="eastAsia"/>
        </w:rPr>
        <w:t>裁判所が</w:t>
      </w:r>
      <w:r w:rsidR="00E5404E">
        <w:rPr>
          <w:rFonts w:hint="eastAsia"/>
        </w:rPr>
        <w:t>、後見人の</w:t>
      </w:r>
      <w:r>
        <w:rPr>
          <w:rFonts w:hint="eastAsia"/>
        </w:rPr>
        <w:t>選任権限をもつ</w:t>
      </w:r>
      <w:r w:rsidR="00476E01">
        <w:rPr>
          <w:rFonts w:hint="eastAsia"/>
        </w:rPr>
        <w:t>成年</w:t>
      </w:r>
      <w:r>
        <w:rPr>
          <w:rFonts w:hint="eastAsia"/>
        </w:rPr>
        <w:t>後見</w:t>
      </w:r>
      <w:r w:rsidR="00476E01">
        <w:rPr>
          <w:rFonts w:hint="eastAsia"/>
        </w:rPr>
        <w:t>人等（法定後見のうち後見</w:t>
      </w:r>
      <w:r>
        <w:rPr>
          <w:rFonts w:hint="eastAsia"/>
        </w:rPr>
        <w:t>、</w:t>
      </w:r>
      <w:r w:rsidR="00476E01">
        <w:rPr>
          <w:rFonts w:hint="eastAsia"/>
        </w:rPr>
        <w:t>保佐・補助を含めたもの）で、</w:t>
      </w:r>
      <w:r>
        <w:rPr>
          <w:rFonts w:hint="eastAsia"/>
        </w:rPr>
        <w:t>親族が選任される割合は</w:t>
      </w:r>
      <w:ins w:id="295" w:author="猛一 勝" w:date="2021-03-17T21:47:00Z">
        <w:r w:rsidR="002E15DE">
          <w:rPr>
            <w:rFonts w:hint="eastAsia"/>
          </w:rPr>
          <w:t>１９．７％</w:t>
        </w:r>
      </w:ins>
      <w:del w:id="296" w:author="猛一 勝" w:date="2021-03-17T21:47:00Z">
        <w:r w:rsidR="00A8546B" w:rsidDel="002E15DE">
          <w:rPr>
            <w:rFonts w:hint="eastAsia"/>
          </w:rPr>
          <w:delText>２</w:delText>
        </w:r>
        <w:r w:rsidR="002030A6" w:rsidDel="002E15DE">
          <w:rPr>
            <w:rFonts w:hint="eastAsia"/>
          </w:rPr>
          <w:delText>１．８</w:delText>
        </w:r>
        <w:r w:rsidR="00A8546B" w:rsidDel="002E15DE">
          <w:rPr>
            <w:rFonts w:hint="eastAsia"/>
          </w:rPr>
          <w:delText>％</w:delText>
        </w:r>
      </w:del>
      <w:r w:rsidR="00A8546B">
        <w:rPr>
          <w:rFonts w:hint="eastAsia"/>
        </w:rPr>
        <w:t>で</w:t>
      </w:r>
      <w:ins w:id="297" w:author="猛一 勝" w:date="2021-03-17T21:48:00Z">
        <w:r w:rsidR="002E15DE">
          <w:rPr>
            <w:rFonts w:hint="eastAsia"/>
          </w:rPr>
          <w:t>７，２４２人</w:t>
        </w:r>
      </w:ins>
      <w:del w:id="298" w:author="猛一 勝" w:date="2021-03-17T21:48:00Z">
        <w:r w:rsidR="006B2642" w:rsidDel="002E15DE">
          <w:rPr>
            <w:rFonts w:hint="eastAsia"/>
          </w:rPr>
          <w:delText>７，７７９</w:delText>
        </w:r>
      </w:del>
      <w:r w:rsidR="006B2642">
        <w:rPr>
          <w:rFonts w:hint="eastAsia"/>
        </w:rPr>
        <w:t>人で</w:t>
      </w:r>
      <w:r w:rsidR="00A8546B">
        <w:rPr>
          <w:rFonts w:hint="eastAsia"/>
        </w:rPr>
        <w:t>す</w:t>
      </w:r>
      <w:r>
        <w:rPr>
          <w:rStyle w:val="ad"/>
        </w:rPr>
        <w:footnoteReference w:id="22"/>
      </w:r>
      <w:r>
        <w:rPr>
          <w:rFonts w:hint="eastAsia"/>
        </w:rPr>
        <w:t>。</w:t>
      </w:r>
    </w:p>
    <w:p w14:paraId="5F5444C2" w14:textId="54C8CECD" w:rsidR="006B2642" w:rsidRDefault="006B2642" w:rsidP="006B2642">
      <w:pPr>
        <w:ind w:leftChars="135" w:left="306" w:firstLineChars="100" w:firstLine="227"/>
      </w:pPr>
      <w:r>
        <w:rPr>
          <w:rFonts w:hint="eastAsia"/>
        </w:rPr>
        <w:t>さらに親族のうち子どもが</w:t>
      </w:r>
      <w:r w:rsidR="00476E01">
        <w:rPr>
          <w:rFonts w:hint="eastAsia"/>
        </w:rPr>
        <w:t>成年</w:t>
      </w:r>
      <w:r>
        <w:rPr>
          <w:rFonts w:hint="eastAsia"/>
        </w:rPr>
        <w:t>後見人</w:t>
      </w:r>
      <w:r w:rsidR="00B76002">
        <w:rPr>
          <w:rFonts w:hint="eastAsia"/>
        </w:rPr>
        <w:t>等</w:t>
      </w:r>
      <w:r>
        <w:rPr>
          <w:rFonts w:hint="eastAsia"/>
        </w:rPr>
        <w:t>に選ばれているのが</w:t>
      </w:r>
      <w:ins w:id="311" w:author="猛一 勝" w:date="2021-03-17T21:49:00Z">
        <w:r w:rsidR="002E15DE">
          <w:rPr>
            <w:rFonts w:hint="eastAsia"/>
          </w:rPr>
          <w:t>３，９１１人</w:t>
        </w:r>
      </w:ins>
      <w:del w:id="312" w:author="猛一 勝" w:date="2021-03-17T21:49:00Z">
        <w:r w:rsidDel="002E15DE">
          <w:rPr>
            <w:rFonts w:hint="eastAsia"/>
          </w:rPr>
          <w:delText>4,092</w:delText>
        </w:r>
        <w:r w:rsidDel="002E15DE">
          <w:rPr>
            <w:rFonts w:hint="eastAsia"/>
          </w:rPr>
          <w:delText>人</w:delText>
        </w:r>
      </w:del>
      <w:r>
        <w:rPr>
          <w:rFonts w:hint="eastAsia"/>
        </w:rPr>
        <w:t>で、全体の</w:t>
      </w:r>
      <w:ins w:id="313" w:author="猛一 勝" w:date="2021-03-17T21:49:00Z">
        <w:r w:rsidR="002E15DE">
          <w:rPr>
            <w:rFonts w:hint="eastAsia"/>
          </w:rPr>
          <w:t>３６，７６４人</w:t>
        </w:r>
      </w:ins>
      <w:del w:id="314" w:author="猛一 勝" w:date="2021-03-17T21:49:00Z">
        <w:r w:rsidDel="002E15DE">
          <w:rPr>
            <w:rFonts w:hint="eastAsia"/>
          </w:rPr>
          <w:delText>35,709</w:delText>
        </w:r>
        <w:r w:rsidDel="002E15DE">
          <w:rPr>
            <w:rFonts w:hint="eastAsia"/>
          </w:rPr>
          <w:delText>人</w:delText>
        </w:r>
      </w:del>
      <w:r>
        <w:rPr>
          <w:rFonts w:hint="eastAsia"/>
        </w:rPr>
        <w:t>からみると</w:t>
      </w:r>
      <w:ins w:id="315" w:author="猛一 勝" w:date="2021-03-17T21:50:00Z">
        <w:r w:rsidR="002E15DE">
          <w:rPr>
            <w:rFonts w:hint="eastAsia"/>
          </w:rPr>
          <w:t>１０％</w:t>
        </w:r>
      </w:ins>
      <w:del w:id="316" w:author="猛一 勝" w:date="2021-03-17T21:50:00Z">
        <w:r w:rsidDel="002E15DE">
          <w:rPr>
            <w:rFonts w:hint="eastAsia"/>
          </w:rPr>
          <w:delText>11</w:delText>
        </w:r>
        <w:r w:rsidDel="002E15DE">
          <w:rPr>
            <w:rFonts w:hint="eastAsia"/>
          </w:rPr>
          <w:delText>％</w:delText>
        </w:r>
      </w:del>
      <w:r>
        <w:rPr>
          <w:rFonts w:hint="eastAsia"/>
        </w:rPr>
        <w:t>程度まで割合が下がります。</w:t>
      </w:r>
    </w:p>
    <w:p w14:paraId="5F9F729C" w14:textId="7C382664" w:rsidR="00476E01" w:rsidRDefault="00476E01" w:rsidP="00476E01">
      <w:pPr>
        <w:ind w:leftChars="135" w:left="306" w:firstLineChars="100" w:firstLine="227"/>
      </w:pPr>
      <w:r>
        <w:rPr>
          <w:rFonts w:hint="eastAsia"/>
        </w:rPr>
        <w:t>ちなみに、２０１</w:t>
      </w:r>
      <w:r w:rsidR="00B76002">
        <w:rPr>
          <w:rFonts w:hint="eastAsia"/>
        </w:rPr>
        <w:t>８</w:t>
      </w:r>
      <w:r>
        <w:rPr>
          <w:rFonts w:hint="eastAsia"/>
        </w:rPr>
        <w:t>年（平成３０年）末日の法定後見での親族が選任され割合は２３．２％でした。その概況が最高裁判所のホームページに掲載される</w:t>
      </w:r>
      <w:r w:rsidR="00B76002">
        <w:rPr>
          <w:rFonts w:hint="eastAsia"/>
        </w:rPr>
        <w:t>のと</w:t>
      </w:r>
      <w:r>
        <w:rPr>
          <w:rFonts w:hint="eastAsia"/>
        </w:rPr>
        <w:t>同じようなタイミングで</w:t>
      </w:r>
      <w:r w:rsidR="00B76002">
        <w:rPr>
          <w:rFonts w:hint="eastAsia"/>
        </w:rPr>
        <w:t>、</w:t>
      </w:r>
      <w:r>
        <w:rPr>
          <w:rFonts w:hint="eastAsia"/>
        </w:rPr>
        <w:t>朝日新聞</w:t>
      </w:r>
      <w:r w:rsidR="00B76002">
        <w:rPr>
          <w:rFonts w:hint="eastAsia"/>
        </w:rPr>
        <w:t>に</w:t>
      </w:r>
      <w:r>
        <w:rPr>
          <w:rFonts w:hint="eastAsia"/>
        </w:rPr>
        <w:t>親族が</w:t>
      </w:r>
      <w:r w:rsidR="002018AE">
        <w:rPr>
          <w:rFonts w:hint="eastAsia"/>
        </w:rPr>
        <w:t>成年後見人等に</w:t>
      </w:r>
      <w:r w:rsidR="00B76002">
        <w:rPr>
          <w:rFonts w:hint="eastAsia"/>
        </w:rPr>
        <w:t>選任さ</w:t>
      </w:r>
      <w:r w:rsidR="002018AE">
        <w:rPr>
          <w:rFonts w:hint="eastAsia"/>
        </w:rPr>
        <w:t>れない問題で</w:t>
      </w:r>
      <w:r w:rsidR="00B76002">
        <w:rPr>
          <w:rFonts w:hint="eastAsia"/>
        </w:rPr>
        <w:t>「</w:t>
      </w:r>
      <w:r w:rsidR="002018AE">
        <w:rPr>
          <w:rFonts w:hint="eastAsia"/>
        </w:rPr>
        <w:t>親族の後見人を</w:t>
      </w:r>
      <w:r w:rsidR="00B76002">
        <w:rPr>
          <w:rFonts w:hint="eastAsia"/>
        </w:rPr>
        <w:t>選任する割合を</w:t>
      </w:r>
      <w:r w:rsidR="002018AE">
        <w:rPr>
          <w:rFonts w:hint="eastAsia"/>
        </w:rPr>
        <w:t>増やす</w:t>
      </w:r>
      <w:r w:rsidR="00B76002">
        <w:rPr>
          <w:rFonts w:hint="eastAsia"/>
        </w:rPr>
        <w:t>。」</w:t>
      </w:r>
      <w:r w:rsidR="002018AE">
        <w:rPr>
          <w:rFonts w:hint="eastAsia"/>
        </w:rPr>
        <w:t>と最高裁判所がコメントしたとの記事が掲載されました（１０１９年３月</w:t>
      </w:r>
      <w:r w:rsidR="00B76002">
        <w:rPr>
          <w:rFonts w:hint="eastAsia"/>
        </w:rPr>
        <w:t>１９</w:t>
      </w:r>
      <w:r w:rsidR="002018AE">
        <w:rPr>
          <w:rFonts w:hint="eastAsia"/>
        </w:rPr>
        <w:t>日）</w:t>
      </w:r>
      <w:r w:rsidR="00B76002">
        <w:rPr>
          <w:rFonts w:hint="eastAsia"/>
        </w:rPr>
        <w:t>。そのため、親族の選任が増えると思いきや、逆に割合が下が</w:t>
      </w:r>
      <w:ins w:id="317" w:author="猛一 勝" w:date="2021-03-17T21:50:00Z">
        <w:r w:rsidR="002E15DE">
          <w:rPr>
            <w:rFonts w:hint="eastAsia"/>
          </w:rPr>
          <w:t>り続けています</w:t>
        </w:r>
      </w:ins>
      <w:del w:id="318" w:author="猛一 勝" w:date="2021-03-17T21:50:00Z">
        <w:r w:rsidR="00B76002" w:rsidDel="002E15DE">
          <w:rPr>
            <w:rFonts w:hint="eastAsia"/>
          </w:rPr>
          <w:delText>ったのです</w:delText>
        </w:r>
      </w:del>
      <w:r w:rsidR="00B76002">
        <w:rPr>
          <w:rFonts w:hint="eastAsia"/>
        </w:rPr>
        <w:t>。</w:t>
      </w:r>
    </w:p>
    <w:p w14:paraId="2C509949" w14:textId="5188006F" w:rsidR="00476E01" w:rsidRDefault="00476E01" w:rsidP="00476E01">
      <w:pPr>
        <w:ind w:leftChars="135" w:left="306" w:firstLineChars="100" w:firstLine="227"/>
      </w:pPr>
      <w:r>
        <w:rPr>
          <w:rFonts w:hint="eastAsia"/>
        </w:rPr>
        <w:t>自分で後見人を決めることができる、任意後見</w:t>
      </w:r>
      <w:ins w:id="319" w:author="猛一 勝" w:date="2021-03-17T21:51:00Z">
        <w:r w:rsidR="002E15DE">
          <w:rPr>
            <w:rFonts w:hint="eastAsia"/>
          </w:rPr>
          <w:t>の</w:t>
        </w:r>
      </w:ins>
      <w:r>
        <w:rPr>
          <w:rFonts w:hint="eastAsia"/>
        </w:rPr>
        <w:t>場合は、受任者の</w:t>
      </w:r>
      <w:r>
        <w:rPr>
          <w:rFonts w:hint="eastAsia"/>
        </w:rPr>
        <w:t>7</w:t>
      </w:r>
      <w:r>
        <w:rPr>
          <w:rFonts w:hint="eastAsia"/>
        </w:rPr>
        <w:t>割から</w:t>
      </w:r>
      <w:r>
        <w:rPr>
          <w:rFonts w:hint="eastAsia"/>
        </w:rPr>
        <w:t>8</w:t>
      </w:r>
      <w:r>
        <w:rPr>
          <w:rFonts w:hint="eastAsia"/>
        </w:rPr>
        <w:t>割が親族や友人・知人ですので、割合からみるとほぼ逆の数字になっています。</w:t>
      </w:r>
    </w:p>
    <w:p w14:paraId="2D7B2DC6" w14:textId="518D69D0" w:rsidR="00635DEF" w:rsidRDefault="00635DEF" w:rsidP="00850A34">
      <w:pPr>
        <w:ind w:leftChars="135" w:left="306" w:firstLineChars="100" w:firstLine="227"/>
      </w:pPr>
      <w:r>
        <w:rPr>
          <w:rFonts w:hint="eastAsia"/>
        </w:rPr>
        <w:lastRenderedPageBreak/>
        <w:t>法定後見の場合は、本人に四親等内の親族がいない場合や親族に信頼する人がいない、あるいは親族に迷惑をかけたくない人</w:t>
      </w:r>
      <w:r w:rsidR="00E5404E">
        <w:rPr>
          <w:rFonts w:hint="eastAsia"/>
        </w:rPr>
        <w:t>や</w:t>
      </w:r>
      <w:r>
        <w:rPr>
          <w:rFonts w:hint="eastAsia"/>
        </w:rPr>
        <w:t>過去に親族と争いがあった場合など</w:t>
      </w:r>
      <w:r w:rsidR="00E5404E">
        <w:rPr>
          <w:rFonts w:hint="eastAsia"/>
        </w:rPr>
        <w:t>、</w:t>
      </w:r>
      <w:r w:rsidR="002030A6">
        <w:rPr>
          <w:rFonts w:hint="eastAsia"/>
        </w:rPr>
        <w:t>申立人になってくれる人</w:t>
      </w:r>
      <w:ins w:id="320" w:author="猛一 勝" w:date="2021-03-17T21:54:00Z">
        <w:r w:rsidR="00850A34">
          <w:rPr>
            <w:rFonts w:hint="eastAsia"/>
          </w:rPr>
          <w:t>が</w:t>
        </w:r>
      </w:ins>
      <w:del w:id="321" w:author="猛一 勝" w:date="2021-03-17T21:54:00Z">
        <w:r w:rsidR="002030A6" w:rsidDel="00850A34">
          <w:rPr>
            <w:rFonts w:hint="eastAsia"/>
          </w:rPr>
          <w:delText>の</w:delText>
        </w:r>
      </w:del>
      <w:r w:rsidR="002030A6">
        <w:rPr>
          <w:rFonts w:hint="eastAsia"/>
        </w:rPr>
        <w:t>いない</w:t>
      </w:r>
      <w:ins w:id="322" w:author="猛一 勝" w:date="2021-03-17T21:54:00Z">
        <w:r w:rsidR="00850A34">
          <w:rPr>
            <w:rFonts w:hint="eastAsia"/>
          </w:rPr>
          <w:t>ことになるので</w:t>
        </w:r>
      </w:ins>
      <w:del w:id="323" w:author="猛一 勝" w:date="2021-03-17T21:54:00Z">
        <w:r w:rsidR="002030A6" w:rsidDel="00850A34">
          <w:rPr>
            <w:rFonts w:hint="eastAsia"/>
          </w:rPr>
          <w:delText>「</w:delText>
        </w:r>
      </w:del>
      <w:r w:rsidR="00E5404E">
        <w:rPr>
          <w:rFonts w:hint="eastAsia"/>
        </w:rPr>
        <w:t>おひとり</w:t>
      </w:r>
      <w:ins w:id="324" w:author="猛一 勝" w:date="2021-03-17T21:54:00Z">
        <w:r w:rsidR="00850A34">
          <w:rPr>
            <w:rFonts w:hint="eastAsia"/>
          </w:rPr>
          <w:t>の方</w:t>
        </w:r>
      </w:ins>
      <w:del w:id="325" w:author="猛一 勝" w:date="2021-03-17T21:54:00Z">
        <w:r w:rsidR="00E5404E" w:rsidDel="00850A34">
          <w:rPr>
            <w:rFonts w:hint="eastAsia"/>
          </w:rPr>
          <w:delText>様</w:delText>
        </w:r>
        <w:r w:rsidR="002030A6" w:rsidDel="00850A34">
          <w:rPr>
            <w:rFonts w:hint="eastAsia"/>
          </w:rPr>
          <w:delText>」</w:delText>
        </w:r>
      </w:del>
      <w:r w:rsidR="00E5404E">
        <w:rPr>
          <w:rFonts w:hint="eastAsia"/>
        </w:rPr>
        <w:t>は</w:t>
      </w:r>
      <w:r>
        <w:rPr>
          <w:rFonts w:hint="eastAsia"/>
        </w:rPr>
        <w:t>、親族でない者との間で任後見契約を</w:t>
      </w:r>
      <w:r w:rsidR="002030A6">
        <w:rPr>
          <w:rFonts w:hint="eastAsia"/>
        </w:rPr>
        <w:t>してお</w:t>
      </w:r>
      <w:r w:rsidR="00B76002">
        <w:rPr>
          <w:rFonts w:hint="eastAsia"/>
        </w:rPr>
        <w:t>く必要があ</w:t>
      </w:r>
      <w:ins w:id="326" w:author="猛一 勝" w:date="2021-03-17T21:54:00Z">
        <w:r w:rsidR="00850A34">
          <w:rPr>
            <w:rFonts w:hint="eastAsia"/>
          </w:rPr>
          <w:t>ります</w:t>
        </w:r>
      </w:ins>
      <w:del w:id="327" w:author="猛一 勝" w:date="2021-03-17T21:54:00Z">
        <w:r w:rsidR="00B76002" w:rsidDel="00850A34">
          <w:rPr>
            <w:rFonts w:hint="eastAsia"/>
          </w:rPr>
          <w:delText>る</w:delText>
        </w:r>
        <w:r w:rsidR="0000144B" w:rsidDel="00850A34">
          <w:rPr>
            <w:rFonts w:hint="eastAsia"/>
          </w:rPr>
          <w:delText>のです</w:delText>
        </w:r>
      </w:del>
      <w:r>
        <w:rPr>
          <w:rFonts w:hint="eastAsia"/>
        </w:rPr>
        <w:t>。</w:t>
      </w:r>
    </w:p>
    <w:p w14:paraId="6997CA63" w14:textId="5CD4C38F" w:rsidR="00635DEF" w:rsidRPr="000D3248" w:rsidRDefault="00635DEF" w:rsidP="00635DEF">
      <w:pPr>
        <w:ind w:leftChars="135" w:left="306" w:firstLineChars="100" w:firstLine="227"/>
      </w:pPr>
      <w:r>
        <w:rPr>
          <w:rFonts w:hint="eastAsia"/>
        </w:rPr>
        <w:t>この相談</w:t>
      </w:r>
      <w:r w:rsidR="002030A6">
        <w:rPr>
          <w:rFonts w:hint="eastAsia"/>
        </w:rPr>
        <w:t>の場合</w:t>
      </w:r>
      <w:r>
        <w:rPr>
          <w:rFonts w:hint="eastAsia"/>
        </w:rPr>
        <w:t>は、</w:t>
      </w:r>
      <w:r w:rsidR="0000144B">
        <w:rPr>
          <w:rFonts w:hint="eastAsia"/>
        </w:rPr>
        <w:t>専門家</w:t>
      </w:r>
      <w:r>
        <w:rPr>
          <w:rFonts w:hint="eastAsia"/>
        </w:rPr>
        <w:t>が受任者となる可能性が高いと考えられます。</w:t>
      </w:r>
    </w:p>
    <w:p w14:paraId="7F3C2069" w14:textId="77777777" w:rsidR="00635DEF" w:rsidRDefault="00635DEF" w:rsidP="00635DEF">
      <w:pPr>
        <w:widowControl/>
        <w:jc w:val="left"/>
      </w:pPr>
      <w:r>
        <w:br w:type="page"/>
      </w:r>
    </w:p>
    <w:p w14:paraId="3D91BCD4" w14:textId="2DDDFC58" w:rsidR="00D65460" w:rsidRPr="007058EC" w:rsidRDefault="00D65460" w:rsidP="00D65460">
      <w:pPr>
        <w:rPr>
          <w:rFonts w:asciiTheme="majorEastAsia" w:eastAsiaTheme="majorEastAsia" w:hAnsiTheme="majorEastAsia"/>
          <w:b/>
          <w:bCs/>
          <w:sz w:val="28"/>
          <w:szCs w:val="28"/>
        </w:rPr>
      </w:pPr>
      <w:r w:rsidRPr="007058EC">
        <w:rPr>
          <w:rFonts w:asciiTheme="majorEastAsia" w:eastAsiaTheme="majorEastAsia" w:hAnsiTheme="majorEastAsia" w:hint="eastAsia"/>
          <w:b/>
          <w:bCs/>
          <w:sz w:val="28"/>
          <w:szCs w:val="28"/>
        </w:rPr>
        <w:lastRenderedPageBreak/>
        <w:t>第</w:t>
      </w:r>
      <w:r w:rsidR="00590DA9">
        <w:rPr>
          <w:rFonts w:asciiTheme="majorEastAsia" w:eastAsiaTheme="majorEastAsia" w:hAnsiTheme="majorEastAsia" w:hint="eastAsia"/>
          <w:b/>
          <w:bCs/>
          <w:sz w:val="28"/>
          <w:szCs w:val="28"/>
        </w:rPr>
        <w:t>６</w:t>
      </w:r>
      <w:r w:rsidRPr="007058EC">
        <w:rPr>
          <w:rFonts w:asciiTheme="majorEastAsia" w:eastAsiaTheme="majorEastAsia" w:hAnsiTheme="majorEastAsia" w:hint="eastAsia"/>
          <w:b/>
          <w:bCs/>
          <w:sz w:val="28"/>
          <w:szCs w:val="28"/>
        </w:rPr>
        <w:t>章　付随業務</w:t>
      </w:r>
      <w:r w:rsidR="00590DA9">
        <w:rPr>
          <w:rFonts w:asciiTheme="majorEastAsia" w:eastAsiaTheme="majorEastAsia" w:hAnsiTheme="majorEastAsia" w:hint="eastAsia"/>
          <w:b/>
          <w:bCs/>
          <w:sz w:val="28"/>
          <w:szCs w:val="28"/>
        </w:rPr>
        <w:t>（補完業務）</w:t>
      </w:r>
    </w:p>
    <w:p w14:paraId="276F4423" w14:textId="00FCEC8F" w:rsidR="003B52FD" w:rsidRPr="00992AFD" w:rsidRDefault="003B52FD" w:rsidP="00D65460">
      <w:pPr>
        <w:rPr>
          <w:rFonts w:asciiTheme="majorEastAsia" w:eastAsiaTheme="majorEastAsia" w:hAnsiTheme="majorEastAsia"/>
          <w:b/>
          <w:bCs/>
        </w:rPr>
      </w:pPr>
      <w:r>
        <w:rPr>
          <w:rFonts w:asciiTheme="majorEastAsia" w:eastAsiaTheme="majorEastAsia" w:hAnsiTheme="majorEastAsia" w:hint="eastAsia"/>
          <w:b/>
          <w:bCs/>
        </w:rPr>
        <w:t xml:space="preserve">　</w:t>
      </w:r>
      <w:r w:rsidR="00EE766E">
        <w:rPr>
          <w:rFonts w:asciiTheme="majorEastAsia" w:eastAsiaTheme="majorEastAsia" w:hAnsiTheme="majorEastAsia" w:hint="eastAsia"/>
          <w:b/>
          <w:bCs/>
        </w:rPr>
        <w:t xml:space="preserve">１　</w:t>
      </w:r>
      <w:r>
        <w:rPr>
          <w:rFonts w:asciiTheme="majorEastAsia" w:eastAsiaTheme="majorEastAsia" w:hAnsiTheme="majorEastAsia" w:hint="eastAsia"/>
          <w:b/>
          <w:bCs/>
        </w:rPr>
        <w:t>任意後見に付随する業務とは</w:t>
      </w:r>
    </w:p>
    <w:p w14:paraId="7E319B74" w14:textId="4D2C0B2E" w:rsidR="00992AFD" w:rsidRDefault="00992AFD" w:rsidP="00992AFD">
      <w:pPr>
        <w:ind w:leftChars="100" w:left="227" w:firstLineChars="100" w:firstLine="227"/>
      </w:pPr>
      <w:r>
        <w:rPr>
          <w:rFonts w:hint="eastAsia"/>
        </w:rPr>
        <w:t>任意後見</w:t>
      </w:r>
      <w:r w:rsidRPr="003A5ED4">
        <w:rPr>
          <w:rFonts w:hint="eastAsia"/>
        </w:rPr>
        <w:t>契約に付随する</w:t>
      </w:r>
      <w:r w:rsidR="00AA65F0">
        <w:rPr>
          <w:rFonts w:hint="eastAsia"/>
        </w:rPr>
        <w:t>、あるいは任意後見を補完する</w:t>
      </w:r>
      <w:r w:rsidRPr="003A5ED4">
        <w:rPr>
          <w:rFonts w:hint="eastAsia"/>
        </w:rPr>
        <w:t>契約として見守り契約、財産管理契約、死後事務契約</w:t>
      </w:r>
      <w:r>
        <w:rPr>
          <w:rFonts w:hint="eastAsia"/>
        </w:rPr>
        <w:t>、民事信託契約</w:t>
      </w:r>
      <w:r w:rsidRPr="003A5ED4">
        <w:rPr>
          <w:rFonts w:hint="eastAsia"/>
        </w:rPr>
        <w:t>などがあ</w:t>
      </w:r>
      <w:r w:rsidR="00AA65F0">
        <w:rPr>
          <w:rFonts w:hint="eastAsia"/>
        </w:rPr>
        <w:t>ります</w:t>
      </w:r>
      <w:r>
        <w:rPr>
          <w:rFonts w:hint="eastAsia"/>
        </w:rPr>
        <w:t>。親族と任意後見契約をする場合は、見守り契約と死後事務契約はしないことが</w:t>
      </w:r>
      <w:r w:rsidR="00AA65F0">
        <w:rPr>
          <w:rFonts w:hint="eastAsia"/>
        </w:rPr>
        <w:t>多いでしょう</w:t>
      </w:r>
      <w:r>
        <w:rPr>
          <w:rFonts w:hint="eastAsia"/>
        </w:rPr>
        <w:t>。財産管理</w:t>
      </w:r>
      <w:r w:rsidR="00AA65F0">
        <w:rPr>
          <w:rFonts w:hint="eastAsia"/>
        </w:rPr>
        <w:t>等委任</w:t>
      </w:r>
      <w:r>
        <w:rPr>
          <w:rFonts w:hint="eastAsia"/>
        </w:rPr>
        <w:t>契約は、親族が受任者でも第三者が受任者であっても本人の希望</w:t>
      </w:r>
      <w:r w:rsidR="00AA65F0">
        <w:rPr>
          <w:rFonts w:hint="eastAsia"/>
        </w:rPr>
        <w:t>や状況</w:t>
      </w:r>
      <w:r>
        <w:rPr>
          <w:rFonts w:hint="eastAsia"/>
        </w:rPr>
        <w:t>によって</w:t>
      </w:r>
      <w:r w:rsidR="00AA65F0">
        <w:rPr>
          <w:rFonts w:hint="eastAsia"/>
        </w:rPr>
        <w:t>判断します</w:t>
      </w:r>
      <w:r>
        <w:rPr>
          <w:rFonts w:hint="eastAsia"/>
        </w:rPr>
        <w:t>。民事信託は、受託者が業として行えないため親族がいる場合</w:t>
      </w:r>
      <w:r w:rsidR="00AA65F0">
        <w:rPr>
          <w:rFonts w:hint="eastAsia"/>
        </w:rPr>
        <w:t>に組成することになります</w:t>
      </w:r>
      <w:r>
        <w:rPr>
          <w:rFonts w:hint="eastAsia"/>
        </w:rPr>
        <w:t>。</w:t>
      </w:r>
    </w:p>
    <w:p w14:paraId="1D2DF7AA" w14:textId="77777777" w:rsidR="00EE766E" w:rsidRDefault="00EE766E" w:rsidP="00D65460">
      <w:pPr>
        <w:rPr>
          <w:rFonts w:ascii="ＭＳ ゴシック" w:eastAsia="ＭＳ ゴシック" w:hAnsi="ＭＳ ゴシック"/>
          <w:b/>
          <w:bCs/>
        </w:rPr>
      </w:pPr>
    </w:p>
    <w:p w14:paraId="44FA0F52" w14:textId="18F8D5C7" w:rsidR="00B33A71" w:rsidRPr="00941431" w:rsidRDefault="00EE766E" w:rsidP="00D65460">
      <w:pPr>
        <w:rPr>
          <w:rFonts w:ascii="ＭＳ ゴシック" w:eastAsia="ＭＳ ゴシック" w:hAnsi="ＭＳ ゴシック"/>
          <w:b/>
          <w:bCs/>
        </w:rPr>
      </w:pPr>
      <w:r>
        <w:rPr>
          <w:rFonts w:ascii="ＭＳ ゴシック" w:eastAsia="ＭＳ ゴシック" w:hAnsi="ＭＳ ゴシック" w:hint="eastAsia"/>
          <w:b/>
          <w:bCs/>
        </w:rPr>
        <w:t xml:space="preserve">２　</w:t>
      </w:r>
      <w:r w:rsidR="00D65460" w:rsidRPr="00941431">
        <w:rPr>
          <w:rFonts w:ascii="ＭＳ ゴシック" w:eastAsia="ＭＳ ゴシック" w:hAnsi="ＭＳ ゴシック" w:hint="eastAsia"/>
          <w:b/>
          <w:bCs/>
        </w:rPr>
        <w:t>見守り</w:t>
      </w:r>
      <w:r w:rsidR="00992AFD" w:rsidRPr="00941431">
        <w:rPr>
          <w:rFonts w:ascii="ＭＳ ゴシック" w:eastAsia="ＭＳ ゴシック" w:hAnsi="ＭＳ ゴシック" w:hint="eastAsia"/>
          <w:b/>
          <w:bCs/>
        </w:rPr>
        <w:t>契約</w:t>
      </w:r>
    </w:p>
    <w:p w14:paraId="1B05DEF2" w14:textId="6954CB74" w:rsidR="00D65460" w:rsidRPr="00941431" w:rsidRDefault="00B33A71" w:rsidP="00D65460">
      <w:pPr>
        <w:rPr>
          <w:rFonts w:ascii="ＭＳ ゴシック" w:eastAsia="ＭＳ ゴシック" w:hAnsi="ＭＳ ゴシック"/>
          <w:b/>
          <w:bCs/>
        </w:rPr>
      </w:pPr>
      <w:r w:rsidRPr="00941431">
        <w:rPr>
          <w:rFonts w:ascii="ＭＳ ゴシック" w:eastAsia="ＭＳ ゴシック" w:hAnsi="ＭＳ ゴシック" w:hint="eastAsia"/>
          <w:b/>
          <w:bCs/>
        </w:rPr>
        <w:t>（１）どのような場合に見守り契約が必要か</w:t>
      </w:r>
      <w:r w:rsidR="00D65460" w:rsidRPr="00941431">
        <w:rPr>
          <w:rFonts w:ascii="ＭＳ ゴシック" w:eastAsia="ＭＳ ゴシック" w:hAnsi="ＭＳ ゴシック" w:hint="eastAsia"/>
          <w:b/>
          <w:bCs/>
        </w:rPr>
        <w:t xml:space="preserve">　　　　　　　　　　　　　</w:t>
      </w:r>
    </w:p>
    <w:p w14:paraId="3EECCDCA" w14:textId="3142855A" w:rsidR="005D30B7" w:rsidRDefault="00D65460" w:rsidP="00992AFD">
      <w:pPr>
        <w:ind w:leftChars="100" w:left="454" w:hangingChars="100" w:hanging="227"/>
      </w:pPr>
      <w:r w:rsidRPr="003A5ED4">
        <w:rPr>
          <w:rFonts w:hint="eastAsia"/>
        </w:rPr>
        <w:t xml:space="preserve">　</w:t>
      </w:r>
      <w:r w:rsidR="00992AFD">
        <w:rPr>
          <w:rFonts w:hint="eastAsia"/>
        </w:rPr>
        <w:t xml:space="preserve">　</w:t>
      </w:r>
      <w:r w:rsidRPr="003A5ED4">
        <w:rPr>
          <w:rFonts w:hint="eastAsia"/>
        </w:rPr>
        <w:t>見守り契約とは、</w:t>
      </w:r>
      <w:r w:rsidR="00AA65F0">
        <w:rPr>
          <w:rFonts w:hint="eastAsia"/>
        </w:rPr>
        <w:t>司法書士などの専門家が受任者として</w:t>
      </w:r>
      <w:r w:rsidRPr="003A5ED4">
        <w:rPr>
          <w:rFonts w:hint="eastAsia"/>
        </w:rPr>
        <w:t>任意後見契約</w:t>
      </w:r>
      <w:r w:rsidR="00AA65F0">
        <w:rPr>
          <w:rFonts w:hint="eastAsia"/>
        </w:rPr>
        <w:t>をする</w:t>
      </w:r>
      <w:r w:rsidRPr="003A5ED4">
        <w:rPr>
          <w:rFonts w:hint="eastAsia"/>
        </w:rPr>
        <w:t>将来型</w:t>
      </w:r>
      <w:r>
        <w:rPr>
          <w:rFonts w:hint="eastAsia"/>
        </w:rPr>
        <w:t>（</w:t>
      </w:r>
      <w:r w:rsidR="006F72CF">
        <w:rPr>
          <w:rFonts w:hint="eastAsia"/>
        </w:rPr>
        <w:t>理論編</w:t>
      </w:r>
      <w:r w:rsidR="00992AFD">
        <w:rPr>
          <w:rFonts w:hint="eastAsia"/>
        </w:rPr>
        <w:t>第１</w:t>
      </w:r>
      <w:r>
        <w:rPr>
          <w:rFonts w:hint="eastAsia"/>
        </w:rPr>
        <w:t>章</w:t>
      </w:r>
      <w:r w:rsidR="00992AFD">
        <w:rPr>
          <w:rFonts w:hint="eastAsia"/>
        </w:rPr>
        <w:t>４</w:t>
      </w:r>
      <w:r w:rsidR="009E0552" w:rsidRPr="009E0552">
        <w:rPr>
          <w:rFonts w:hint="eastAsia"/>
        </w:rPr>
        <w:t>契約の種類</w:t>
      </w:r>
      <w:r w:rsidR="00AA65F0">
        <w:rPr>
          <w:rFonts w:hint="eastAsia"/>
        </w:rPr>
        <w:t>を参照</w:t>
      </w:r>
      <w:r w:rsidRPr="003A5ED4">
        <w:rPr>
          <w:rFonts w:hint="eastAsia"/>
        </w:rPr>
        <w:t>）を選択した場合に必要</w:t>
      </w:r>
      <w:r w:rsidR="00AA65F0">
        <w:rPr>
          <w:rFonts w:hint="eastAsia"/>
        </w:rPr>
        <w:t>で</w:t>
      </w:r>
      <w:r w:rsidR="00992AFD">
        <w:rPr>
          <w:rFonts w:hint="eastAsia"/>
        </w:rPr>
        <w:t>す</w:t>
      </w:r>
      <w:r w:rsidRPr="003A5ED4">
        <w:rPr>
          <w:rFonts w:hint="eastAsia"/>
        </w:rPr>
        <w:t>。</w:t>
      </w:r>
      <w:r w:rsidR="005D30B7">
        <w:rPr>
          <w:rFonts w:hint="eastAsia"/>
        </w:rPr>
        <w:t>任意後見契約と違い見守り契約は公正証書での作成が条件になっていません。我々の法人では、本人の体力の衰えや考え方の変化に合わせて変更がしやすいように、私文書で作成しておくことが多</w:t>
      </w:r>
      <w:r w:rsidR="00AA65F0">
        <w:rPr>
          <w:rFonts w:hint="eastAsia"/>
        </w:rPr>
        <w:t>くあります</w:t>
      </w:r>
      <w:r w:rsidR="005D30B7">
        <w:rPr>
          <w:rFonts w:hint="eastAsia"/>
        </w:rPr>
        <w:t>。</w:t>
      </w:r>
    </w:p>
    <w:p w14:paraId="26B00F04" w14:textId="3FFAE927" w:rsidR="00992AFD" w:rsidRDefault="00D65460" w:rsidP="005D30B7">
      <w:pPr>
        <w:ind w:leftChars="200" w:left="454" w:firstLineChars="100" w:firstLine="227"/>
      </w:pPr>
      <w:r w:rsidRPr="003A5ED4">
        <w:rPr>
          <w:rFonts w:hint="eastAsia"/>
        </w:rPr>
        <w:t>契約締結</w:t>
      </w:r>
      <w:r>
        <w:rPr>
          <w:rFonts w:hint="eastAsia"/>
        </w:rPr>
        <w:t>後の本人の判断能力の状況を</w:t>
      </w:r>
      <w:r w:rsidR="00992AFD">
        <w:rPr>
          <w:rFonts w:hint="eastAsia"/>
        </w:rPr>
        <w:t>受任者</w:t>
      </w:r>
      <w:r>
        <w:rPr>
          <w:rFonts w:hint="eastAsia"/>
        </w:rPr>
        <w:t>が見守り、本人の判断能力</w:t>
      </w:r>
      <w:r w:rsidR="00AA65F0">
        <w:rPr>
          <w:rFonts w:hint="eastAsia"/>
        </w:rPr>
        <w:t>が</w:t>
      </w:r>
      <w:r w:rsidR="00992AFD">
        <w:rPr>
          <w:rFonts w:hint="eastAsia"/>
        </w:rPr>
        <w:t>衰えたと判断したら</w:t>
      </w:r>
      <w:r w:rsidRPr="003A5ED4">
        <w:rPr>
          <w:rFonts w:hint="eastAsia"/>
        </w:rPr>
        <w:t>任意後見監督人の選任を家庭裁判所に申立てる必要があ</w:t>
      </w:r>
      <w:r w:rsidR="00AA65F0">
        <w:rPr>
          <w:rFonts w:hint="eastAsia"/>
        </w:rPr>
        <w:t>ります</w:t>
      </w:r>
      <w:r>
        <w:rPr>
          <w:rFonts w:hint="eastAsia"/>
        </w:rPr>
        <w:t>。特に</w:t>
      </w:r>
      <w:r w:rsidR="00992AFD">
        <w:rPr>
          <w:rFonts w:hint="eastAsia"/>
        </w:rPr>
        <w:t>自宅で暮らすおひとり様</w:t>
      </w:r>
      <w:r>
        <w:rPr>
          <w:rFonts w:hint="eastAsia"/>
        </w:rPr>
        <w:t>は、誰も</w:t>
      </w:r>
      <w:r w:rsidR="00992AFD">
        <w:rPr>
          <w:rFonts w:hint="eastAsia"/>
        </w:rPr>
        <w:t>本人の判断能力の衰えに</w:t>
      </w:r>
      <w:r>
        <w:rPr>
          <w:rFonts w:hint="eastAsia"/>
        </w:rPr>
        <w:t>気</w:t>
      </w:r>
      <w:r w:rsidR="00992AFD">
        <w:rPr>
          <w:rFonts w:hint="eastAsia"/>
        </w:rPr>
        <w:t>がつ</w:t>
      </w:r>
      <w:r>
        <w:rPr>
          <w:rFonts w:hint="eastAsia"/>
        </w:rPr>
        <w:t>かない</w:t>
      </w:r>
      <w:r w:rsidR="00992AFD">
        <w:rPr>
          <w:rFonts w:hint="eastAsia"/>
        </w:rPr>
        <w:t>ということもあり得ます。</w:t>
      </w:r>
      <w:r w:rsidR="009E0552">
        <w:rPr>
          <w:rFonts w:hint="eastAsia"/>
        </w:rPr>
        <w:t>また、本人が転送しても誰も気が付かないままということもあり得るので警備会社などが提供する、数時間人の動きが無い時は安否確認に訪問する仕組みなどと組合せることも必要になると思います。</w:t>
      </w:r>
      <w:r w:rsidR="003C7E64">
        <w:rPr>
          <w:rFonts w:hint="eastAsia"/>
        </w:rPr>
        <w:t xml:space="preserve">　　　</w:t>
      </w:r>
      <w:r w:rsidR="003C7E64" w:rsidRPr="003C7E64">
        <w:rPr>
          <w:rFonts w:hint="eastAsia"/>
        </w:rPr>
        <w:t>（事例編第</w:t>
      </w:r>
      <w:r w:rsidR="003C7E64">
        <w:rPr>
          <w:rFonts w:hint="eastAsia"/>
        </w:rPr>
        <w:t>２</w:t>
      </w:r>
      <w:r w:rsidR="003C7E64" w:rsidRPr="003C7E64">
        <w:rPr>
          <w:rFonts w:hint="eastAsia"/>
        </w:rPr>
        <w:t>章</w:t>
      </w:r>
      <w:r w:rsidR="003C7E64">
        <w:rPr>
          <w:rFonts w:hint="eastAsia"/>
        </w:rPr>
        <w:t>１</w:t>
      </w:r>
      <w:r w:rsidR="003C7E64" w:rsidRPr="003C7E64">
        <w:rPr>
          <w:rFonts w:hint="eastAsia"/>
        </w:rPr>
        <w:t>を参照ください。）</w:t>
      </w:r>
    </w:p>
    <w:p w14:paraId="538FF8BA" w14:textId="77777777" w:rsidR="00B33A71" w:rsidRDefault="00B33A71" w:rsidP="005D30B7">
      <w:pPr>
        <w:ind w:leftChars="200" w:left="454" w:firstLineChars="100" w:firstLine="227"/>
      </w:pPr>
    </w:p>
    <w:p w14:paraId="34C11C97" w14:textId="0E7BAC43" w:rsidR="00B33A71" w:rsidRPr="00941431" w:rsidRDefault="00B33A71" w:rsidP="00B33A71">
      <w:pPr>
        <w:rPr>
          <w:rFonts w:ascii="ＭＳ ゴシック" w:eastAsia="ＭＳ ゴシック" w:hAnsi="ＭＳ ゴシック"/>
          <w:b/>
          <w:bCs/>
        </w:rPr>
      </w:pPr>
      <w:r w:rsidRPr="00941431">
        <w:rPr>
          <w:rFonts w:ascii="ＭＳ ゴシック" w:eastAsia="ＭＳ ゴシック" w:hAnsi="ＭＳ ゴシック" w:hint="eastAsia"/>
          <w:b/>
          <w:bCs/>
        </w:rPr>
        <w:t>（２）本人の見守り契約の必要性を説明する</w:t>
      </w:r>
    </w:p>
    <w:p w14:paraId="25CD74C4" w14:textId="5B34BB48" w:rsidR="005D30B7" w:rsidRDefault="00D65460" w:rsidP="005D30B7">
      <w:pPr>
        <w:ind w:leftChars="200" w:left="454" w:firstLineChars="100" w:firstLine="227"/>
      </w:pPr>
      <w:r w:rsidRPr="003A5ED4">
        <w:rPr>
          <w:rFonts w:hint="eastAsia"/>
        </w:rPr>
        <w:t>将来型の任意後見契約</w:t>
      </w:r>
      <w:r w:rsidR="00992AFD">
        <w:rPr>
          <w:rFonts w:hint="eastAsia"/>
        </w:rPr>
        <w:t>をする際に、</w:t>
      </w:r>
      <w:r w:rsidRPr="003A5ED4">
        <w:rPr>
          <w:rFonts w:hint="eastAsia"/>
        </w:rPr>
        <w:t>見守り契約</w:t>
      </w:r>
      <w:r w:rsidR="00992AFD">
        <w:rPr>
          <w:rFonts w:hint="eastAsia"/>
        </w:rPr>
        <w:t>も同時に</w:t>
      </w:r>
      <w:r w:rsidR="005D30B7">
        <w:rPr>
          <w:rFonts w:hint="eastAsia"/>
        </w:rPr>
        <w:t>契約し</w:t>
      </w:r>
      <w:r w:rsidRPr="003A5ED4">
        <w:rPr>
          <w:rFonts w:hint="eastAsia"/>
        </w:rPr>
        <w:t>、任意後見受任者に</w:t>
      </w:r>
      <w:r w:rsidR="005D30B7">
        <w:rPr>
          <w:rFonts w:hint="eastAsia"/>
        </w:rPr>
        <w:t>、電話や訪問などの定期的な</w:t>
      </w:r>
      <w:r w:rsidRPr="003A5ED4">
        <w:rPr>
          <w:rFonts w:hint="eastAsia"/>
        </w:rPr>
        <w:t>見守りと</w:t>
      </w:r>
      <w:r w:rsidR="005D30B7">
        <w:rPr>
          <w:rFonts w:hint="eastAsia"/>
        </w:rPr>
        <w:t>必要なタイミングで</w:t>
      </w:r>
      <w:r w:rsidR="009E0552">
        <w:rPr>
          <w:rFonts w:hint="eastAsia"/>
        </w:rPr>
        <w:t>任意後見</w:t>
      </w:r>
      <w:r w:rsidRPr="003A5ED4">
        <w:rPr>
          <w:rFonts w:hint="eastAsia"/>
        </w:rPr>
        <w:t>監督人選任</w:t>
      </w:r>
      <w:r>
        <w:rPr>
          <w:rFonts w:hint="eastAsia"/>
        </w:rPr>
        <w:t>の</w:t>
      </w:r>
      <w:r w:rsidRPr="003A5ED4">
        <w:rPr>
          <w:rFonts w:hint="eastAsia"/>
        </w:rPr>
        <w:t>申立</w:t>
      </w:r>
      <w:r w:rsidR="005D30B7">
        <w:rPr>
          <w:rFonts w:hint="eastAsia"/>
        </w:rPr>
        <w:t>をする旨の契約をしておきます。今は自分のことは自分で</w:t>
      </w:r>
      <w:r w:rsidR="00EF77F4">
        <w:rPr>
          <w:rFonts w:hint="eastAsia"/>
        </w:rPr>
        <w:t>できているけれど「</w:t>
      </w:r>
      <w:r w:rsidRPr="003A5ED4">
        <w:rPr>
          <w:rFonts w:hint="eastAsia"/>
        </w:rPr>
        <w:t>いつ認知症になるか</w:t>
      </w:r>
      <w:r w:rsidR="005D30B7">
        <w:rPr>
          <w:rFonts w:hint="eastAsia"/>
        </w:rPr>
        <w:t>、</w:t>
      </w:r>
      <w:r w:rsidRPr="003A5ED4">
        <w:rPr>
          <w:rFonts w:hint="eastAsia"/>
        </w:rPr>
        <w:t>自分</w:t>
      </w:r>
      <w:r w:rsidR="005D30B7">
        <w:rPr>
          <w:rFonts w:hint="eastAsia"/>
        </w:rPr>
        <w:t>自身では、なかなか</w:t>
      </w:r>
      <w:r w:rsidRPr="003A5ED4">
        <w:rPr>
          <w:rFonts w:hint="eastAsia"/>
        </w:rPr>
        <w:t>わからない</w:t>
      </w:r>
      <w:r w:rsidR="005D30B7">
        <w:rPr>
          <w:rFonts w:hint="eastAsia"/>
        </w:rPr>
        <w:t>ものですよ</w:t>
      </w:r>
      <w:r w:rsidR="00EF77F4">
        <w:rPr>
          <w:rFonts w:hint="eastAsia"/>
        </w:rPr>
        <w:t>。」</w:t>
      </w:r>
      <w:r w:rsidR="005D30B7">
        <w:rPr>
          <w:rFonts w:hint="eastAsia"/>
        </w:rPr>
        <w:t>との説明をすると、</w:t>
      </w:r>
      <w:r w:rsidRPr="003A5ED4">
        <w:rPr>
          <w:rFonts w:hint="eastAsia"/>
        </w:rPr>
        <w:t>受任者</w:t>
      </w:r>
      <w:r w:rsidR="005D30B7">
        <w:rPr>
          <w:rFonts w:hint="eastAsia"/>
        </w:rPr>
        <w:t>との継続的な関係を持っておきたいと希望する場合もあります。我々の法人では、</w:t>
      </w:r>
      <w:r w:rsidRPr="003A5ED4">
        <w:rPr>
          <w:rFonts w:hint="eastAsia"/>
        </w:rPr>
        <w:t>任意後見について</w:t>
      </w:r>
      <w:r w:rsidR="009E0552">
        <w:rPr>
          <w:rFonts w:hint="eastAsia"/>
        </w:rPr>
        <w:t>受任者の候補として</w:t>
      </w:r>
      <w:r w:rsidRPr="003A5ED4">
        <w:rPr>
          <w:rFonts w:hint="eastAsia"/>
        </w:rPr>
        <w:t>相談を受けた際は、</w:t>
      </w:r>
      <w:r>
        <w:rPr>
          <w:rFonts w:hint="eastAsia"/>
        </w:rPr>
        <w:t>必ず</w:t>
      </w:r>
      <w:r w:rsidRPr="003A5ED4">
        <w:rPr>
          <w:rFonts w:hint="eastAsia"/>
        </w:rPr>
        <w:t>見守り契約について説明</w:t>
      </w:r>
      <w:r w:rsidR="005D30B7">
        <w:rPr>
          <w:rFonts w:hint="eastAsia"/>
        </w:rPr>
        <w:t>をしています</w:t>
      </w:r>
      <w:r w:rsidRPr="003A5ED4">
        <w:rPr>
          <w:rFonts w:hint="eastAsia"/>
        </w:rPr>
        <w:t>。</w:t>
      </w:r>
    </w:p>
    <w:p w14:paraId="46E119A3" w14:textId="5456B652" w:rsidR="00D65460" w:rsidRPr="003A5ED4" w:rsidRDefault="00D65460">
      <w:pPr>
        <w:ind w:leftChars="200" w:left="454" w:firstLineChars="100" w:firstLine="227"/>
      </w:pPr>
      <w:r w:rsidRPr="003A5ED4">
        <w:rPr>
          <w:rFonts w:hint="eastAsia"/>
        </w:rPr>
        <w:t>見守り</w:t>
      </w:r>
      <w:r w:rsidR="005D30B7">
        <w:rPr>
          <w:rFonts w:hint="eastAsia"/>
        </w:rPr>
        <w:t>の期間は</w:t>
      </w:r>
      <w:r w:rsidRPr="003A5ED4">
        <w:rPr>
          <w:rFonts w:hint="eastAsia"/>
        </w:rPr>
        <w:t>、</w:t>
      </w:r>
      <w:r w:rsidR="00047722">
        <w:rPr>
          <w:rFonts w:hint="eastAsia"/>
        </w:rPr>
        <w:t>本人からは、自分の生活状況や考え方を、判断能力がしっかりしている間に受任者に伝えることができます。自分の</w:t>
      </w:r>
      <w:r w:rsidR="009E0552">
        <w:rPr>
          <w:rFonts w:hint="eastAsia"/>
        </w:rPr>
        <w:t>「</w:t>
      </w:r>
      <w:r w:rsidR="00047722">
        <w:rPr>
          <w:rFonts w:hint="eastAsia"/>
        </w:rPr>
        <w:t>将来の衰えに備える</w:t>
      </w:r>
      <w:r w:rsidR="009E0552">
        <w:rPr>
          <w:rFonts w:hint="eastAsia"/>
        </w:rPr>
        <w:t>。」</w:t>
      </w:r>
      <w:r w:rsidR="00047722">
        <w:rPr>
          <w:rFonts w:hint="eastAsia"/>
        </w:rPr>
        <w:t>という意味では大切な期間であり、任意後見</w:t>
      </w:r>
      <w:r w:rsidR="005D30B7">
        <w:rPr>
          <w:rFonts w:hint="eastAsia"/>
        </w:rPr>
        <w:t>契約</w:t>
      </w:r>
      <w:r w:rsidRPr="003A5ED4">
        <w:rPr>
          <w:rFonts w:hint="eastAsia"/>
        </w:rPr>
        <w:t>が発効するまでの間</w:t>
      </w:r>
      <w:r w:rsidR="00047722">
        <w:rPr>
          <w:rFonts w:hint="eastAsia"/>
        </w:rPr>
        <w:t>に</w:t>
      </w:r>
      <w:r w:rsidRPr="003A5ED4">
        <w:rPr>
          <w:rFonts w:hint="eastAsia"/>
        </w:rPr>
        <w:t>、</w:t>
      </w:r>
      <w:r w:rsidR="009E0552">
        <w:rPr>
          <w:rFonts w:hint="eastAsia"/>
        </w:rPr>
        <w:t>この</w:t>
      </w:r>
      <w:r w:rsidR="004048C6" w:rsidRPr="003A5ED4">
        <w:rPr>
          <w:rFonts w:hint="eastAsia"/>
        </w:rPr>
        <w:t>受任者に</w:t>
      </w:r>
      <w:r w:rsidR="00047722">
        <w:rPr>
          <w:rFonts w:hint="eastAsia"/>
        </w:rPr>
        <w:t>判断能力が衰えた後の</w:t>
      </w:r>
      <w:r w:rsidR="004048C6" w:rsidRPr="003A5ED4">
        <w:rPr>
          <w:rFonts w:hint="eastAsia"/>
        </w:rPr>
        <w:t>自分のことを</w:t>
      </w:r>
      <w:r w:rsidR="009E0552">
        <w:rPr>
          <w:rFonts w:hint="eastAsia"/>
        </w:rPr>
        <w:t>本当に</w:t>
      </w:r>
      <w:r w:rsidR="004048C6" w:rsidRPr="003A5ED4">
        <w:rPr>
          <w:rFonts w:hint="eastAsia"/>
        </w:rPr>
        <w:t>任せて良いかを</w:t>
      </w:r>
      <w:r w:rsidR="009E0552">
        <w:rPr>
          <w:rFonts w:hint="eastAsia"/>
        </w:rPr>
        <w:t>考える</w:t>
      </w:r>
      <w:r w:rsidR="004048C6">
        <w:rPr>
          <w:rFonts w:hint="eastAsia"/>
        </w:rPr>
        <w:t>期間にもなります。本人</w:t>
      </w:r>
      <w:r w:rsidR="004048C6">
        <w:rPr>
          <w:rFonts w:hint="eastAsia"/>
        </w:rPr>
        <w:lastRenderedPageBreak/>
        <w:t>は、</w:t>
      </w:r>
      <w:r w:rsidRPr="003A5ED4">
        <w:rPr>
          <w:rFonts w:hint="eastAsia"/>
        </w:rPr>
        <w:t>受任者と考え方</w:t>
      </w:r>
      <w:r w:rsidR="009E0552">
        <w:rPr>
          <w:rFonts w:hint="eastAsia"/>
        </w:rPr>
        <w:t>や感覚</w:t>
      </w:r>
      <w:r w:rsidRPr="003A5ED4">
        <w:rPr>
          <w:rFonts w:hint="eastAsia"/>
        </w:rPr>
        <w:t>が合うか</w:t>
      </w:r>
      <w:r w:rsidR="004048C6">
        <w:rPr>
          <w:rFonts w:hint="eastAsia"/>
        </w:rPr>
        <w:t>どうかも考えていることでしょう。</w:t>
      </w:r>
      <w:r>
        <w:rPr>
          <w:rFonts w:hint="eastAsia"/>
        </w:rPr>
        <w:t>筆者は、見守り契約</w:t>
      </w:r>
      <w:r w:rsidR="007F2A23">
        <w:rPr>
          <w:rFonts w:hint="eastAsia"/>
        </w:rPr>
        <w:t>について</w:t>
      </w:r>
      <w:r>
        <w:rPr>
          <w:rFonts w:hint="eastAsia"/>
        </w:rPr>
        <w:t>、</w:t>
      </w:r>
      <w:r w:rsidR="00047722">
        <w:rPr>
          <w:rFonts w:hint="eastAsia"/>
        </w:rPr>
        <w:t>結婚前に</w:t>
      </w:r>
      <w:r w:rsidRPr="003A5ED4">
        <w:rPr>
          <w:rFonts w:hint="eastAsia"/>
        </w:rPr>
        <w:t>この人と結婚しても</w:t>
      </w:r>
      <w:r>
        <w:rPr>
          <w:rFonts w:hint="eastAsia"/>
        </w:rPr>
        <w:t>良いか、この人に自分の人生を預けて良いかを思案している婚約中のイメージだ</w:t>
      </w:r>
      <w:r w:rsidRPr="003A5ED4">
        <w:rPr>
          <w:rFonts w:hint="eastAsia"/>
        </w:rPr>
        <w:t>と説明してい</w:t>
      </w:r>
      <w:r w:rsidR="00047722">
        <w:rPr>
          <w:rFonts w:hint="eastAsia"/>
        </w:rPr>
        <w:t>ます</w:t>
      </w:r>
      <w:r w:rsidRPr="003A5ED4">
        <w:rPr>
          <w:rFonts w:hint="eastAsia"/>
        </w:rPr>
        <w:t>。</w:t>
      </w:r>
    </w:p>
    <w:p w14:paraId="2262F8F7" w14:textId="39103F71" w:rsidR="00D65460" w:rsidRDefault="00D65460" w:rsidP="00047722">
      <w:pPr>
        <w:ind w:leftChars="100" w:left="454" w:hangingChars="100" w:hanging="227"/>
      </w:pPr>
      <w:r>
        <w:rPr>
          <w:rFonts w:hint="eastAsia"/>
        </w:rPr>
        <w:t xml:space="preserve">　</w:t>
      </w:r>
      <w:r w:rsidR="00047722">
        <w:rPr>
          <w:rFonts w:hint="eastAsia"/>
        </w:rPr>
        <w:t xml:space="preserve">　</w:t>
      </w:r>
      <w:r>
        <w:rPr>
          <w:rFonts w:hint="eastAsia"/>
        </w:rPr>
        <w:t>親族以外の第三者</w:t>
      </w:r>
      <w:r w:rsidR="00047722">
        <w:rPr>
          <w:rFonts w:hint="eastAsia"/>
        </w:rPr>
        <w:t>が受任者になる場合は、本人との</w:t>
      </w:r>
      <w:r>
        <w:rPr>
          <w:rFonts w:hint="eastAsia"/>
        </w:rPr>
        <w:t>関係を築く</w:t>
      </w:r>
      <w:r w:rsidR="00047722">
        <w:rPr>
          <w:rFonts w:hint="eastAsia"/>
        </w:rPr>
        <w:t>ための</w:t>
      </w:r>
      <w:r>
        <w:rPr>
          <w:rFonts w:hint="eastAsia"/>
        </w:rPr>
        <w:t>大切な期間</w:t>
      </w:r>
      <w:r w:rsidR="00047722">
        <w:rPr>
          <w:rFonts w:hint="eastAsia"/>
        </w:rPr>
        <w:t>になります</w:t>
      </w:r>
      <w:r>
        <w:rPr>
          <w:rFonts w:hint="eastAsia"/>
        </w:rPr>
        <w:t>。</w:t>
      </w:r>
      <w:r w:rsidR="00047722">
        <w:rPr>
          <w:rFonts w:hint="eastAsia"/>
        </w:rPr>
        <w:t>この期間は、法定後見には無い</w:t>
      </w:r>
      <w:r w:rsidR="009E0552">
        <w:rPr>
          <w:rFonts w:hint="eastAsia"/>
        </w:rPr>
        <w:t>「</w:t>
      </w:r>
      <w:r w:rsidR="00047722">
        <w:rPr>
          <w:rFonts w:hint="eastAsia"/>
        </w:rPr>
        <w:t>任意後見のみ</w:t>
      </w:r>
      <w:r w:rsidR="009E0552">
        <w:rPr>
          <w:rFonts w:hint="eastAsia"/>
        </w:rPr>
        <w:t>」</w:t>
      </w:r>
      <w:r w:rsidR="00047722">
        <w:rPr>
          <w:rFonts w:hint="eastAsia"/>
        </w:rPr>
        <w:t>に与えられた重要</w:t>
      </w:r>
      <w:r w:rsidR="009E0552">
        <w:rPr>
          <w:rFonts w:hint="eastAsia"/>
        </w:rPr>
        <w:t>で価値ある</w:t>
      </w:r>
      <w:r w:rsidR="00047722">
        <w:rPr>
          <w:rFonts w:hint="eastAsia"/>
        </w:rPr>
        <w:t>時間だという意識を持っておくことが必要です。</w:t>
      </w:r>
    </w:p>
    <w:p w14:paraId="69904EEF" w14:textId="77777777" w:rsidR="00047722" w:rsidRDefault="00047722" w:rsidP="00047722">
      <w:pPr>
        <w:ind w:leftChars="100" w:left="227" w:firstLineChars="100" w:firstLine="227"/>
      </w:pPr>
      <w:r w:rsidRPr="003A5ED4">
        <w:rPr>
          <w:rFonts w:hint="eastAsia"/>
        </w:rPr>
        <w:t>（</w:t>
      </w:r>
      <w:r>
        <w:rPr>
          <w:rFonts w:hint="eastAsia"/>
        </w:rPr>
        <w:t xml:space="preserve">事例編○○参照　</w:t>
      </w:r>
      <w:r w:rsidRPr="003A5ED4">
        <w:rPr>
          <w:rFonts w:hint="eastAsia"/>
        </w:rPr>
        <w:t xml:space="preserve">　見守り契約書のひな形参照）</w:t>
      </w:r>
    </w:p>
    <w:p w14:paraId="76F6090C" w14:textId="77777777" w:rsidR="00047722" w:rsidRPr="00047722" w:rsidRDefault="00047722" w:rsidP="00D65460">
      <w:pPr>
        <w:ind w:leftChars="100" w:left="227"/>
      </w:pPr>
    </w:p>
    <w:p w14:paraId="49F5EFE0" w14:textId="39E25AB7" w:rsidR="00D65460" w:rsidRDefault="00EE766E" w:rsidP="00D65460">
      <w:pPr>
        <w:ind w:leftChars="100" w:left="227"/>
        <w:rPr>
          <w:rFonts w:asciiTheme="majorEastAsia" w:eastAsiaTheme="majorEastAsia" w:hAnsiTheme="majorEastAsia"/>
          <w:b/>
          <w:bCs/>
        </w:rPr>
      </w:pPr>
      <w:r>
        <w:rPr>
          <w:rFonts w:asciiTheme="majorEastAsia" w:eastAsiaTheme="majorEastAsia" w:hAnsiTheme="majorEastAsia" w:hint="eastAsia"/>
          <w:b/>
          <w:bCs/>
        </w:rPr>
        <w:t>３</w:t>
      </w:r>
      <w:r w:rsidR="00D65460" w:rsidRPr="00A55DBB">
        <w:rPr>
          <w:rFonts w:asciiTheme="majorEastAsia" w:eastAsiaTheme="majorEastAsia" w:hAnsiTheme="majorEastAsia" w:hint="eastAsia"/>
          <w:b/>
          <w:bCs/>
        </w:rPr>
        <w:t xml:space="preserve">　財産管理</w:t>
      </w:r>
      <w:r w:rsidR="009E0552">
        <w:rPr>
          <w:rFonts w:asciiTheme="majorEastAsia" w:eastAsiaTheme="majorEastAsia" w:hAnsiTheme="majorEastAsia" w:hint="eastAsia"/>
          <w:b/>
          <w:bCs/>
        </w:rPr>
        <w:t>等委任</w:t>
      </w:r>
      <w:r w:rsidR="00047722" w:rsidRPr="00A55DBB">
        <w:rPr>
          <w:rFonts w:asciiTheme="majorEastAsia" w:eastAsiaTheme="majorEastAsia" w:hAnsiTheme="majorEastAsia" w:hint="eastAsia"/>
          <w:b/>
          <w:bCs/>
        </w:rPr>
        <w:t>契約</w:t>
      </w:r>
    </w:p>
    <w:p w14:paraId="730C547A" w14:textId="01F7CAB4" w:rsidR="00B33A71" w:rsidRPr="00A55DBB" w:rsidRDefault="00B33A71" w:rsidP="00B33A71">
      <w:pPr>
        <w:ind w:firstLineChars="100" w:firstLine="228"/>
        <w:rPr>
          <w:rFonts w:asciiTheme="majorEastAsia" w:eastAsiaTheme="majorEastAsia" w:hAnsiTheme="majorEastAsia"/>
          <w:b/>
          <w:bCs/>
        </w:rPr>
      </w:pPr>
      <w:r>
        <w:rPr>
          <w:rFonts w:asciiTheme="majorEastAsia" w:eastAsiaTheme="majorEastAsia" w:hAnsiTheme="majorEastAsia" w:hint="eastAsia"/>
          <w:b/>
          <w:bCs/>
        </w:rPr>
        <w:t>（１）どのようなときに財産管理</w:t>
      </w:r>
      <w:r w:rsidR="009E0552">
        <w:rPr>
          <w:rFonts w:asciiTheme="majorEastAsia" w:eastAsiaTheme="majorEastAsia" w:hAnsiTheme="majorEastAsia" w:hint="eastAsia"/>
          <w:b/>
          <w:bCs/>
        </w:rPr>
        <w:t>等委任</w:t>
      </w:r>
      <w:r>
        <w:rPr>
          <w:rFonts w:asciiTheme="majorEastAsia" w:eastAsiaTheme="majorEastAsia" w:hAnsiTheme="majorEastAsia" w:hint="eastAsia"/>
          <w:b/>
          <w:bCs/>
        </w:rPr>
        <w:t>契約が必要か</w:t>
      </w:r>
    </w:p>
    <w:p w14:paraId="4350E52B" w14:textId="60409746" w:rsidR="00AD6AE6" w:rsidRDefault="00D65460" w:rsidP="00047722">
      <w:pPr>
        <w:ind w:leftChars="200" w:left="454" w:firstLineChars="100" w:firstLine="227"/>
      </w:pPr>
      <w:r w:rsidRPr="003A5ED4">
        <w:rPr>
          <w:rFonts w:hint="eastAsia"/>
        </w:rPr>
        <w:t>財産管理</w:t>
      </w:r>
      <w:r w:rsidR="009E0552">
        <w:rPr>
          <w:rFonts w:hint="eastAsia"/>
        </w:rPr>
        <w:t>等委任</w:t>
      </w:r>
      <w:r w:rsidRPr="003A5ED4">
        <w:rPr>
          <w:rFonts w:hint="eastAsia"/>
        </w:rPr>
        <w:t>契約</w:t>
      </w:r>
      <w:r w:rsidR="00047722">
        <w:rPr>
          <w:rFonts w:hint="eastAsia"/>
        </w:rPr>
        <w:t>は、</w:t>
      </w:r>
      <w:r w:rsidRPr="003A5ED4">
        <w:rPr>
          <w:rFonts w:hint="eastAsia"/>
        </w:rPr>
        <w:t>移行型</w:t>
      </w:r>
      <w:r w:rsidR="00047722">
        <w:rPr>
          <w:rFonts w:hint="eastAsia"/>
        </w:rPr>
        <w:t>（</w:t>
      </w:r>
      <w:r w:rsidR="006F72CF">
        <w:rPr>
          <w:rFonts w:hint="eastAsia"/>
        </w:rPr>
        <w:t>理論編</w:t>
      </w:r>
      <w:r w:rsidR="00047722">
        <w:rPr>
          <w:rFonts w:hint="eastAsia"/>
        </w:rPr>
        <w:t>第１章４</w:t>
      </w:r>
      <w:r w:rsidR="00047722" w:rsidRPr="003A5ED4">
        <w:rPr>
          <w:rFonts w:hint="eastAsia"/>
        </w:rPr>
        <w:t>契約の</w:t>
      </w:r>
      <w:r w:rsidR="009E0552">
        <w:rPr>
          <w:rFonts w:hint="eastAsia"/>
        </w:rPr>
        <w:t>種類を参照</w:t>
      </w:r>
      <w:r w:rsidR="00047722" w:rsidRPr="003A5ED4">
        <w:rPr>
          <w:rFonts w:hint="eastAsia"/>
        </w:rPr>
        <w:t>）</w:t>
      </w:r>
      <w:r w:rsidRPr="003A5ED4">
        <w:rPr>
          <w:rFonts w:hint="eastAsia"/>
        </w:rPr>
        <w:t>の任意後見契約をした場合</w:t>
      </w:r>
      <w:r w:rsidR="00047722">
        <w:rPr>
          <w:rFonts w:hint="eastAsia"/>
        </w:rPr>
        <w:t>に</w:t>
      </w:r>
      <w:r w:rsidRPr="003A5ED4">
        <w:rPr>
          <w:rFonts w:hint="eastAsia"/>
        </w:rPr>
        <w:t>任意後見契約と</w:t>
      </w:r>
      <w:r w:rsidR="00047722">
        <w:rPr>
          <w:rFonts w:hint="eastAsia"/>
        </w:rPr>
        <w:t>同時に</w:t>
      </w:r>
      <w:r w:rsidRPr="003A5ED4">
        <w:rPr>
          <w:rFonts w:hint="eastAsia"/>
        </w:rPr>
        <w:t>財産管理契約を結ぶことがあ</w:t>
      </w:r>
      <w:r w:rsidR="00047722">
        <w:rPr>
          <w:rFonts w:hint="eastAsia"/>
        </w:rPr>
        <w:t>ります</w:t>
      </w:r>
      <w:r w:rsidRPr="003A5ED4">
        <w:rPr>
          <w:rFonts w:hint="eastAsia"/>
        </w:rPr>
        <w:t>。財産管理</w:t>
      </w:r>
      <w:r w:rsidR="009E0552">
        <w:rPr>
          <w:rFonts w:hint="eastAsia"/>
        </w:rPr>
        <w:t>等委任</w:t>
      </w:r>
      <w:r w:rsidRPr="003A5ED4">
        <w:rPr>
          <w:rFonts w:hint="eastAsia"/>
        </w:rPr>
        <w:t>契約は、</w:t>
      </w:r>
      <w:r w:rsidR="00421B0D">
        <w:rPr>
          <w:rFonts w:hint="eastAsia"/>
        </w:rPr>
        <w:t>本人の判断能力がしっかりしている期間の委任ですから、</w:t>
      </w:r>
      <w:r w:rsidR="00053882">
        <w:rPr>
          <w:rFonts w:hint="eastAsia"/>
        </w:rPr>
        <w:t>「</w:t>
      </w:r>
      <w:r w:rsidR="00ED77D0">
        <w:rPr>
          <w:rFonts w:hint="eastAsia"/>
        </w:rPr>
        <w:t>特定の金融機関の通帳の管理</w:t>
      </w:r>
      <w:r w:rsidR="00053882">
        <w:rPr>
          <w:rFonts w:hint="eastAsia"/>
        </w:rPr>
        <w:t>をして欲しい」など</w:t>
      </w:r>
      <w:r w:rsidR="00ED77D0">
        <w:rPr>
          <w:rFonts w:hint="eastAsia"/>
        </w:rPr>
        <w:t>や</w:t>
      </w:r>
      <w:r w:rsidR="00053882">
        <w:rPr>
          <w:rFonts w:hint="eastAsia"/>
        </w:rPr>
        <w:t>「</w:t>
      </w:r>
      <w:r w:rsidRPr="003A5ED4">
        <w:rPr>
          <w:rFonts w:hint="eastAsia"/>
        </w:rPr>
        <w:t>家賃の収入とそのための経費支払い</w:t>
      </w:r>
      <w:r w:rsidR="00053882">
        <w:rPr>
          <w:rFonts w:hint="eastAsia"/>
        </w:rPr>
        <w:t>の管理</w:t>
      </w:r>
      <w:r w:rsidRPr="003A5ED4">
        <w:rPr>
          <w:rFonts w:hint="eastAsia"/>
        </w:rPr>
        <w:t>だけ</w:t>
      </w:r>
      <w:r w:rsidR="00053882">
        <w:rPr>
          <w:rFonts w:hint="eastAsia"/>
        </w:rPr>
        <w:t>を</w:t>
      </w:r>
      <w:r w:rsidRPr="003A5ED4">
        <w:rPr>
          <w:rFonts w:hint="eastAsia"/>
        </w:rPr>
        <w:t>して欲しい</w:t>
      </w:r>
      <w:r w:rsidR="00053882">
        <w:rPr>
          <w:rFonts w:hint="eastAsia"/>
        </w:rPr>
        <w:t>」</w:t>
      </w:r>
      <w:r w:rsidRPr="003A5ED4">
        <w:rPr>
          <w:rFonts w:hint="eastAsia"/>
        </w:rPr>
        <w:t>など</w:t>
      </w:r>
      <w:r w:rsidR="00053882">
        <w:rPr>
          <w:rFonts w:hint="eastAsia"/>
        </w:rPr>
        <w:t>と</w:t>
      </w:r>
      <w:r w:rsidRPr="003A5ED4">
        <w:rPr>
          <w:rFonts w:hint="eastAsia"/>
        </w:rPr>
        <w:t>限定して委任すること</w:t>
      </w:r>
      <w:r>
        <w:rPr>
          <w:rFonts w:hint="eastAsia"/>
        </w:rPr>
        <w:t>ができ</w:t>
      </w:r>
      <w:r w:rsidR="00ED77D0">
        <w:rPr>
          <w:rFonts w:hint="eastAsia"/>
        </w:rPr>
        <w:t>ます</w:t>
      </w:r>
      <w:r>
        <w:rPr>
          <w:rFonts w:hint="eastAsia"/>
        </w:rPr>
        <w:t>。要は、</w:t>
      </w:r>
      <w:r w:rsidR="009E0552">
        <w:rPr>
          <w:rFonts w:hint="eastAsia"/>
        </w:rPr>
        <w:t>全ての財産を一括してではなく、</w:t>
      </w:r>
      <w:r>
        <w:rPr>
          <w:rFonts w:hint="eastAsia"/>
        </w:rPr>
        <w:t>委任</w:t>
      </w:r>
      <w:r w:rsidR="00053882">
        <w:rPr>
          <w:rFonts w:hint="eastAsia"/>
        </w:rPr>
        <w:t>する財産も</w:t>
      </w:r>
      <w:r>
        <w:rPr>
          <w:rFonts w:hint="eastAsia"/>
        </w:rPr>
        <w:t>内容</w:t>
      </w:r>
      <w:r w:rsidR="00053882">
        <w:rPr>
          <w:rFonts w:hint="eastAsia"/>
        </w:rPr>
        <w:t>も</w:t>
      </w:r>
      <w:r>
        <w:rPr>
          <w:rFonts w:hint="eastAsia"/>
        </w:rPr>
        <w:t>、</w:t>
      </w:r>
      <w:r w:rsidRPr="003A5ED4">
        <w:rPr>
          <w:rFonts w:hint="eastAsia"/>
        </w:rPr>
        <w:t>個別具体的に定めておくことができる</w:t>
      </w:r>
      <w:r>
        <w:rPr>
          <w:rFonts w:hint="eastAsia"/>
        </w:rPr>
        <w:t>ということで</w:t>
      </w:r>
      <w:r w:rsidR="00ED77D0">
        <w:rPr>
          <w:rFonts w:hint="eastAsia"/>
        </w:rPr>
        <w:t>す</w:t>
      </w:r>
      <w:r w:rsidRPr="003A5ED4">
        <w:rPr>
          <w:rFonts w:hint="eastAsia"/>
        </w:rPr>
        <w:t>。</w:t>
      </w:r>
    </w:p>
    <w:p w14:paraId="57FBF31E" w14:textId="77777777" w:rsidR="00B33A71" w:rsidRDefault="00B33A71" w:rsidP="00047722">
      <w:pPr>
        <w:ind w:leftChars="200" w:left="454" w:firstLineChars="100" w:firstLine="227"/>
      </w:pPr>
    </w:p>
    <w:p w14:paraId="228948AC" w14:textId="569AB086" w:rsidR="00B33A71" w:rsidRPr="00B33A71" w:rsidRDefault="00B33A71" w:rsidP="00B33A71">
      <w:pPr>
        <w:rPr>
          <w:rFonts w:ascii="ＭＳ ゴシック" w:eastAsia="ＭＳ ゴシック" w:hAnsi="ＭＳ ゴシック"/>
          <w:b/>
          <w:bCs/>
        </w:rPr>
      </w:pPr>
      <w:r w:rsidRPr="00B33A71">
        <w:rPr>
          <w:rFonts w:ascii="ＭＳ ゴシック" w:eastAsia="ＭＳ ゴシック" w:hAnsi="ＭＳ ゴシック" w:hint="eastAsia"/>
          <w:b/>
          <w:bCs/>
        </w:rPr>
        <w:t>（２）親族</w:t>
      </w:r>
      <w:r w:rsidR="00EE766E">
        <w:rPr>
          <w:rFonts w:ascii="ＭＳ ゴシック" w:eastAsia="ＭＳ ゴシック" w:hAnsi="ＭＳ ゴシック" w:hint="eastAsia"/>
          <w:b/>
          <w:bCs/>
        </w:rPr>
        <w:t>間の</w:t>
      </w:r>
      <w:r w:rsidRPr="00B33A71">
        <w:rPr>
          <w:rFonts w:ascii="ＭＳ ゴシック" w:eastAsia="ＭＳ ゴシック" w:hAnsi="ＭＳ ゴシック" w:hint="eastAsia"/>
          <w:b/>
          <w:bCs/>
        </w:rPr>
        <w:t>後見でも必要か</w:t>
      </w:r>
    </w:p>
    <w:p w14:paraId="0AB87435" w14:textId="424AA8B1" w:rsidR="00AD6AE6" w:rsidRDefault="00AD6AE6" w:rsidP="00047722">
      <w:pPr>
        <w:ind w:leftChars="200" w:left="454" w:firstLineChars="100" w:firstLine="227"/>
      </w:pPr>
      <w:r>
        <w:rPr>
          <w:rFonts w:hint="eastAsia"/>
        </w:rPr>
        <w:t>親族の場合は、子どもたちに</w:t>
      </w:r>
      <w:r w:rsidR="00053882">
        <w:rPr>
          <w:rFonts w:hint="eastAsia"/>
        </w:rPr>
        <w:t>既に</w:t>
      </w:r>
      <w:r w:rsidR="00053882" w:rsidRPr="00053882">
        <w:rPr>
          <w:rFonts w:hint="eastAsia"/>
        </w:rPr>
        <w:t>事実上</w:t>
      </w:r>
      <w:r w:rsidR="00053882">
        <w:rPr>
          <w:rFonts w:hint="eastAsia"/>
        </w:rPr>
        <w:t>の</w:t>
      </w:r>
      <w:r>
        <w:rPr>
          <w:rFonts w:hint="eastAsia"/>
        </w:rPr>
        <w:t>財産管理を任せていること</w:t>
      </w:r>
      <w:r w:rsidR="00053882">
        <w:rPr>
          <w:rFonts w:hint="eastAsia"/>
        </w:rPr>
        <w:t>が</w:t>
      </w:r>
      <w:r>
        <w:rPr>
          <w:rFonts w:hint="eastAsia"/>
        </w:rPr>
        <w:t>あります。そのときは、親子間での法的な根拠を作るために財産管理</w:t>
      </w:r>
      <w:r w:rsidR="00053882">
        <w:rPr>
          <w:rFonts w:hint="eastAsia"/>
        </w:rPr>
        <w:t>等委任</w:t>
      </w:r>
      <w:r>
        <w:rPr>
          <w:rFonts w:hint="eastAsia"/>
        </w:rPr>
        <w:t>契約を勧めることになります。</w:t>
      </w:r>
      <w:r w:rsidR="00053882">
        <w:rPr>
          <w:rFonts w:hint="eastAsia"/>
        </w:rPr>
        <w:t>司法書士などの</w:t>
      </w:r>
      <w:r>
        <w:rPr>
          <w:rFonts w:hint="eastAsia"/>
        </w:rPr>
        <w:t>第三者が受任者の時は、自分の</w:t>
      </w:r>
      <w:r w:rsidR="00053882">
        <w:rPr>
          <w:rFonts w:hint="eastAsia"/>
        </w:rPr>
        <w:t>お金の管理は</w:t>
      </w:r>
      <w:r>
        <w:rPr>
          <w:rFonts w:hint="eastAsia"/>
        </w:rPr>
        <w:t>できるだけ他人に任せずに、自分でしたいというのが本音ですから、</w:t>
      </w:r>
      <w:r w:rsidR="00D65460" w:rsidRPr="003A5ED4">
        <w:rPr>
          <w:rFonts w:hint="eastAsia"/>
        </w:rPr>
        <w:t>身の回りの事やその他日常生活に必要な現金や預貯金の管理は、本人がするものとして</w:t>
      </w:r>
      <w:r w:rsidR="00601464">
        <w:rPr>
          <w:rFonts w:hint="eastAsia"/>
        </w:rPr>
        <w:t>第三者に</w:t>
      </w:r>
      <w:r w:rsidR="00D65460" w:rsidRPr="003A5ED4">
        <w:rPr>
          <w:rFonts w:hint="eastAsia"/>
        </w:rPr>
        <w:t>委任しないことができ</w:t>
      </w:r>
      <w:r>
        <w:rPr>
          <w:rFonts w:hint="eastAsia"/>
        </w:rPr>
        <w:t>ます</w:t>
      </w:r>
      <w:r w:rsidR="00D65460" w:rsidRPr="003A5ED4">
        <w:rPr>
          <w:rFonts w:hint="eastAsia"/>
        </w:rPr>
        <w:t>。</w:t>
      </w:r>
      <w:r>
        <w:rPr>
          <w:rFonts w:hint="eastAsia"/>
        </w:rPr>
        <w:t>我々の法人では、財産管理契約書に</w:t>
      </w:r>
      <w:r w:rsidR="00D65460" w:rsidRPr="003A5ED4">
        <w:rPr>
          <w:rFonts w:hint="eastAsia"/>
        </w:rPr>
        <w:t>財産の管理以外に</w:t>
      </w:r>
      <w:r>
        <w:rPr>
          <w:rFonts w:hint="eastAsia"/>
        </w:rPr>
        <w:t>も</w:t>
      </w:r>
      <w:r w:rsidR="00D65460" w:rsidRPr="003A5ED4">
        <w:rPr>
          <w:rFonts w:hint="eastAsia"/>
        </w:rPr>
        <w:t>、医療契約や介護契約などの契約手続き</w:t>
      </w:r>
      <w:r>
        <w:rPr>
          <w:rFonts w:hint="eastAsia"/>
        </w:rPr>
        <w:t>についても</w:t>
      </w:r>
      <w:r w:rsidR="00D65460" w:rsidRPr="003A5ED4">
        <w:rPr>
          <w:rFonts w:hint="eastAsia"/>
        </w:rPr>
        <w:t>委任</w:t>
      </w:r>
      <w:r>
        <w:rPr>
          <w:rFonts w:hint="eastAsia"/>
        </w:rPr>
        <w:t>できるようにしています</w:t>
      </w:r>
      <w:r w:rsidR="00D65460" w:rsidRPr="003A5ED4">
        <w:rPr>
          <w:rFonts w:hint="eastAsia"/>
        </w:rPr>
        <w:t>。</w:t>
      </w:r>
    </w:p>
    <w:p w14:paraId="16C1F4E6" w14:textId="77777777" w:rsidR="00B33A71" w:rsidRDefault="00B33A71" w:rsidP="00047722">
      <w:pPr>
        <w:ind w:leftChars="200" w:left="454" w:firstLineChars="100" w:firstLine="227"/>
      </w:pPr>
    </w:p>
    <w:p w14:paraId="6756C4B7" w14:textId="7CACCCB4" w:rsidR="00B33A71" w:rsidRPr="00B33A71" w:rsidRDefault="00B33A71" w:rsidP="00B33A71">
      <w:pPr>
        <w:rPr>
          <w:rFonts w:asciiTheme="majorEastAsia" w:eastAsiaTheme="majorEastAsia" w:hAnsiTheme="majorEastAsia"/>
          <w:b/>
          <w:bCs/>
        </w:rPr>
      </w:pPr>
      <w:r w:rsidRPr="00B33A71">
        <w:rPr>
          <w:rFonts w:asciiTheme="majorEastAsia" w:eastAsiaTheme="majorEastAsia" w:hAnsiTheme="majorEastAsia" w:hint="eastAsia"/>
          <w:b/>
          <w:bCs/>
        </w:rPr>
        <w:t>（３）金融機関の対応</w:t>
      </w:r>
    </w:p>
    <w:p w14:paraId="7B003D89" w14:textId="4536704F" w:rsidR="00D65460" w:rsidRDefault="00AD6AE6" w:rsidP="00047722">
      <w:pPr>
        <w:ind w:leftChars="200" w:left="454" w:firstLineChars="100" w:firstLine="227"/>
      </w:pPr>
      <w:r>
        <w:rPr>
          <w:rFonts w:hint="eastAsia"/>
        </w:rPr>
        <w:t>親族が受任者として</w:t>
      </w:r>
      <w:r w:rsidR="00D65460" w:rsidRPr="003A5ED4">
        <w:rPr>
          <w:rFonts w:hint="eastAsia"/>
        </w:rPr>
        <w:t>財産管理</w:t>
      </w:r>
      <w:r>
        <w:rPr>
          <w:rFonts w:hint="eastAsia"/>
        </w:rPr>
        <w:t>契約をした場合に</w:t>
      </w:r>
      <w:r w:rsidR="00D65460" w:rsidRPr="003A5ED4">
        <w:rPr>
          <w:rFonts w:hint="eastAsia"/>
        </w:rPr>
        <w:t>、金融機関</w:t>
      </w:r>
      <w:r>
        <w:rPr>
          <w:rFonts w:hint="eastAsia"/>
        </w:rPr>
        <w:t>が対応してくれないこともあります。その場合には、専門家は契約書の作成だけでなく金融機関に同行して手続きができるように受任者をフォロー</w:t>
      </w:r>
      <w:r w:rsidR="00A2019F">
        <w:rPr>
          <w:rFonts w:hint="eastAsia"/>
        </w:rPr>
        <w:t>することも必要です。金融機関によっては、財産管理</w:t>
      </w:r>
      <w:r w:rsidR="00601464">
        <w:rPr>
          <w:rFonts w:hint="eastAsia"/>
        </w:rPr>
        <w:t>等委任</w:t>
      </w:r>
      <w:r w:rsidR="00A2019F">
        <w:rPr>
          <w:rFonts w:hint="eastAsia"/>
        </w:rPr>
        <w:t>契約での対応を認めず、代わりに指定代理人登録制度がありそちらへの登録を求めるところもあります。また、</w:t>
      </w:r>
      <w:r w:rsidR="00D65460">
        <w:rPr>
          <w:rFonts w:hint="eastAsia"/>
        </w:rPr>
        <w:t>金融機関の中には、財産管理契約書</w:t>
      </w:r>
      <w:r w:rsidR="00A2019F">
        <w:rPr>
          <w:rFonts w:hint="eastAsia"/>
        </w:rPr>
        <w:t>に「当事者は</w:t>
      </w:r>
      <w:r w:rsidR="00D65460">
        <w:rPr>
          <w:rFonts w:hint="eastAsia"/>
        </w:rPr>
        <w:t>いつでも</w:t>
      </w:r>
      <w:r w:rsidR="00A2019F">
        <w:rPr>
          <w:rFonts w:hint="eastAsia"/>
        </w:rPr>
        <w:t>契約の</w:t>
      </w:r>
      <w:r w:rsidR="00D65460">
        <w:rPr>
          <w:rFonts w:hint="eastAsia"/>
        </w:rPr>
        <w:t>解除ができる</w:t>
      </w:r>
      <w:r w:rsidR="00A2019F">
        <w:rPr>
          <w:rFonts w:hint="eastAsia"/>
        </w:rPr>
        <w:t>」</w:t>
      </w:r>
      <w:r w:rsidR="00D65460" w:rsidRPr="003A5ED4">
        <w:rPr>
          <w:rFonts w:hint="eastAsia"/>
        </w:rPr>
        <w:t>という</w:t>
      </w:r>
      <w:r w:rsidR="00A2019F">
        <w:rPr>
          <w:rFonts w:hint="eastAsia"/>
        </w:rPr>
        <w:t>ような</w:t>
      </w:r>
      <w:r w:rsidR="00D65460" w:rsidRPr="003A5ED4">
        <w:rPr>
          <w:rFonts w:hint="eastAsia"/>
        </w:rPr>
        <w:t>条</w:t>
      </w:r>
      <w:r w:rsidR="00A2019F">
        <w:rPr>
          <w:rFonts w:hint="eastAsia"/>
        </w:rPr>
        <w:t>文の存在があるがために</w:t>
      </w:r>
      <w:r w:rsidR="00D65460" w:rsidRPr="003A5ED4">
        <w:rPr>
          <w:rFonts w:hint="eastAsia"/>
        </w:rPr>
        <w:t>、</w:t>
      </w:r>
      <w:r w:rsidR="00A2019F">
        <w:rPr>
          <w:rFonts w:hint="eastAsia"/>
        </w:rPr>
        <w:t>契約が</w:t>
      </w:r>
      <w:r w:rsidR="00A2019F">
        <w:rPr>
          <w:rFonts w:hint="eastAsia"/>
        </w:rPr>
        <w:lastRenderedPageBreak/>
        <w:t>維持されているかの</w:t>
      </w:r>
      <w:r w:rsidR="00D65460" w:rsidRPr="003A5ED4">
        <w:rPr>
          <w:rFonts w:hint="eastAsia"/>
        </w:rPr>
        <w:t>確認のために本人の同行</w:t>
      </w:r>
      <w:r w:rsidR="00A2019F">
        <w:rPr>
          <w:rFonts w:hint="eastAsia"/>
        </w:rPr>
        <w:t>や本人への連絡を必要とする場合もあります</w:t>
      </w:r>
      <w:r w:rsidR="00D65460" w:rsidRPr="003A5ED4">
        <w:rPr>
          <w:rFonts w:hint="eastAsia"/>
        </w:rPr>
        <w:t>。その</w:t>
      </w:r>
      <w:r w:rsidR="00A2019F">
        <w:rPr>
          <w:rFonts w:hint="eastAsia"/>
        </w:rPr>
        <w:t>ため</w:t>
      </w:r>
      <w:r w:rsidR="000631DF">
        <w:rPr>
          <w:rFonts w:hint="eastAsia"/>
        </w:rPr>
        <w:t>、</w:t>
      </w:r>
      <w:r w:rsidR="00A2019F">
        <w:rPr>
          <w:rFonts w:hint="eastAsia"/>
        </w:rPr>
        <w:t>我々の法人が契約書の作成をする場合は「</w:t>
      </w:r>
      <w:r w:rsidR="00D65460" w:rsidRPr="003A5ED4">
        <w:rPr>
          <w:rFonts w:hint="eastAsia"/>
        </w:rPr>
        <w:t>財産管理契約の解除</w:t>
      </w:r>
      <w:r w:rsidR="000631DF">
        <w:rPr>
          <w:rFonts w:hint="eastAsia"/>
        </w:rPr>
        <w:t>がされた場合</w:t>
      </w:r>
      <w:r w:rsidR="00D65460" w:rsidRPr="003A5ED4">
        <w:rPr>
          <w:rFonts w:hint="eastAsia"/>
        </w:rPr>
        <w:t>は</w:t>
      </w:r>
      <w:r w:rsidR="000631DF">
        <w:rPr>
          <w:rFonts w:hint="eastAsia"/>
        </w:rPr>
        <w:t>、</w:t>
      </w:r>
      <w:r w:rsidR="00D65460" w:rsidRPr="003A5ED4">
        <w:rPr>
          <w:rFonts w:hint="eastAsia"/>
        </w:rPr>
        <w:t>任意後見契約</w:t>
      </w:r>
      <w:r w:rsidR="000631DF">
        <w:rPr>
          <w:rFonts w:hint="eastAsia"/>
        </w:rPr>
        <w:t>も</w:t>
      </w:r>
      <w:r w:rsidR="00D65460" w:rsidRPr="003A5ED4">
        <w:rPr>
          <w:rFonts w:hint="eastAsia"/>
        </w:rPr>
        <w:t>解除</w:t>
      </w:r>
      <w:r w:rsidR="000631DF">
        <w:rPr>
          <w:rFonts w:hint="eastAsia"/>
        </w:rPr>
        <w:t>される</w:t>
      </w:r>
      <w:r w:rsidR="00A2019F">
        <w:rPr>
          <w:rFonts w:hint="eastAsia"/>
        </w:rPr>
        <w:t>。」</w:t>
      </w:r>
      <w:r w:rsidR="00D65460" w:rsidRPr="003A5ED4">
        <w:rPr>
          <w:rFonts w:hint="eastAsia"/>
        </w:rPr>
        <w:t>という条項を入れて</w:t>
      </w:r>
      <w:r w:rsidR="00A2019F">
        <w:rPr>
          <w:rFonts w:hint="eastAsia"/>
        </w:rPr>
        <w:t>あります。これにより</w:t>
      </w:r>
      <w:r w:rsidR="00D65460" w:rsidRPr="003A5ED4">
        <w:rPr>
          <w:rFonts w:hint="eastAsia"/>
        </w:rPr>
        <w:t>任意後見契約の</w:t>
      </w:r>
      <w:r w:rsidR="00A2019F">
        <w:rPr>
          <w:rFonts w:hint="eastAsia"/>
        </w:rPr>
        <w:t>登記事項証明書を金融機関に提示し、</w:t>
      </w:r>
      <w:r w:rsidR="00D65460" w:rsidRPr="003A5ED4">
        <w:rPr>
          <w:rFonts w:hint="eastAsia"/>
        </w:rPr>
        <w:t>終了の登記がない</w:t>
      </w:r>
      <w:r w:rsidR="00A2019F">
        <w:rPr>
          <w:rFonts w:hint="eastAsia"/>
        </w:rPr>
        <w:t>ことを証明することで、</w:t>
      </w:r>
      <w:r w:rsidR="00D65460" w:rsidRPr="003A5ED4">
        <w:rPr>
          <w:rFonts w:hint="eastAsia"/>
        </w:rPr>
        <w:t>財産管理</w:t>
      </w:r>
      <w:r w:rsidR="00601464">
        <w:rPr>
          <w:rFonts w:hint="eastAsia"/>
        </w:rPr>
        <w:t>等委任</w:t>
      </w:r>
      <w:r w:rsidR="00D65460" w:rsidRPr="003A5ED4">
        <w:rPr>
          <w:rFonts w:hint="eastAsia"/>
        </w:rPr>
        <w:t>契約</w:t>
      </w:r>
      <w:r w:rsidR="00601464">
        <w:rPr>
          <w:rFonts w:hint="eastAsia"/>
        </w:rPr>
        <w:t>が</w:t>
      </w:r>
      <w:r w:rsidR="00A2019F">
        <w:rPr>
          <w:rFonts w:hint="eastAsia"/>
        </w:rPr>
        <w:t>維持されている</w:t>
      </w:r>
      <w:r w:rsidR="00D65460" w:rsidRPr="003A5ED4">
        <w:rPr>
          <w:rFonts w:hint="eastAsia"/>
        </w:rPr>
        <w:t>こと</w:t>
      </w:r>
      <w:r w:rsidR="000631DF">
        <w:rPr>
          <w:rFonts w:hint="eastAsia"/>
        </w:rPr>
        <w:t>を説明することもあります。</w:t>
      </w:r>
    </w:p>
    <w:p w14:paraId="28E07D2E" w14:textId="77777777" w:rsidR="00B33A71" w:rsidRDefault="00B33A71" w:rsidP="00047722">
      <w:pPr>
        <w:ind w:leftChars="200" w:left="454" w:firstLineChars="100" w:firstLine="227"/>
      </w:pPr>
    </w:p>
    <w:p w14:paraId="01F37420" w14:textId="472F0D53" w:rsidR="00B33A71" w:rsidRPr="003A5ED4" w:rsidRDefault="00B33A71" w:rsidP="00B33A71">
      <w:r w:rsidRPr="00B33A71">
        <w:rPr>
          <w:rFonts w:ascii="ＭＳ ゴシック" w:eastAsia="ＭＳ ゴシック" w:hAnsi="ＭＳ ゴシック" w:hint="eastAsia"/>
          <w:b/>
          <w:bCs/>
        </w:rPr>
        <w:t>（４）公正証書で作成</w:t>
      </w:r>
    </w:p>
    <w:p w14:paraId="5345B6D1" w14:textId="4A909895" w:rsidR="00D65460" w:rsidRDefault="00D65460" w:rsidP="000631DF">
      <w:pPr>
        <w:ind w:leftChars="200" w:left="454" w:firstLineChars="100" w:firstLine="227"/>
      </w:pPr>
      <w:r w:rsidRPr="003A5ED4">
        <w:rPr>
          <w:rFonts w:hint="eastAsia"/>
        </w:rPr>
        <w:t>任意後見契</w:t>
      </w:r>
      <w:r>
        <w:rPr>
          <w:rFonts w:hint="eastAsia"/>
        </w:rPr>
        <w:t>約と違い財産管理契約は必ずしも公正証書で作成することを義務付けら</w:t>
      </w:r>
      <w:r w:rsidRPr="003A5ED4">
        <w:rPr>
          <w:rFonts w:hint="eastAsia"/>
        </w:rPr>
        <w:t>れているわけでは</w:t>
      </w:r>
      <w:r w:rsidR="00EC67F3">
        <w:rPr>
          <w:rFonts w:hint="eastAsia"/>
        </w:rPr>
        <w:t>ありませんが、我々の法人では、</w:t>
      </w:r>
      <w:r w:rsidRPr="003A5ED4">
        <w:rPr>
          <w:rFonts w:hint="eastAsia"/>
        </w:rPr>
        <w:t>財産管理任契約</w:t>
      </w:r>
      <w:r w:rsidR="00EC67F3">
        <w:rPr>
          <w:rFonts w:hint="eastAsia"/>
        </w:rPr>
        <w:t>を</w:t>
      </w:r>
      <w:r w:rsidRPr="003A5ED4">
        <w:rPr>
          <w:rFonts w:hint="eastAsia"/>
        </w:rPr>
        <w:t>公正証書で作成してい</w:t>
      </w:r>
      <w:r w:rsidR="00EC67F3">
        <w:rPr>
          <w:rFonts w:hint="eastAsia"/>
        </w:rPr>
        <w:t>ます</w:t>
      </w:r>
      <w:r w:rsidRPr="003A5ED4">
        <w:rPr>
          <w:rFonts w:hint="eastAsia"/>
        </w:rPr>
        <w:t>。なぜなら、契約書に継続的に財産管理契約を委任すると書かれていても、</w:t>
      </w:r>
      <w:r>
        <w:rPr>
          <w:rFonts w:hint="eastAsia"/>
        </w:rPr>
        <w:t>どこまでいっても</w:t>
      </w:r>
      <w:r w:rsidRPr="003A5ED4">
        <w:rPr>
          <w:rFonts w:hint="eastAsia"/>
        </w:rPr>
        <w:t>私文書で</w:t>
      </w:r>
      <w:r w:rsidR="00EC67F3">
        <w:rPr>
          <w:rFonts w:hint="eastAsia"/>
        </w:rPr>
        <w:t>しかありません</w:t>
      </w:r>
      <w:r>
        <w:rPr>
          <w:rFonts w:hint="eastAsia"/>
        </w:rPr>
        <w:t>。第三者である公証人が本人の意思確認をして</w:t>
      </w:r>
      <w:r w:rsidRPr="003A5ED4">
        <w:rPr>
          <w:rFonts w:hint="eastAsia"/>
        </w:rPr>
        <w:t>ない</w:t>
      </w:r>
      <w:r>
        <w:rPr>
          <w:rFonts w:hint="eastAsia"/>
        </w:rPr>
        <w:t>ので</w:t>
      </w:r>
      <w:r w:rsidR="00EC67F3">
        <w:rPr>
          <w:rFonts w:hint="eastAsia"/>
        </w:rPr>
        <w:t>すから</w:t>
      </w:r>
      <w:r w:rsidRPr="003A5ED4">
        <w:rPr>
          <w:rFonts w:hint="eastAsia"/>
        </w:rPr>
        <w:t>金融機関は、毎回本人の意思確認をせざるを得</w:t>
      </w:r>
      <w:r w:rsidR="00601464">
        <w:rPr>
          <w:rFonts w:hint="eastAsia"/>
        </w:rPr>
        <w:t>ません。そうなると</w:t>
      </w:r>
      <w:r w:rsidRPr="003A5ED4">
        <w:rPr>
          <w:rFonts w:hint="eastAsia"/>
        </w:rPr>
        <w:t>当事者が個別に委任状を作成して窓口に持参したのと</w:t>
      </w:r>
      <w:r w:rsidR="00EC67F3">
        <w:rPr>
          <w:rFonts w:hint="eastAsia"/>
        </w:rPr>
        <w:t>なんら変わらないことに</w:t>
      </w:r>
      <w:r w:rsidRPr="003A5ED4">
        <w:rPr>
          <w:rFonts w:hint="eastAsia"/>
        </w:rPr>
        <w:t>なってしま</w:t>
      </w:r>
      <w:r w:rsidR="00EC67F3">
        <w:rPr>
          <w:rFonts w:hint="eastAsia"/>
        </w:rPr>
        <w:t>うからです</w:t>
      </w:r>
      <w:r w:rsidRPr="003A5ED4">
        <w:rPr>
          <w:rFonts w:hint="eastAsia"/>
        </w:rPr>
        <w:t>。</w:t>
      </w:r>
    </w:p>
    <w:p w14:paraId="283A75DB" w14:textId="1F8A8421" w:rsidR="00590DA9" w:rsidRDefault="00590DA9" w:rsidP="000631DF">
      <w:pPr>
        <w:ind w:leftChars="200" w:left="454" w:firstLineChars="100" w:firstLine="227"/>
      </w:pPr>
      <w:r>
        <w:rPr>
          <w:rFonts w:hint="eastAsia"/>
        </w:rPr>
        <w:t>なお、公正証書で作成したからといって、登記がされることはありません。</w:t>
      </w:r>
    </w:p>
    <w:p w14:paraId="1CF0607D" w14:textId="77777777" w:rsidR="00B33A71" w:rsidRDefault="00B33A71" w:rsidP="000631DF">
      <w:pPr>
        <w:ind w:leftChars="200" w:left="454" w:firstLineChars="100" w:firstLine="227"/>
      </w:pPr>
    </w:p>
    <w:p w14:paraId="08FBEDDA" w14:textId="1B66A649" w:rsidR="00B33A71" w:rsidRPr="00B33A71" w:rsidRDefault="00B33A71" w:rsidP="00B33A71">
      <w:pPr>
        <w:rPr>
          <w:rFonts w:asciiTheme="majorEastAsia" w:eastAsiaTheme="majorEastAsia" w:hAnsiTheme="majorEastAsia"/>
          <w:b/>
          <w:bCs/>
        </w:rPr>
      </w:pPr>
      <w:r w:rsidRPr="00B33A71">
        <w:rPr>
          <w:rFonts w:asciiTheme="majorEastAsia" w:eastAsiaTheme="majorEastAsia" w:hAnsiTheme="majorEastAsia" w:hint="eastAsia"/>
          <w:b/>
          <w:bCs/>
        </w:rPr>
        <w:t>（５）専門家のアドバイスの重要性</w:t>
      </w:r>
    </w:p>
    <w:p w14:paraId="3483481E" w14:textId="1D3674FB" w:rsidR="00D65460" w:rsidRDefault="00D65460" w:rsidP="00EC67F3">
      <w:pPr>
        <w:ind w:leftChars="100" w:left="454" w:hangingChars="100" w:hanging="227"/>
      </w:pPr>
      <w:r>
        <w:rPr>
          <w:rFonts w:hint="eastAsia"/>
        </w:rPr>
        <w:t xml:space="preserve">　</w:t>
      </w:r>
      <w:r w:rsidR="00EC67F3">
        <w:rPr>
          <w:rFonts w:hint="eastAsia"/>
        </w:rPr>
        <w:t xml:space="preserve">　任意後見制度を知らない</w:t>
      </w:r>
      <w:r w:rsidR="00601464">
        <w:rPr>
          <w:rFonts w:hint="eastAsia"/>
        </w:rPr>
        <w:t>一般の人は</w:t>
      </w:r>
      <w:r>
        <w:rPr>
          <w:rFonts w:hint="eastAsia"/>
        </w:rPr>
        <w:t>、親族や本人が信頼を寄せる友人・知人</w:t>
      </w:r>
      <w:r w:rsidR="00601464">
        <w:rPr>
          <w:rFonts w:hint="eastAsia"/>
        </w:rPr>
        <w:t>に</w:t>
      </w:r>
      <w:r>
        <w:rPr>
          <w:rFonts w:hint="eastAsia"/>
        </w:rPr>
        <w:t>事実上の財産管理を</w:t>
      </w:r>
      <w:r w:rsidR="00601464">
        <w:rPr>
          <w:rFonts w:hint="eastAsia"/>
        </w:rPr>
        <w:t>委任</w:t>
      </w:r>
      <w:r>
        <w:rPr>
          <w:rFonts w:hint="eastAsia"/>
        </w:rPr>
        <w:t>していることがあ</w:t>
      </w:r>
      <w:r w:rsidR="00EC67F3">
        <w:rPr>
          <w:rFonts w:hint="eastAsia"/>
        </w:rPr>
        <w:t>ります</w:t>
      </w:r>
      <w:r>
        <w:rPr>
          <w:rFonts w:hint="eastAsia"/>
        </w:rPr>
        <w:t>。しかし、</w:t>
      </w:r>
      <w:r w:rsidR="00EC67F3">
        <w:rPr>
          <w:rFonts w:hint="eastAsia"/>
        </w:rPr>
        <w:t>認知症</w:t>
      </w:r>
      <w:r>
        <w:rPr>
          <w:rFonts w:hint="eastAsia"/>
        </w:rPr>
        <w:t>が進行すると金融機関</w:t>
      </w:r>
      <w:r w:rsidR="00EC67F3">
        <w:rPr>
          <w:rFonts w:hint="eastAsia"/>
        </w:rPr>
        <w:t>が</w:t>
      </w:r>
      <w:r>
        <w:rPr>
          <w:rFonts w:hint="eastAsia"/>
        </w:rPr>
        <w:t>本人の意思</w:t>
      </w:r>
      <w:r w:rsidR="00EC67F3">
        <w:rPr>
          <w:rFonts w:hint="eastAsia"/>
        </w:rPr>
        <w:t>能力が</w:t>
      </w:r>
      <w:r>
        <w:rPr>
          <w:rFonts w:hint="eastAsia"/>
        </w:rPr>
        <w:t>確認できな</w:t>
      </w:r>
      <w:r w:rsidR="00EC67F3">
        <w:rPr>
          <w:rFonts w:hint="eastAsia"/>
        </w:rPr>
        <w:t>くな</w:t>
      </w:r>
      <w:r w:rsidR="00601464">
        <w:rPr>
          <w:rFonts w:hint="eastAsia"/>
        </w:rPr>
        <w:t>り</w:t>
      </w:r>
      <w:r>
        <w:rPr>
          <w:rFonts w:hint="eastAsia"/>
        </w:rPr>
        <w:t>出金</w:t>
      </w:r>
      <w:r w:rsidR="00601464">
        <w:rPr>
          <w:rFonts w:hint="eastAsia"/>
        </w:rPr>
        <w:t>の</w:t>
      </w:r>
      <w:r>
        <w:rPr>
          <w:rFonts w:hint="eastAsia"/>
        </w:rPr>
        <w:t>必要性</w:t>
      </w:r>
      <w:r w:rsidR="00EC67F3">
        <w:rPr>
          <w:rFonts w:hint="eastAsia"/>
        </w:rPr>
        <w:t>のために、</w:t>
      </w:r>
      <w:r>
        <w:rPr>
          <w:rFonts w:hint="eastAsia"/>
        </w:rPr>
        <w:t>法定後見申立の手続きをしなければなら</w:t>
      </w:r>
      <w:r w:rsidR="00EC67F3">
        <w:rPr>
          <w:rFonts w:hint="eastAsia"/>
        </w:rPr>
        <w:t>くなります。そうなると</w:t>
      </w:r>
      <w:r>
        <w:rPr>
          <w:rFonts w:hint="eastAsia"/>
        </w:rPr>
        <w:t>本人が信頼をよせる親族や知人・友人でなく第三者の専門家が裁判所から選任されるという事態</w:t>
      </w:r>
      <w:r w:rsidR="00EC67F3">
        <w:rPr>
          <w:rFonts w:hint="eastAsia"/>
        </w:rPr>
        <w:t>になるので、</w:t>
      </w:r>
      <w:r>
        <w:rPr>
          <w:rFonts w:hint="eastAsia"/>
        </w:rPr>
        <w:t>判断能力が衰える前に任意後見契約をしておく必要があ</w:t>
      </w:r>
      <w:r w:rsidR="00EC67F3">
        <w:rPr>
          <w:rFonts w:hint="eastAsia"/>
        </w:rPr>
        <w:t>ります</w:t>
      </w:r>
      <w:r>
        <w:rPr>
          <w:rFonts w:hint="eastAsia"/>
        </w:rPr>
        <w:t>。</w:t>
      </w:r>
      <w:r w:rsidR="00EC67F3">
        <w:rPr>
          <w:rFonts w:hint="eastAsia"/>
        </w:rPr>
        <w:t>その必要性を伝えるのも専門家の責務と考えて</w:t>
      </w:r>
      <w:r w:rsidR="00CC0803">
        <w:rPr>
          <w:rFonts w:hint="eastAsia"/>
        </w:rPr>
        <w:t>おくべきです</w:t>
      </w:r>
      <w:r>
        <w:rPr>
          <w:rFonts w:hint="eastAsia"/>
        </w:rPr>
        <w:t>。</w:t>
      </w:r>
    </w:p>
    <w:p w14:paraId="2B7278B9" w14:textId="17CF4AB9" w:rsidR="00D65460" w:rsidRDefault="00CC0803" w:rsidP="009A3E0F">
      <w:pPr>
        <w:ind w:leftChars="100" w:left="454" w:hangingChars="100" w:hanging="227"/>
      </w:pPr>
      <w:r>
        <w:rPr>
          <w:rFonts w:hint="eastAsia"/>
        </w:rPr>
        <w:t xml:space="preserve">　</w:t>
      </w:r>
      <w:r w:rsidR="001C4ED0">
        <w:rPr>
          <w:rFonts w:hint="eastAsia"/>
        </w:rPr>
        <w:t xml:space="preserve">　</w:t>
      </w:r>
      <w:r>
        <w:rPr>
          <w:rFonts w:hint="eastAsia"/>
        </w:rPr>
        <w:t>財産管理に関連して、本人が認知症になっても戸籍などで家族関係が証明されれば、施設や医療機関からの請求書があれば出金ができるようにすると記事が掲載されていました。</w:t>
      </w:r>
      <w:r w:rsidR="001C4ED0">
        <w:rPr>
          <w:rFonts w:hint="eastAsia"/>
        </w:rPr>
        <w:t>［</w:t>
      </w:r>
      <w:r w:rsidRPr="00CC0803">
        <w:rPr>
          <w:rFonts w:hint="eastAsia"/>
        </w:rPr>
        <w:t>日本経済新聞朝刊</w:t>
      </w:r>
      <w:r>
        <w:rPr>
          <w:rFonts w:hint="eastAsia"/>
        </w:rPr>
        <w:t>令和２年３月１１日</w:t>
      </w:r>
      <w:r w:rsidR="001C4ED0">
        <w:rPr>
          <w:rFonts w:hint="eastAsia"/>
        </w:rPr>
        <w:t>］</w:t>
      </w:r>
      <w:r w:rsidR="00601464">
        <w:rPr>
          <w:rFonts w:hint="eastAsia"/>
        </w:rPr>
        <w:t>。</w:t>
      </w:r>
      <w:r w:rsidR="001C4ED0">
        <w:rPr>
          <w:rFonts w:hint="eastAsia"/>
        </w:rPr>
        <w:t>人の人生は、施設費や医療費</w:t>
      </w:r>
      <w:r w:rsidR="00601464">
        <w:rPr>
          <w:rFonts w:hint="eastAsia"/>
        </w:rPr>
        <w:t>の支払い</w:t>
      </w:r>
      <w:r w:rsidR="001C4ED0">
        <w:rPr>
          <w:rFonts w:hint="eastAsia"/>
        </w:rPr>
        <w:t>だけでなく</w:t>
      </w:r>
      <w:r w:rsidR="00601464">
        <w:rPr>
          <w:rFonts w:hint="eastAsia"/>
        </w:rPr>
        <w:t>「</w:t>
      </w:r>
      <w:r w:rsidR="009A3E0F">
        <w:rPr>
          <w:rFonts w:hint="eastAsia"/>
        </w:rPr>
        <w:t>本人の意思の尊重とその心身の状況や</w:t>
      </w:r>
      <w:r w:rsidR="001C4ED0">
        <w:rPr>
          <w:rFonts w:hint="eastAsia"/>
        </w:rPr>
        <w:t>生活</w:t>
      </w:r>
      <w:r w:rsidR="009A3E0F">
        <w:rPr>
          <w:rFonts w:hint="eastAsia"/>
        </w:rPr>
        <w:t>に配慮する</w:t>
      </w:r>
      <w:r w:rsidR="00601464">
        <w:rPr>
          <w:rFonts w:hint="eastAsia"/>
        </w:rPr>
        <w:t>。」</w:t>
      </w:r>
      <w:r w:rsidR="009A3E0F">
        <w:rPr>
          <w:rFonts w:hint="eastAsia"/>
        </w:rPr>
        <w:t>という身上監護の部分も大きいのです。場当たり的にその場しのぎでの対応は、根本的な解決策である任意後見契約の必要性を知らしめる機会を減らし、結果として法定後見の申立に行き着いてしまう危険性をはらんでいるようで心配で</w:t>
      </w:r>
      <w:r w:rsidR="00601464">
        <w:rPr>
          <w:rFonts w:hint="eastAsia"/>
        </w:rPr>
        <w:t>す</w:t>
      </w:r>
      <w:r w:rsidR="009A3E0F">
        <w:rPr>
          <w:rFonts w:hint="eastAsia"/>
        </w:rPr>
        <w:t>。</w:t>
      </w:r>
    </w:p>
    <w:p w14:paraId="06724E9D" w14:textId="510F4584" w:rsidR="003C7E64" w:rsidRDefault="003C7E64" w:rsidP="00FD630E">
      <w:pPr>
        <w:ind w:leftChars="200" w:left="454" w:firstLineChars="1100" w:firstLine="2494"/>
      </w:pPr>
      <w:r w:rsidRPr="003C7E64">
        <w:rPr>
          <w:rFonts w:hint="eastAsia"/>
        </w:rPr>
        <w:t>（事例編第</w:t>
      </w:r>
      <w:r>
        <w:rPr>
          <w:rFonts w:hint="eastAsia"/>
        </w:rPr>
        <w:t>２</w:t>
      </w:r>
      <w:r w:rsidRPr="003C7E64">
        <w:rPr>
          <w:rFonts w:hint="eastAsia"/>
        </w:rPr>
        <w:t>章</w:t>
      </w:r>
      <w:r>
        <w:rPr>
          <w:rFonts w:hint="eastAsia"/>
        </w:rPr>
        <w:t>２、同３、同４、同コラム</w:t>
      </w:r>
      <w:r w:rsidRPr="003C7E64">
        <w:rPr>
          <w:rFonts w:hint="eastAsia"/>
        </w:rPr>
        <w:t>を参照ください。）</w:t>
      </w:r>
    </w:p>
    <w:p w14:paraId="05869691" w14:textId="77777777" w:rsidR="00601464" w:rsidRDefault="00601464" w:rsidP="009A3E0F">
      <w:pPr>
        <w:ind w:leftChars="100" w:left="454" w:hangingChars="100" w:hanging="227"/>
      </w:pPr>
    </w:p>
    <w:p w14:paraId="755C04AB" w14:textId="60D477B0" w:rsidR="00B33A71" w:rsidRDefault="00EE766E" w:rsidP="00B0740D">
      <w:pPr>
        <w:widowControl/>
        <w:jc w:val="left"/>
        <w:rPr>
          <w:rFonts w:ascii="ＭＳ ゴシック" w:eastAsia="ＭＳ ゴシック" w:hAnsi="ＭＳ ゴシック"/>
          <w:b/>
          <w:bCs/>
        </w:rPr>
      </w:pPr>
      <w:r>
        <w:rPr>
          <w:rFonts w:ascii="ＭＳ ゴシック" w:eastAsia="ＭＳ ゴシック" w:hAnsi="ＭＳ ゴシック" w:hint="eastAsia"/>
          <w:b/>
          <w:bCs/>
        </w:rPr>
        <w:t>４</w:t>
      </w:r>
      <w:r w:rsidR="001B7E67" w:rsidRPr="00A55DBB">
        <w:rPr>
          <w:rFonts w:ascii="ＭＳ ゴシック" w:eastAsia="ＭＳ ゴシック" w:hAnsi="ＭＳ ゴシック" w:hint="eastAsia"/>
          <w:b/>
          <w:bCs/>
        </w:rPr>
        <w:t xml:space="preserve">　</w:t>
      </w:r>
      <w:r w:rsidR="00D65460" w:rsidRPr="00A55DBB">
        <w:rPr>
          <w:rFonts w:ascii="ＭＳ ゴシック" w:eastAsia="ＭＳ ゴシック" w:hAnsi="ＭＳ ゴシック" w:hint="eastAsia"/>
          <w:b/>
          <w:bCs/>
        </w:rPr>
        <w:t>死後事務委任</w:t>
      </w:r>
    </w:p>
    <w:p w14:paraId="538E26FE" w14:textId="62C62BBA" w:rsidR="00D65460" w:rsidRPr="00A55DBB" w:rsidRDefault="00B33A71" w:rsidP="00B0740D">
      <w:pPr>
        <w:widowControl/>
        <w:jc w:val="left"/>
        <w:rPr>
          <w:rFonts w:ascii="ＭＳ ゴシック" w:eastAsia="ＭＳ ゴシック" w:hAnsi="ＭＳ ゴシック"/>
          <w:b/>
          <w:bCs/>
        </w:rPr>
      </w:pPr>
      <w:r>
        <w:rPr>
          <w:rFonts w:ascii="ＭＳ ゴシック" w:eastAsia="ＭＳ ゴシック" w:hAnsi="ＭＳ ゴシック" w:hint="eastAsia"/>
          <w:b/>
          <w:bCs/>
        </w:rPr>
        <w:lastRenderedPageBreak/>
        <w:t>（１）専門家が受任者の場合は必須</w:t>
      </w:r>
      <w:r w:rsidR="00D65460" w:rsidRPr="00A55DBB">
        <w:rPr>
          <w:rFonts w:ascii="ＭＳ ゴシック" w:eastAsia="ＭＳ ゴシック" w:hAnsi="ＭＳ ゴシック" w:hint="eastAsia"/>
          <w:b/>
          <w:bCs/>
        </w:rPr>
        <w:t xml:space="preserve">　　　　　　　</w:t>
      </w:r>
    </w:p>
    <w:p w14:paraId="63EF2C14" w14:textId="687D0E08" w:rsidR="00F453DD" w:rsidRDefault="00D65460" w:rsidP="00F453DD">
      <w:pPr>
        <w:ind w:left="227" w:hangingChars="100" w:hanging="227"/>
      </w:pPr>
      <w:r>
        <w:rPr>
          <w:rFonts w:hint="eastAsia"/>
        </w:rPr>
        <w:t xml:space="preserve">　　</w:t>
      </w:r>
      <w:r w:rsidR="00601464">
        <w:rPr>
          <w:rFonts w:hint="eastAsia"/>
        </w:rPr>
        <w:t>委任者である本人の死亡</w:t>
      </w:r>
      <w:r>
        <w:rPr>
          <w:rFonts w:hint="eastAsia"/>
        </w:rPr>
        <w:t>と同時に任意後見は終了</w:t>
      </w:r>
      <w:r w:rsidR="00B33A71">
        <w:rPr>
          <w:rFonts w:hint="eastAsia"/>
        </w:rPr>
        <w:t>します</w:t>
      </w:r>
      <w:r>
        <w:rPr>
          <w:rFonts w:hint="eastAsia"/>
        </w:rPr>
        <w:t>。その後は</w:t>
      </w:r>
      <w:r w:rsidR="001B7E67">
        <w:rPr>
          <w:rFonts w:hint="eastAsia"/>
        </w:rPr>
        <w:t>、遺体の引取り、病院代の支払い、</w:t>
      </w:r>
      <w:r>
        <w:rPr>
          <w:rFonts w:hint="eastAsia"/>
        </w:rPr>
        <w:t>葬儀、</w:t>
      </w:r>
      <w:r w:rsidR="001B7E67">
        <w:rPr>
          <w:rFonts w:hint="eastAsia"/>
        </w:rPr>
        <w:t>火葬、納骨</w:t>
      </w:r>
      <w:r>
        <w:rPr>
          <w:rFonts w:hint="eastAsia"/>
        </w:rPr>
        <w:t>、</w:t>
      </w:r>
      <w:r w:rsidR="001B7E67">
        <w:rPr>
          <w:rFonts w:hint="eastAsia"/>
        </w:rPr>
        <w:t>施設の片付け、遺品整理</w:t>
      </w:r>
      <w:r>
        <w:rPr>
          <w:rFonts w:hint="eastAsia"/>
        </w:rPr>
        <w:t>などさまざまな事務が</w:t>
      </w:r>
      <w:r w:rsidR="001B7E67">
        <w:rPr>
          <w:rFonts w:hint="eastAsia"/>
        </w:rPr>
        <w:t>必要になります</w:t>
      </w:r>
      <w:r>
        <w:rPr>
          <w:rFonts w:hint="eastAsia"/>
        </w:rPr>
        <w:t>。死亡後の事務は多岐にわた</w:t>
      </w:r>
      <w:r w:rsidR="001B7E67">
        <w:rPr>
          <w:rFonts w:hint="eastAsia"/>
        </w:rPr>
        <w:t>り</w:t>
      </w:r>
      <w:r w:rsidR="00F453DD">
        <w:rPr>
          <w:rFonts w:hint="eastAsia"/>
        </w:rPr>
        <w:t>ます。</w:t>
      </w:r>
      <w:r>
        <w:rPr>
          <w:rFonts w:hint="eastAsia"/>
        </w:rPr>
        <w:t>任意後見の場合は、公正証書作成時に、任意後見契約とともに死後事務の委任契約を締結することが</w:t>
      </w:r>
      <w:r w:rsidR="00601464">
        <w:rPr>
          <w:rFonts w:hint="eastAsia"/>
        </w:rPr>
        <w:t>一般的で</w:t>
      </w:r>
      <w:r w:rsidR="005377CA">
        <w:rPr>
          <w:rFonts w:hint="eastAsia"/>
        </w:rPr>
        <w:t>す</w:t>
      </w:r>
      <w:r w:rsidR="00601464">
        <w:rPr>
          <w:rFonts w:hint="eastAsia"/>
        </w:rPr>
        <w:t>。</w:t>
      </w:r>
    </w:p>
    <w:p w14:paraId="6416021E" w14:textId="29CE0787" w:rsidR="00C9675A" w:rsidRDefault="005377CA" w:rsidP="00F453DD">
      <w:pPr>
        <w:ind w:leftChars="100" w:left="227" w:firstLineChars="100" w:firstLine="227"/>
      </w:pPr>
      <w:r>
        <w:rPr>
          <w:rFonts w:hint="eastAsia"/>
        </w:rPr>
        <w:t>反対に</w:t>
      </w:r>
      <w:r w:rsidR="00F453DD">
        <w:rPr>
          <w:rFonts w:hint="eastAsia"/>
        </w:rPr>
        <w:t>親族が任意後見人である場合は、先祖代々のお墓の場所も</w:t>
      </w:r>
      <w:r>
        <w:rPr>
          <w:rFonts w:hint="eastAsia"/>
        </w:rPr>
        <w:t>わかっていますし</w:t>
      </w:r>
      <w:r w:rsidR="00F453DD">
        <w:rPr>
          <w:rFonts w:hint="eastAsia"/>
        </w:rPr>
        <w:t>過去</w:t>
      </w:r>
      <w:r w:rsidR="00C9675A">
        <w:rPr>
          <w:rFonts w:hint="eastAsia"/>
        </w:rPr>
        <w:t>に</w:t>
      </w:r>
      <w:r>
        <w:rPr>
          <w:rFonts w:hint="eastAsia"/>
        </w:rPr>
        <w:t>親族の</w:t>
      </w:r>
      <w:r w:rsidR="00F453DD">
        <w:rPr>
          <w:rFonts w:hint="eastAsia"/>
        </w:rPr>
        <w:t>葬儀</w:t>
      </w:r>
      <w:r w:rsidR="00C9675A">
        <w:rPr>
          <w:rFonts w:hint="eastAsia"/>
        </w:rPr>
        <w:t>をした</w:t>
      </w:r>
      <w:r w:rsidR="00F453DD">
        <w:rPr>
          <w:rFonts w:hint="eastAsia"/>
        </w:rPr>
        <w:t>経験</w:t>
      </w:r>
      <w:r>
        <w:rPr>
          <w:rFonts w:hint="eastAsia"/>
        </w:rPr>
        <w:t>で、</w:t>
      </w:r>
      <w:r w:rsidR="00F453DD">
        <w:rPr>
          <w:rFonts w:hint="eastAsia"/>
        </w:rPr>
        <w:t>どの程度の付き合いの</w:t>
      </w:r>
      <w:r>
        <w:rPr>
          <w:rFonts w:hint="eastAsia"/>
        </w:rPr>
        <w:t>ある</w:t>
      </w:r>
      <w:r w:rsidR="00F453DD">
        <w:rPr>
          <w:rFonts w:hint="eastAsia"/>
        </w:rPr>
        <w:t>人まで声をかける</w:t>
      </w:r>
      <w:r>
        <w:rPr>
          <w:rFonts w:hint="eastAsia"/>
        </w:rPr>
        <w:t>と良い</w:t>
      </w:r>
      <w:r w:rsidR="00F453DD">
        <w:rPr>
          <w:rFonts w:hint="eastAsia"/>
        </w:rPr>
        <w:t>のかなどを知っているのが通常</w:t>
      </w:r>
      <w:r w:rsidR="007D6BCC">
        <w:rPr>
          <w:rFonts w:hint="eastAsia"/>
        </w:rPr>
        <w:t>だと思います</w:t>
      </w:r>
      <w:r w:rsidR="00F453DD">
        <w:rPr>
          <w:rFonts w:hint="eastAsia"/>
        </w:rPr>
        <w:t>。</w:t>
      </w:r>
      <w:r>
        <w:rPr>
          <w:rFonts w:hint="eastAsia"/>
        </w:rPr>
        <w:t>そのため親族が任意後見契約の受任者である場合は、死後事務契約は不要であることが多いでしょう。</w:t>
      </w:r>
    </w:p>
    <w:p w14:paraId="22A438ED" w14:textId="3DD86952" w:rsidR="00D65460" w:rsidRDefault="00F453DD" w:rsidP="00F453DD">
      <w:pPr>
        <w:ind w:leftChars="100" w:left="227" w:firstLineChars="100" w:firstLine="227"/>
      </w:pPr>
      <w:r>
        <w:rPr>
          <w:rFonts w:hint="eastAsia"/>
        </w:rPr>
        <w:t>しかし、第三者である</w:t>
      </w:r>
      <w:r w:rsidR="005377CA">
        <w:rPr>
          <w:rFonts w:hint="eastAsia"/>
        </w:rPr>
        <w:t>司法書士などの専門家が任意後見</w:t>
      </w:r>
      <w:r>
        <w:rPr>
          <w:rFonts w:hint="eastAsia"/>
        </w:rPr>
        <w:t>契約の受任者である場合は、そのような</w:t>
      </w:r>
      <w:r w:rsidR="007D6BCC">
        <w:rPr>
          <w:rFonts w:hint="eastAsia"/>
        </w:rPr>
        <w:t>前提</w:t>
      </w:r>
      <w:r>
        <w:rPr>
          <w:rFonts w:hint="eastAsia"/>
        </w:rPr>
        <w:t>がないため</w:t>
      </w:r>
      <w:r w:rsidR="00D65460">
        <w:rPr>
          <w:rFonts w:hint="eastAsia"/>
        </w:rPr>
        <w:t>任意後見契約と同時に死後事務契約を</w:t>
      </w:r>
      <w:r w:rsidR="007D6BCC">
        <w:rPr>
          <w:rFonts w:hint="eastAsia"/>
        </w:rPr>
        <w:t>する</w:t>
      </w:r>
      <w:r>
        <w:rPr>
          <w:rFonts w:hint="eastAsia"/>
        </w:rPr>
        <w:t>必要</w:t>
      </w:r>
      <w:r w:rsidR="007D6BCC">
        <w:rPr>
          <w:rFonts w:hint="eastAsia"/>
        </w:rPr>
        <w:t>があ</w:t>
      </w:r>
      <w:r>
        <w:rPr>
          <w:rFonts w:hint="eastAsia"/>
        </w:rPr>
        <w:t>ります</w:t>
      </w:r>
      <w:r w:rsidR="00D65460">
        <w:rPr>
          <w:rFonts w:hint="eastAsia"/>
        </w:rPr>
        <w:t>。</w:t>
      </w:r>
    </w:p>
    <w:p w14:paraId="790FA5EC" w14:textId="77777777" w:rsidR="00E94D26" w:rsidRDefault="00E94D26" w:rsidP="00F453DD">
      <w:pPr>
        <w:ind w:leftChars="100" w:left="227" w:firstLineChars="100" w:firstLine="227"/>
      </w:pPr>
    </w:p>
    <w:p w14:paraId="47B72725" w14:textId="2303C6CF" w:rsidR="00B33A71" w:rsidRPr="00E94D26" w:rsidRDefault="00B33A71" w:rsidP="00B33A71">
      <w:pPr>
        <w:rPr>
          <w:rFonts w:asciiTheme="majorEastAsia" w:eastAsiaTheme="majorEastAsia" w:hAnsiTheme="majorEastAsia"/>
          <w:b/>
          <w:bCs/>
        </w:rPr>
      </w:pPr>
      <w:r w:rsidRPr="00E94D26">
        <w:rPr>
          <w:rFonts w:asciiTheme="majorEastAsia" w:eastAsiaTheme="majorEastAsia" w:hAnsiTheme="majorEastAsia" w:hint="eastAsia"/>
          <w:b/>
          <w:bCs/>
        </w:rPr>
        <w:t>（２）法的な</w:t>
      </w:r>
      <w:r w:rsidR="00E94D26" w:rsidRPr="00E94D26">
        <w:rPr>
          <w:rFonts w:asciiTheme="majorEastAsia" w:eastAsiaTheme="majorEastAsia" w:hAnsiTheme="majorEastAsia" w:hint="eastAsia"/>
          <w:b/>
          <w:bCs/>
        </w:rPr>
        <w:t>説明も必要</w:t>
      </w:r>
    </w:p>
    <w:p w14:paraId="5D536CE6" w14:textId="20933CE3" w:rsidR="008825B3" w:rsidRDefault="00D65460" w:rsidP="00D65460">
      <w:pPr>
        <w:ind w:leftChars="100" w:left="227" w:firstLineChars="100" w:firstLine="227"/>
      </w:pPr>
      <w:r w:rsidRPr="00125339">
        <w:rPr>
          <w:rFonts w:hint="eastAsia"/>
        </w:rPr>
        <w:t>死後事務契約は、委任契約で</w:t>
      </w:r>
      <w:r w:rsidR="007D6BCC">
        <w:rPr>
          <w:rFonts w:hint="eastAsia"/>
        </w:rPr>
        <w:t>すから</w:t>
      </w:r>
      <w:r w:rsidRPr="00125339">
        <w:rPr>
          <w:rFonts w:hint="eastAsia"/>
        </w:rPr>
        <w:t>本来</w:t>
      </w:r>
      <w:r>
        <w:rPr>
          <w:rFonts w:hint="eastAsia"/>
        </w:rPr>
        <w:t>は</w:t>
      </w:r>
      <w:r w:rsidR="00B33A71">
        <w:rPr>
          <w:rFonts w:hint="eastAsia"/>
        </w:rPr>
        <w:t>、</w:t>
      </w:r>
      <w:r w:rsidRPr="00125339">
        <w:rPr>
          <w:rFonts w:hint="eastAsia"/>
        </w:rPr>
        <w:t>委任者</w:t>
      </w:r>
      <w:r w:rsidR="007D6BCC">
        <w:rPr>
          <w:rFonts w:hint="eastAsia"/>
        </w:rPr>
        <w:t>である</w:t>
      </w:r>
      <w:r w:rsidRPr="00125339">
        <w:rPr>
          <w:rFonts w:hint="eastAsia"/>
        </w:rPr>
        <w:t>本人の死亡によって終了する（民法６５３条１号）</w:t>
      </w:r>
      <w:r>
        <w:rPr>
          <w:rFonts w:hint="eastAsia"/>
        </w:rPr>
        <w:t>のが原則で</w:t>
      </w:r>
      <w:r w:rsidR="007D6BCC">
        <w:rPr>
          <w:rFonts w:hint="eastAsia"/>
        </w:rPr>
        <w:t>す</w:t>
      </w:r>
      <w:r>
        <w:rPr>
          <w:rFonts w:hint="eastAsia"/>
        </w:rPr>
        <w:t>。しかし、死後事務契約は、本人の死亡後に効力</w:t>
      </w:r>
      <w:r w:rsidR="007D6BCC">
        <w:rPr>
          <w:rFonts w:hint="eastAsia"/>
        </w:rPr>
        <w:t>を</w:t>
      </w:r>
      <w:r>
        <w:rPr>
          <w:rFonts w:hint="eastAsia"/>
        </w:rPr>
        <w:t>発生</w:t>
      </w:r>
      <w:r w:rsidR="007D6BCC">
        <w:rPr>
          <w:rFonts w:hint="eastAsia"/>
        </w:rPr>
        <w:t>させる必要があるため</w:t>
      </w:r>
      <w:r>
        <w:rPr>
          <w:rFonts w:hint="eastAsia"/>
        </w:rPr>
        <w:t>、死亡が契約の終了原因となってはいけ</w:t>
      </w:r>
      <w:r w:rsidR="008825B3">
        <w:rPr>
          <w:rFonts w:hint="eastAsia"/>
        </w:rPr>
        <w:t>ませんし、</w:t>
      </w:r>
      <w:r>
        <w:rPr>
          <w:rFonts w:hint="eastAsia"/>
        </w:rPr>
        <w:t>委任者</w:t>
      </w:r>
      <w:r w:rsidR="008825B3">
        <w:rPr>
          <w:rFonts w:hint="eastAsia"/>
        </w:rPr>
        <w:t>である本人の</w:t>
      </w:r>
      <w:r>
        <w:rPr>
          <w:rFonts w:hint="eastAsia"/>
        </w:rPr>
        <w:t>相続人</w:t>
      </w:r>
      <w:r w:rsidR="008825B3">
        <w:rPr>
          <w:rFonts w:hint="eastAsia"/>
        </w:rPr>
        <w:t>もその契約で</w:t>
      </w:r>
      <w:r>
        <w:rPr>
          <w:rFonts w:hint="eastAsia"/>
        </w:rPr>
        <w:t>拘束</w:t>
      </w:r>
      <w:r w:rsidR="008825B3">
        <w:rPr>
          <w:rFonts w:hint="eastAsia"/>
        </w:rPr>
        <w:t>しなければなりません</w:t>
      </w:r>
      <w:r>
        <w:rPr>
          <w:rFonts w:hint="eastAsia"/>
        </w:rPr>
        <w:t>。判例もこの考え方を是認し、死後も契約は有効であるとしてい</w:t>
      </w:r>
      <w:r w:rsidR="008825B3">
        <w:rPr>
          <w:rFonts w:hint="eastAsia"/>
        </w:rPr>
        <w:t>ます</w:t>
      </w:r>
      <w:r>
        <w:rPr>
          <w:rStyle w:val="ad"/>
        </w:rPr>
        <w:footnoteReference w:id="23"/>
      </w:r>
      <w:r>
        <w:rPr>
          <w:rFonts w:hint="eastAsia"/>
        </w:rPr>
        <w:t>。</w:t>
      </w:r>
      <w:r w:rsidR="008825B3">
        <w:rPr>
          <w:rFonts w:hint="eastAsia"/>
        </w:rPr>
        <w:t>専門家が</w:t>
      </w:r>
      <w:r w:rsidRPr="002644AC">
        <w:rPr>
          <w:rFonts w:hint="eastAsia"/>
        </w:rPr>
        <w:t>任意後見契約</w:t>
      </w:r>
      <w:r w:rsidR="008825B3">
        <w:rPr>
          <w:rFonts w:hint="eastAsia"/>
        </w:rPr>
        <w:t>の受任者になる場合は、ほぼ死後事務契約も同時に締結することが</w:t>
      </w:r>
      <w:r w:rsidRPr="002644AC">
        <w:rPr>
          <w:rFonts w:hint="eastAsia"/>
        </w:rPr>
        <w:t>多い</w:t>
      </w:r>
      <w:r w:rsidR="008825B3">
        <w:rPr>
          <w:rFonts w:hint="eastAsia"/>
        </w:rPr>
        <w:t>でしょう</w:t>
      </w:r>
      <w:r w:rsidRPr="002644AC">
        <w:rPr>
          <w:rFonts w:hint="eastAsia"/>
        </w:rPr>
        <w:t>。</w:t>
      </w:r>
    </w:p>
    <w:p w14:paraId="24981CB2" w14:textId="10E32E85" w:rsidR="00E94D26" w:rsidRDefault="0037015B" w:rsidP="00E94D26">
      <w:pPr>
        <w:ind w:leftChars="100" w:left="227" w:firstLineChars="100" w:firstLine="227"/>
      </w:pPr>
      <w:r>
        <w:rPr>
          <w:rFonts w:hint="eastAsia"/>
        </w:rPr>
        <w:t>実務の中で、死後事務の説明をしていると、</w:t>
      </w:r>
      <w:r w:rsidR="00D65460" w:rsidRPr="002644AC">
        <w:rPr>
          <w:rFonts w:hint="eastAsia"/>
        </w:rPr>
        <w:t>遺言書</w:t>
      </w:r>
      <w:r>
        <w:rPr>
          <w:rFonts w:hint="eastAsia"/>
        </w:rPr>
        <w:t>に定めておけば良いのではないかという質問が出てきます。遺言書</w:t>
      </w:r>
      <w:r w:rsidR="00D65460" w:rsidRPr="002644AC">
        <w:rPr>
          <w:rFonts w:hint="eastAsia"/>
        </w:rPr>
        <w:t>を作成していれば死後事務契約は不要なので</w:t>
      </w:r>
      <w:r>
        <w:rPr>
          <w:rFonts w:hint="eastAsia"/>
        </w:rPr>
        <w:t>しょうか</w:t>
      </w:r>
      <w:r w:rsidR="00D65460" w:rsidRPr="002644AC">
        <w:rPr>
          <w:rFonts w:hint="eastAsia"/>
        </w:rPr>
        <w:t>。その答えは否で</w:t>
      </w:r>
      <w:r>
        <w:rPr>
          <w:rFonts w:hint="eastAsia"/>
        </w:rPr>
        <w:t>す</w:t>
      </w:r>
      <w:r w:rsidR="00D65460" w:rsidRPr="002644AC">
        <w:rPr>
          <w:rFonts w:hint="eastAsia"/>
        </w:rPr>
        <w:t>。遺言書</w:t>
      </w:r>
      <w:r w:rsidR="00D65460">
        <w:rPr>
          <w:rFonts w:hint="eastAsia"/>
        </w:rPr>
        <w:t>も死後の希望を叶えるための制度で</w:t>
      </w:r>
      <w:r>
        <w:rPr>
          <w:rFonts w:hint="eastAsia"/>
        </w:rPr>
        <w:t>す</w:t>
      </w:r>
      <w:r w:rsidR="00D65460">
        <w:rPr>
          <w:rFonts w:hint="eastAsia"/>
        </w:rPr>
        <w:t>が</w:t>
      </w:r>
      <w:r w:rsidR="00C9675A">
        <w:rPr>
          <w:rFonts w:hint="eastAsia"/>
        </w:rPr>
        <w:t>、</w:t>
      </w:r>
      <w:r w:rsidR="00D65460">
        <w:rPr>
          <w:rFonts w:hint="eastAsia"/>
        </w:rPr>
        <w:t>遺言書に関しては遺言事項が法定されてい</w:t>
      </w:r>
      <w:r>
        <w:rPr>
          <w:rFonts w:hint="eastAsia"/>
        </w:rPr>
        <w:t>て、</w:t>
      </w:r>
      <w:r w:rsidR="00D65460" w:rsidRPr="002644AC">
        <w:rPr>
          <w:rFonts w:hint="eastAsia"/>
        </w:rPr>
        <w:t>自分の財産を自分の死亡後にどう分けるのか、自分の権利を誰に移すのかを決めるもので</w:t>
      </w:r>
      <w:r>
        <w:rPr>
          <w:rFonts w:hint="eastAsia"/>
        </w:rPr>
        <w:t>す</w:t>
      </w:r>
      <w:r w:rsidR="00D65460">
        <w:rPr>
          <w:rFonts w:hint="eastAsia"/>
        </w:rPr>
        <w:t>。そのため</w:t>
      </w:r>
      <w:r w:rsidR="00D65460" w:rsidRPr="002644AC">
        <w:rPr>
          <w:rFonts w:hint="eastAsia"/>
        </w:rPr>
        <w:t>、</w:t>
      </w:r>
      <w:r>
        <w:rPr>
          <w:rFonts w:hint="eastAsia"/>
        </w:rPr>
        <w:t>自分の死後の</w:t>
      </w:r>
      <w:r w:rsidR="00D65460" w:rsidRPr="002644AC">
        <w:rPr>
          <w:rFonts w:hint="eastAsia"/>
        </w:rPr>
        <w:t>事務</w:t>
      </w:r>
      <w:r w:rsidR="000B6F4A">
        <w:rPr>
          <w:rFonts w:hint="eastAsia"/>
        </w:rPr>
        <w:t>について</w:t>
      </w:r>
      <w:r w:rsidR="00D65460">
        <w:rPr>
          <w:rFonts w:hint="eastAsia"/>
        </w:rPr>
        <w:t>希望がある場合は、</w:t>
      </w:r>
      <w:r w:rsidR="00D65460" w:rsidRPr="002644AC">
        <w:rPr>
          <w:rFonts w:hint="eastAsia"/>
        </w:rPr>
        <w:t>死後事務契約</w:t>
      </w:r>
      <w:r w:rsidR="00D65460">
        <w:rPr>
          <w:rFonts w:hint="eastAsia"/>
        </w:rPr>
        <w:t>を締結</w:t>
      </w:r>
      <w:r w:rsidR="00C9675A">
        <w:rPr>
          <w:rFonts w:hint="eastAsia"/>
        </w:rPr>
        <w:t>しておくべきです</w:t>
      </w:r>
      <w:r w:rsidR="00D65460">
        <w:rPr>
          <w:rFonts w:hint="eastAsia"/>
        </w:rPr>
        <w:t>。</w:t>
      </w:r>
    </w:p>
    <w:p w14:paraId="3F5D945C" w14:textId="77777777" w:rsidR="00E94D26" w:rsidRDefault="00E94D26" w:rsidP="00E94D26"/>
    <w:p w14:paraId="04952B66" w14:textId="7A919DBF" w:rsidR="00E94D26" w:rsidRPr="00E94D26" w:rsidRDefault="00E94D26" w:rsidP="00E94D26">
      <w:pPr>
        <w:rPr>
          <w:rFonts w:asciiTheme="majorEastAsia" w:eastAsiaTheme="majorEastAsia" w:hAnsiTheme="majorEastAsia"/>
          <w:b/>
          <w:bCs/>
        </w:rPr>
      </w:pPr>
      <w:r w:rsidRPr="00E94D26">
        <w:rPr>
          <w:rFonts w:asciiTheme="majorEastAsia" w:eastAsiaTheme="majorEastAsia" w:hAnsiTheme="majorEastAsia" w:hint="eastAsia"/>
          <w:b/>
          <w:bCs/>
        </w:rPr>
        <w:t>（３）死後事務の相談から任意後見契約につながる</w:t>
      </w:r>
    </w:p>
    <w:p w14:paraId="0D26EEA9" w14:textId="767C6A5F" w:rsidR="006B2F18" w:rsidRDefault="000B6F4A" w:rsidP="000B6F4A">
      <w:pPr>
        <w:ind w:leftChars="100" w:left="227" w:firstLineChars="100" w:firstLine="227"/>
      </w:pPr>
      <w:r>
        <w:rPr>
          <w:rFonts w:hint="eastAsia"/>
        </w:rPr>
        <w:t>現在の７０代、８０代の人たちは、この死後の事務に当たる部分は、自分の親の葬儀や法事を通じて、誰かがやらなければ祖先に申し訳がないという意識を持っている年代です。そのため子ども</w:t>
      </w:r>
      <w:r w:rsidR="00C9675A">
        <w:rPr>
          <w:rFonts w:hint="eastAsia"/>
        </w:rPr>
        <w:t>など頼れる人</w:t>
      </w:r>
      <w:r>
        <w:rPr>
          <w:rFonts w:hint="eastAsia"/>
        </w:rPr>
        <w:t>の</w:t>
      </w:r>
      <w:r w:rsidR="00C9675A">
        <w:rPr>
          <w:rFonts w:hint="eastAsia"/>
        </w:rPr>
        <w:t>い</w:t>
      </w:r>
      <w:r>
        <w:rPr>
          <w:rFonts w:hint="eastAsia"/>
        </w:rPr>
        <w:t>ないおひとり様からは、死後の事務に当たる部分の相談は、意外と多いものです。その人たちは、任意後見という制度を知らないことがほとんどです</w:t>
      </w:r>
      <w:r w:rsidR="00C9675A">
        <w:rPr>
          <w:rFonts w:hint="eastAsia"/>
        </w:rPr>
        <w:t>。</w:t>
      </w:r>
    </w:p>
    <w:p w14:paraId="0C6932A8" w14:textId="1AFFC103" w:rsidR="00E931EC" w:rsidRDefault="000B6F4A" w:rsidP="00FD630E">
      <w:pPr>
        <w:ind w:leftChars="100" w:left="227" w:firstLineChars="100" w:firstLine="227"/>
      </w:pPr>
      <w:r>
        <w:rPr>
          <w:rFonts w:hint="eastAsia"/>
        </w:rPr>
        <w:t>死後事務の相談があったときには、</w:t>
      </w:r>
      <w:r w:rsidR="00C9675A">
        <w:rPr>
          <w:rFonts w:hint="eastAsia"/>
        </w:rPr>
        <w:t>死ぬまでに「認知症などで判断能力が衰える期間</w:t>
      </w:r>
      <w:r w:rsidR="00C9675A">
        <w:rPr>
          <w:rFonts w:hint="eastAsia"/>
        </w:rPr>
        <w:lastRenderedPageBreak/>
        <w:t>があるかもしれない。」ことを伝えて</w:t>
      </w:r>
      <w:r>
        <w:rPr>
          <w:rFonts w:hint="eastAsia"/>
        </w:rPr>
        <w:t>任意後見に関する必要性をしっかり説明</w:t>
      </w:r>
      <w:r w:rsidR="00C9675A">
        <w:rPr>
          <w:rFonts w:hint="eastAsia"/>
        </w:rPr>
        <w:t>して欲しいと思います。司法書士などの専門家が、任意後見の説明</w:t>
      </w:r>
      <w:r w:rsidR="006B2F18">
        <w:rPr>
          <w:rFonts w:hint="eastAsia"/>
        </w:rPr>
        <w:t>を</w:t>
      </w:r>
      <w:r>
        <w:rPr>
          <w:rFonts w:hint="eastAsia"/>
        </w:rPr>
        <w:t>することで、一件でも多くの契約</w:t>
      </w:r>
      <w:r w:rsidR="006B2F18">
        <w:rPr>
          <w:rFonts w:hint="eastAsia"/>
        </w:rPr>
        <w:t>につながることが</w:t>
      </w:r>
      <w:r>
        <w:rPr>
          <w:rFonts w:hint="eastAsia"/>
        </w:rPr>
        <w:t>、相談者のためにもな</w:t>
      </w:r>
      <w:r w:rsidR="006B2F18">
        <w:rPr>
          <w:rFonts w:hint="eastAsia"/>
        </w:rPr>
        <w:t>りひいては超高齢社会である日本のため</w:t>
      </w:r>
      <w:r w:rsidR="003C7E64">
        <w:rPr>
          <w:rFonts w:hint="eastAsia"/>
        </w:rPr>
        <w:t>に</w:t>
      </w:r>
      <w:r w:rsidR="006B2F18">
        <w:rPr>
          <w:rFonts w:hint="eastAsia"/>
        </w:rPr>
        <w:t>も</w:t>
      </w:r>
      <w:r w:rsidR="003C7E64">
        <w:rPr>
          <w:rFonts w:hint="eastAsia"/>
        </w:rPr>
        <w:t>な</w:t>
      </w:r>
      <w:r>
        <w:rPr>
          <w:rFonts w:hint="eastAsia"/>
        </w:rPr>
        <w:t>るからです。</w:t>
      </w:r>
      <w:r w:rsidR="003C7E64">
        <w:rPr>
          <w:rFonts w:hint="eastAsia"/>
        </w:rPr>
        <w:t xml:space="preserve">　　　　　　　　　　　　　　　</w:t>
      </w:r>
      <w:r w:rsidR="003C7E64" w:rsidRPr="003C7E64">
        <w:rPr>
          <w:rFonts w:hint="eastAsia"/>
        </w:rPr>
        <w:t>（事例編第</w:t>
      </w:r>
      <w:r w:rsidR="003C7E64">
        <w:rPr>
          <w:rFonts w:hint="eastAsia"/>
        </w:rPr>
        <w:t>６</w:t>
      </w:r>
      <w:r w:rsidR="003C7E64" w:rsidRPr="003C7E64">
        <w:rPr>
          <w:rFonts w:hint="eastAsia"/>
        </w:rPr>
        <w:t>章３を参照ください。）</w:t>
      </w:r>
    </w:p>
    <w:p w14:paraId="37B99ACD" w14:textId="58E5073E" w:rsidR="003C7E64" w:rsidRDefault="003C7E64" w:rsidP="00D65460">
      <w:pPr>
        <w:ind w:leftChars="100" w:left="227"/>
      </w:pPr>
    </w:p>
    <w:p w14:paraId="147D2AE2" w14:textId="799AA4C9" w:rsidR="007940F7" w:rsidRPr="00A55DBB" w:rsidRDefault="00EE766E" w:rsidP="00D65460">
      <w:pPr>
        <w:ind w:leftChars="100" w:left="227"/>
        <w:rPr>
          <w:rFonts w:ascii="ＭＳ ゴシック" w:eastAsia="ＭＳ ゴシック" w:hAnsi="ＭＳ ゴシック"/>
          <w:b/>
          <w:bCs/>
        </w:rPr>
      </w:pPr>
      <w:r>
        <w:rPr>
          <w:rFonts w:ascii="ＭＳ ゴシック" w:eastAsia="ＭＳ ゴシック" w:hAnsi="ＭＳ ゴシック" w:hint="eastAsia"/>
          <w:b/>
          <w:bCs/>
        </w:rPr>
        <w:t>５</w:t>
      </w:r>
      <w:r w:rsidR="007940F7" w:rsidRPr="00A55DBB">
        <w:rPr>
          <w:rFonts w:ascii="ＭＳ ゴシック" w:eastAsia="ＭＳ ゴシック" w:hAnsi="ＭＳ ゴシック" w:hint="eastAsia"/>
          <w:b/>
          <w:bCs/>
        </w:rPr>
        <w:t xml:space="preserve">　民事信託</w:t>
      </w:r>
    </w:p>
    <w:p w14:paraId="2037273D" w14:textId="1A9B9FE7" w:rsidR="00A55DBB" w:rsidRDefault="007E31F3" w:rsidP="007E31F3">
      <w:pPr>
        <w:ind w:leftChars="100" w:left="227" w:firstLineChars="100" w:firstLine="227"/>
      </w:pPr>
      <w:r>
        <w:rPr>
          <w:rFonts w:hint="eastAsia"/>
        </w:rPr>
        <w:t>任意後見契約の時点で資産</w:t>
      </w:r>
      <w:r w:rsidR="00A55DBB">
        <w:rPr>
          <w:rFonts w:hint="eastAsia"/>
        </w:rPr>
        <w:t>の</w:t>
      </w:r>
      <w:r>
        <w:rPr>
          <w:rFonts w:hint="eastAsia"/>
        </w:rPr>
        <w:t>運用や有効利用の</w:t>
      </w:r>
      <w:r w:rsidR="00A55DBB">
        <w:rPr>
          <w:rFonts w:hint="eastAsia"/>
        </w:rPr>
        <w:t>方法が</w:t>
      </w:r>
      <w:r w:rsidR="00EE766E">
        <w:rPr>
          <w:rFonts w:hint="eastAsia"/>
        </w:rPr>
        <w:t>、具体的に</w:t>
      </w:r>
      <w:r w:rsidR="00A55DBB">
        <w:rPr>
          <w:rFonts w:hint="eastAsia"/>
        </w:rPr>
        <w:t>決まっていない財産を所有している人がいます。そのようなときは民事</w:t>
      </w:r>
      <w:r>
        <w:rPr>
          <w:rFonts w:hint="eastAsia"/>
        </w:rPr>
        <w:t>信託も組み合わせることが</w:t>
      </w:r>
      <w:r w:rsidR="00A55DBB">
        <w:rPr>
          <w:rFonts w:hint="eastAsia"/>
        </w:rPr>
        <w:t>有効です</w:t>
      </w:r>
      <w:r>
        <w:rPr>
          <w:rFonts w:hint="eastAsia"/>
        </w:rPr>
        <w:t>。平成１８年に信託法が改正されて信託銀行を代表する商事信託以外に民事信託（家族信託ともいわれる）が施行され</w:t>
      </w:r>
      <w:r w:rsidR="00A55DBB">
        <w:rPr>
          <w:rFonts w:hint="eastAsia"/>
        </w:rPr>
        <w:t>ました</w:t>
      </w:r>
      <w:r>
        <w:rPr>
          <w:rFonts w:hint="eastAsia"/>
        </w:rPr>
        <w:t>。これにより</w:t>
      </w:r>
      <w:r w:rsidR="00A55DBB">
        <w:rPr>
          <w:rFonts w:hint="eastAsia"/>
        </w:rPr>
        <w:t>本人の</w:t>
      </w:r>
      <w:r>
        <w:rPr>
          <w:rFonts w:hint="eastAsia"/>
        </w:rPr>
        <w:t>資産を、</w:t>
      </w:r>
      <w:r w:rsidR="00A55DBB">
        <w:rPr>
          <w:rFonts w:hint="eastAsia"/>
        </w:rPr>
        <w:t>本人か</w:t>
      </w:r>
      <w:r>
        <w:rPr>
          <w:rFonts w:hint="eastAsia"/>
        </w:rPr>
        <w:t>ら分離して親族などの個人に信託することができるようにな</w:t>
      </w:r>
      <w:r w:rsidR="00A55DBB">
        <w:rPr>
          <w:rFonts w:hint="eastAsia"/>
        </w:rPr>
        <w:t>りまし</w:t>
      </w:r>
      <w:r>
        <w:rPr>
          <w:rFonts w:hint="eastAsia"/>
        </w:rPr>
        <w:t>た。</w:t>
      </w:r>
    </w:p>
    <w:p w14:paraId="7FCE71AC" w14:textId="77777777" w:rsidR="001649AC" w:rsidRDefault="001649AC" w:rsidP="001649AC">
      <w:pPr>
        <w:ind w:firstLineChars="100" w:firstLine="227"/>
      </w:pPr>
    </w:p>
    <w:p w14:paraId="3764B74A" w14:textId="28AC0FD1" w:rsidR="001649AC" w:rsidRPr="001649AC" w:rsidRDefault="001649AC" w:rsidP="00EE766E">
      <w:pPr>
        <w:ind w:firstLineChars="100" w:firstLine="228"/>
        <w:rPr>
          <w:rFonts w:asciiTheme="majorEastAsia" w:eastAsiaTheme="majorEastAsia" w:hAnsiTheme="majorEastAsia"/>
          <w:b/>
          <w:bCs/>
        </w:rPr>
      </w:pPr>
      <w:r w:rsidRPr="001649AC">
        <w:rPr>
          <w:rFonts w:asciiTheme="majorEastAsia" w:eastAsiaTheme="majorEastAsia" w:hAnsiTheme="majorEastAsia" w:hint="eastAsia"/>
          <w:b/>
          <w:bCs/>
        </w:rPr>
        <w:t>（１）民事信託と任意後見の関係</w:t>
      </w:r>
    </w:p>
    <w:p w14:paraId="4F2A13A3" w14:textId="144E1001" w:rsidR="00F26CF2" w:rsidRDefault="007E31F3" w:rsidP="007E31F3">
      <w:pPr>
        <w:ind w:leftChars="100" w:left="227" w:firstLineChars="100" w:firstLine="227"/>
      </w:pPr>
      <w:r>
        <w:rPr>
          <w:rFonts w:hint="eastAsia"/>
        </w:rPr>
        <w:t>信託は</w:t>
      </w:r>
      <w:r w:rsidR="003C619C">
        <w:rPr>
          <w:rFonts w:hint="eastAsia"/>
        </w:rPr>
        <w:t>大きな費用を投資して</w:t>
      </w:r>
      <w:r>
        <w:rPr>
          <w:rFonts w:hint="eastAsia"/>
        </w:rPr>
        <w:t>建物の</w:t>
      </w:r>
      <w:r w:rsidR="00940613" w:rsidRPr="00940613">
        <w:rPr>
          <w:rFonts w:hint="eastAsia"/>
        </w:rPr>
        <w:t>大規模修繕</w:t>
      </w:r>
      <w:r w:rsidR="00940613">
        <w:rPr>
          <w:rFonts w:hint="eastAsia"/>
        </w:rPr>
        <w:t>や</w:t>
      </w:r>
      <w:r>
        <w:rPr>
          <w:rFonts w:hint="eastAsia"/>
        </w:rPr>
        <w:t>建替え</w:t>
      </w:r>
      <w:r w:rsidR="003C619C">
        <w:rPr>
          <w:rFonts w:hint="eastAsia"/>
        </w:rPr>
        <w:t>を行う可能性があるとき</w:t>
      </w:r>
      <w:r>
        <w:rPr>
          <w:rFonts w:hint="eastAsia"/>
        </w:rPr>
        <w:t>や</w:t>
      </w:r>
      <w:r w:rsidR="00F26CF2">
        <w:rPr>
          <w:rFonts w:hint="eastAsia"/>
        </w:rPr>
        <w:t>高額な</w:t>
      </w:r>
      <w:r>
        <w:rPr>
          <w:rFonts w:hint="eastAsia"/>
        </w:rPr>
        <w:t>金融資産の運用に向いてい</w:t>
      </w:r>
      <w:r w:rsidR="00612501">
        <w:rPr>
          <w:rFonts w:hint="eastAsia"/>
        </w:rPr>
        <w:t>ます</w:t>
      </w:r>
      <w:r w:rsidR="00F26CF2">
        <w:rPr>
          <w:rFonts w:hint="eastAsia"/>
        </w:rPr>
        <w:t>。ただし、</w:t>
      </w:r>
      <w:r>
        <w:rPr>
          <w:rFonts w:hint="eastAsia"/>
        </w:rPr>
        <w:t>あくまで財産</w:t>
      </w:r>
      <w:r w:rsidR="003C619C">
        <w:rPr>
          <w:rFonts w:hint="eastAsia"/>
        </w:rPr>
        <w:t>の管理</w:t>
      </w:r>
      <w:r>
        <w:rPr>
          <w:rFonts w:hint="eastAsia"/>
        </w:rPr>
        <w:t>に関することで</w:t>
      </w:r>
      <w:r w:rsidR="003C619C">
        <w:rPr>
          <w:rFonts w:hint="eastAsia"/>
        </w:rPr>
        <w:t>す</w:t>
      </w:r>
      <w:r>
        <w:rPr>
          <w:rFonts w:hint="eastAsia"/>
        </w:rPr>
        <w:t>。信託を使っても任意後見の全ての部分に代わることはでき</w:t>
      </w:r>
      <w:r w:rsidR="003C619C">
        <w:rPr>
          <w:rFonts w:hint="eastAsia"/>
        </w:rPr>
        <w:t>ません</w:t>
      </w:r>
      <w:r>
        <w:rPr>
          <w:rFonts w:hint="eastAsia"/>
        </w:rPr>
        <w:t>。本人の身上監護</w:t>
      </w:r>
      <w:r w:rsidR="003C619C">
        <w:rPr>
          <w:rFonts w:hint="eastAsia"/>
        </w:rPr>
        <w:t>である介護や医療行為を受けさせることや衣服の購入や着替えなどの</w:t>
      </w:r>
      <w:r>
        <w:rPr>
          <w:rFonts w:hint="eastAsia"/>
        </w:rPr>
        <w:t>日々の生活</w:t>
      </w:r>
      <w:r w:rsidR="003C619C">
        <w:rPr>
          <w:rFonts w:hint="eastAsia"/>
        </w:rPr>
        <w:t>については</w:t>
      </w:r>
      <w:r w:rsidR="00F26CF2">
        <w:rPr>
          <w:rFonts w:hint="eastAsia"/>
        </w:rPr>
        <w:t>民事</w:t>
      </w:r>
      <w:r>
        <w:rPr>
          <w:rFonts w:hint="eastAsia"/>
        </w:rPr>
        <w:t>信託</w:t>
      </w:r>
      <w:r w:rsidR="003C619C">
        <w:rPr>
          <w:rFonts w:hint="eastAsia"/>
        </w:rPr>
        <w:t>で</w:t>
      </w:r>
      <w:r>
        <w:rPr>
          <w:rFonts w:hint="eastAsia"/>
        </w:rPr>
        <w:t>は</w:t>
      </w:r>
      <w:r w:rsidR="003C619C">
        <w:rPr>
          <w:rFonts w:hint="eastAsia"/>
        </w:rPr>
        <w:t>まかないきれません</w:t>
      </w:r>
      <w:r>
        <w:rPr>
          <w:rFonts w:hint="eastAsia"/>
        </w:rPr>
        <w:t>。</w:t>
      </w:r>
      <w:r w:rsidR="001649AC">
        <w:rPr>
          <w:rFonts w:hint="eastAsia"/>
        </w:rPr>
        <w:t>その部分については、本人が</w:t>
      </w:r>
      <w:r>
        <w:rPr>
          <w:rFonts w:hint="eastAsia"/>
        </w:rPr>
        <w:t>任意後見契約を</w:t>
      </w:r>
      <w:r w:rsidR="001649AC">
        <w:rPr>
          <w:rFonts w:hint="eastAsia"/>
        </w:rPr>
        <w:t>せずに認知症になると、基本法である民法にある法定後見が必要になります。</w:t>
      </w:r>
      <w:r w:rsidR="00F26CF2">
        <w:rPr>
          <w:rFonts w:hint="eastAsia"/>
        </w:rPr>
        <w:t>法定後見</w:t>
      </w:r>
      <w:r w:rsidR="001649AC">
        <w:rPr>
          <w:rFonts w:hint="eastAsia"/>
        </w:rPr>
        <w:t>を避けるためには任意後見契約をしておくしか選択肢はありません。任意後見を</w:t>
      </w:r>
      <w:r>
        <w:rPr>
          <w:rFonts w:hint="eastAsia"/>
        </w:rPr>
        <w:t>ベースにして</w:t>
      </w:r>
      <w:r w:rsidR="001649AC">
        <w:rPr>
          <w:rFonts w:hint="eastAsia"/>
        </w:rPr>
        <w:t>、</w:t>
      </w:r>
      <w:r>
        <w:rPr>
          <w:rFonts w:hint="eastAsia"/>
        </w:rPr>
        <w:t>財産の内容によっては民事信託との組み合わせを</w:t>
      </w:r>
      <w:r w:rsidR="001649AC">
        <w:rPr>
          <w:rFonts w:hint="eastAsia"/>
        </w:rPr>
        <w:t>提案する</w:t>
      </w:r>
      <w:r>
        <w:rPr>
          <w:rFonts w:hint="eastAsia"/>
        </w:rPr>
        <w:t>ことが有効で</w:t>
      </w:r>
      <w:r w:rsidR="001649AC">
        <w:rPr>
          <w:rFonts w:hint="eastAsia"/>
        </w:rPr>
        <w:t>す。</w:t>
      </w:r>
      <w:r>
        <w:rPr>
          <w:rFonts w:hint="eastAsia"/>
        </w:rPr>
        <w:t>任意後見契約に付随する</w:t>
      </w:r>
      <w:r w:rsidR="00F26CF2">
        <w:rPr>
          <w:rFonts w:hint="eastAsia"/>
        </w:rPr>
        <w:t>、あるいは補完する</w:t>
      </w:r>
      <w:r>
        <w:rPr>
          <w:rFonts w:hint="eastAsia"/>
        </w:rPr>
        <w:t>契約と</w:t>
      </w:r>
      <w:r w:rsidR="001649AC">
        <w:rPr>
          <w:rFonts w:hint="eastAsia"/>
        </w:rPr>
        <w:t>して民事信託を組成するべきか</w:t>
      </w:r>
      <w:r w:rsidR="00F26CF2">
        <w:rPr>
          <w:rFonts w:hint="eastAsia"/>
        </w:rPr>
        <w:t>否か</w:t>
      </w:r>
      <w:r w:rsidR="001649AC">
        <w:rPr>
          <w:rFonts w:hint="eastAsia"/>
        </w:rPr>
        <w:t>を検討しましょう。</w:t>
      </w:r>
    </w:p>
    <w:p w14:paraId="5E3CADCF" w14:textId="22ECC671" w:rsidR="007E31F3" w:rsidRDefault="00F26CF2" w:rsidP="007E31F3">
      <w:pPr>
        <w:ind w:leftChars="100" w:left="227" w:firstLineChars="100" w:firstLine="227"/>
      </w:pPr>
      <w:r>
        <w:rPr>
          <w:rFonts w:hint="eastAsia"/>
        </w:rPr>
        <w:t>民事信託をしたとしても任意後見契約をしていない以上、本人の認知機能が衰えると法定後見が必要です。そのため間違っても「</w:t>
      </w:r>
      <w:r w:rsidR="001649AC">
        <w:rPr>
          <w:rFonts w:hint="eastAsia"/>
        </w:rPr>
        <w:t>法定後見</w:t>
      </w:r>
      <w:r>
        <w:rPr>
          <w:rFonts w:hint="eastAsia"/>
        </w:rPr>
        <w:t>等</w:t>
      </w:r>
      <w:r w:rsidR="001649AC">
        <w:rPr>
          <w:rFonts w:hint="eastAsia"/>
        </w:rPr>
        <w:t>を避けるために</w:t>
      </w:r>
      <w:r w:rsidR="007E31F3">
        <w:rPr>
          <w:rFonts w:hint="eastAsia"/>
        </w:rPr>
        <w:t>信託</w:t>
      </w:r>
      <w:r w:rsidR="001649AC">
        <w:rPr>
          <w:rFonts w:hint="eastAsia"/>
        </w:rPr>
        <w:t>を</w:t>
      </w:r>
      <w:r>
        <w:rPr>
          <w:rFonts w:hint="eastAsia"/>
        </w:rPr>
        <w:t>しましょう。」</w:t>
      </w:r>
      <w:r w:rsidR="001649AC">
        <w:rPr>
          <w:rFonts w:hint="eastAsia"/>
        </w:rPr>
        <w:t>という提案はしてはいけません。信託は特別法であり、特別法である信託の及ばない身上監護の部分に</w:t>
      </w:r>
      <w:r>
        <w:rPr>
          <w:rFonts w:hint="eastAsia"/>
        </w:rPr>
        <w:t>一般法である</w:t>
      </w:r>
      <w:r w:rsidR="001649AC">
        <w:rPr>
          <w:rFonts w:hint="eastAsia"/>
        </w:rPr>
        <w:t>民法の法定後見が待っているからです。</w:t>
      </w:r>
    </w:p>
    <w:p w14:paraId="4F20236D" w14:textId="77777777" w:rsidR="001649AC" w:rsidRDefault="001649AC" w:rsidP="001649AC"/>
    <w:p w14:paraId="1F9E9672" w14:textId="322A3BB5" w:rsidR="001649AC" w:rsidRPr="00EE766E" w:rsidRDefault="00EE766E" w:rsidP="00EE766E">
      <w:pPr>
        <w:ind w:firstLineChars="100" w:firstLine="228"/>
        <w:rPr>
          <w:rFonts w:ascii="ＭＳ ゴシック" w:eastAsia="ＭＳ ゴシック" w:hAnsi="ＭＳ ゴシック"/>
          <w:b/>
          <w:bCs/>
        </w:rPr>
      </w:pPr>
      <w:r>
        <w:rPr>
          <w:rFonts w:ascii="ＭＳ ゴシック" w:eastAsia="ＭＳ ゴシック" w:hAnsi="ＭＳ ゴシック" w:hint="eastAsia"/>
          <w:b/>
          <w:bCs/>
        </w:rPr>
        <w:t>（２）</w:t>
      </w:r>
      <w:r w:rsidR="001649AC" w:rsidRPr="00EE766E">
        <w:rPr>
          <w:rFonts w:ascii="ＭＳ ゴシック" w:eastAsia="ＭＳ ゴシック" w:hAnsi="ＭＳ ゴシック" w:hint="eastAsia"/>
          <w:b/>
          <w:bCs/>
        </w:rPr>
        <w:t>民事信託と</w:t>
      </w:r>
      <w:r w:rsidR="00612501" w:rsidRPr="00EE766E">
        <w:rPr>
          <w:rFonts w:ascii="ＭＳ ゴシック" w:eastAsia="ＭＳ ゴシック" w:hAnsi="ＭＳ ゴシック" w:hint="eastAsia"/>
          <w:b/>
          <w:bCs/>
        </w:rPr>
        <w:t>任意後見監督人との関係</w:t>
      </w:r>
    </w:p>
    <w:p w14:paraId="366CAEBF" w14:textId="77777777" w:rsidR="00BC696C" w:rsidRDefault="00BC696C" w:rsidP="00612501">
      <w:pPr>
        <w:ind w:left="227" w:firstLineChars="100" w:firstLine="227"/>
      </w:pPr>
      <w:r>
        <w:rPr>
          <w:rFonts w:hint="eastAsia"/>
        </w:rPr>
        <w:t>任意後見契約が発効すると任意後見人は、代理権目録の範囲内で代理権を行使することになります。任意後見監督人は、任意後見人の行為が代理権目録の範囲内であるかをチェックすることになります。</w:t>
      </w:r>
    </w:p>
    <w:p w14:paraId="1DEB5DCE" w14:textId="02E41FED" w:rsidR="00BC696C" w:rsidRDefault="00BC696C" w:rsidP="00612501">
      <w:pPr>
        <w:ind w:left="227" w:firstLineChars="100" w:firstLine="227"/>
      </w:pPr>
      <w:r>
        <w:rPr>
          <w:rFonts w:hint="eastAsia"/>
        </w:rPr>
        <w:t>もし、本人の財産の中にある、</w:t>
      </w:r>
      <w:r w:rsidR="00612501">
        <w:rPr>
          <w:rFonts w:hint="eastAsia"/>
        </w:rPr>
        <w:t>建築後</w:t>
      </w:r>
      <w:r>
        <w:rPr>
          <w:rFonts w:hint="eastAsia"/>
        </w:rPr>
        <w:t>かなりの</w:t>
      </w:r>
      <w:r w:rsidR="00612501">
        <w:rPr>
          <w:rFonts w:hint="eastAsia"/>
        </w:rPr>
        <w:t>年数の経過した古い建物の大規模修繕や建替えなど</w:t>
      </w:r>
      <w:r>
        <w:rPr>
          <w:rFonts w:hint="eastAsia"/>
        </w:rPr>
        <w:t>多額の投資が必要な</w:t>
      </w:r>
      <w:r w:rsidR="00612501">
        <w:rPr>
          <w:rFonts w:hint="eastAsia"/>
        </w:rPr>
        <w:t>不動産の有効利用</w:t>
      </w:r>
      <w:r>
        <w:rPr>
          <w:rFonts w:hint="eastAsia"/>
        </w:rPr>
        <w:t>をしたい場合や、高額の</w:t>
      </w:r>
      <w:r w:rsidR="00612501">
        <w:rPr>
          <w:rFonts w:hint="eastAsia"/>
        </w:rPr>
        <w:t>資産の運用</w:t>
      </w:r>
      <w:r>
        <w:rPr>
          <w:rFonts w:hint="eastAsia"/>
        </w:rPr>
        <w:lastRenderedPageBreak/>
        <w:t>をした場合。他にも</w:t>
      </w:r>
      <w:r w:rsidR="00612501">
        <w:rPr>
          <w:rFonts w:hint="eastAsia"/>
        </w:rPr>
        <w:t>自社株を所有して</w:t>
      </w:r>
      <w:r>
        <w:rPr>
          <w:rFonts w:hint="eastAsia"/>
        </w:rPr>
        <w:t>本人に代わって任意後見人が行った</w:t>
      </w:r>
      <w:r w:rsidR="00612501">
        <w:rPr>
          <w:rFonts w:hint="eastAsia"/>
        </w:rPr>
        <w:t>会社の経営</w:t>
      </w:r>
      <w:r>
        <w:rPr>
          <w:rFonts w:hint="eastAsia"/>
        </w:rPr>
        <w:t>判断などについて</w:t>
      </w:r>
      <w:r w:rsidR="00612501">
        <w:rPr>
          <w:rFonts w:hint="eastAsia"/>
        </w:rPr>
        <w:t>、</w:t>
      </w:r>
      <w:r w:rsidR="00612501" w:rsidRPr="00367D2B">
        <w:rPr>
          <w:rFonts w:hint="eastAsia"/>
        </w:rPr>
        <w:t>任意後見監督人</w:t>
      </w:r>
      <w:r w:rsidR="00612501">
        <w:rPr>
          <w:rFonts w:hint="eastAsia"/>
        </w:rPr>
        <w:t>を納得させられる</w:t>
      </w:r>
      <w:r w:rsidR="00612501" w:rsidRPr="00367D2B">
        <w:rPr>
          <w:rFonts w:hint="eastAsia"/>
        </w:rPr>
        <w:t>だけの具体的な内容を代理権目録に記載することができない</w:t>
      </w:r>
      <w:r w:rsidR="00612501">
        <w:rPr>
          <w:rFonts w:hint="eastAsia"/>
        </w:rPr>
        <w:t>場合は、</w:t>
      </w:r>
      <w:r>
        <w:rPr>
          <w:rFonts w:hint="eastAsia"/>
        </w:rPr>
        <w:t>どうしたらよいのでしょうか。</w:t>
      </w:r>
    </w:p>
    <w:p w14:paraId="29A9BE0F" w14:textId="04A989F0" w:rsidR="00612501" w:rsidRDefault="00BC696C" w:rsidP="00612501">
      <w:pPr>
        <w:ind w:left="227" w:firstLineChars="100" w:firstLine="227"/>
      </w:pPr>
      <w:r>
        <w:rPr>
          <w:rFonts w:hint="eastAsia"/>
        </w:rPr>
        <w:t>そのようなときこそ、民事</w:t>
      </w:r>
      <w:r w:rsidR="00612501">
        <w:rPr>
          <w:rFonts w:hint="eastAsia"/>
        </w:rPr>
        <w:t>信託</w:t>
      </w:r>
      <w:r>
        <w:rPr>
          <w:rFonts w:hint="eastAsia"/>
        </w:rPr>
        <w:t>を</w:t>
      </w:r>
      <w:r w:rsidR="00612501">
        <w:rPr>
          <w:rFonts w:hint="eastAsia"/>
        </w:rPr>
        <w:t>組成して本人の財産から外して</w:t>
      </w:r>
      <w:r>
        <w:rPr>
          <w:rFonts w:hint="eastAsia"/>
        </w:rPr>
        <w:t>受託者に</w:t>
      </w:r>
      <w:r w:rsidR="00612501">
        <w:rPr>
          <w:rFonts w:hint="eastAsia"/>
        </w:rPr>
        <w:t>管理してもらうことが有効です。</w:t>
      </w:r>
    </w:p>
    <w:p w14:paraId="2661D3C3" w14:textId="2A1A9D52" w:rsidR="00612501" w:rsidRDefault="00976117" w:rsidP="00612501">
      <w:pPr>
        <w:ind w:left="227" w:firstLineChars="100" w:firstLine="227"/>
      </w:pPr>
      <w:r>
        <w:rPr>
          <w:rFonts w:hint="eastAsia"/>
        </w:rPr>
        <w:t>例えば、</w:t>
      </w:r>
      <w:r w:rsidR="00612501">
        <w:rPr>
          <w:rFonts w:hint="eastAsia"/>
        </w:rPr>
        <w:t>築年数の古い建物の大規模修繕が必要になったとき</w:t>
      </w:r>
      <w:r w:rsidR="00BC696C">
        <w:rPr>
          <w:rFonts w:hint="eastAsia"/>
        </w:rPr>
        <w:t>のことを例にしてみます。</w:t>
      </w:r>
      <w:r w:rsidR="00612501">
        <w:rPr>
          <w:rFonts w:hint="eastAsia"/>
        </w:rPr>
        <w:t>任意後見が発効してい</w:t>
      </w:r>
      <w:r w:rsidR="00BC696C">
        <w:rPr>
          <w:rFonts w:hint="eastAsia"/>
        </w:rPr>
        <w:t>ても任意後見人は、</w:t>
      </w:r>
      <w:r w:rsidR="00612501">
        <w:rPr>
          <w:rFonts w:hint="eastAsia"/>
        </w:rPr>
        <w:t>大規模修繕やそれに投資する額についての許可などを</w:t>
      </w:r>
      <w:r w:rsidR="00BC696C">
        <w:rPr>
          <w:rFonts w:hint="eastAsia"/>
        </w:rPr>
        <w:t>事前に任意後見</w:t>
      </w:r>
      <w:r w:rsidR="00612501">
        <w:rPr>
          <w:rFonts w:hint="eastAsia"/>
        </w:rPr>
        <w:t>監督人に取っておく義務はありません。しかし、事後的に本人の財産を使ったものは、監督人に報告することが求められています。大規模修繕に数千万</w:t>
      </w:r>
      <w:r w:rsidR="00BC696C">
        <w:rPr>
          <w:rFonts w:hint="eastAsia"/>
        </w:rPr>
        <w:t>円</w:t>
      </w:r>
      <w:r w:rsidR="00612501">
        <w:rPr>
          <w:rFonts w:hint="eastAsia"/>
        </w:rPr>
        <w:t>を</w:t>
      </w:r>
      <w:r w:rsidR="00BC696C">
        <w:rPr>
          <w:rFonts w:hint="eastAsia"/>
        </w:rPr>
        <w:t>投資した</w:t>
      </w:r>
      <w:r>
        <w:rPr>
          <w:rFonts w:hint="eastAsia"/>
        </w:rPr>
        <w:t>として、事後に監督人がそれを知ったらどう感じるでしょうか。監督人は、家庭裁判所への報告義務があるため、代理権目録の内容に照らして、その</w:t>
      </w:r>
      <w:r w:rsidR="00BC696C">
        <w:rPr>
          <w:rFonts w:hint="eastAsia"/>
        </w:rPr>
        <w:t>行為が妥当か否か、投資</w:t>
      </w:r>
      <w:r>
        <w:rPr>
          <w:rFonts w:hint="eastAsia"/>
        </w:rPr>
        <w:t>額が妥当か否かの判断を迫られます。その</w:t>
      </w:r>
      <w:r w:rsidR="00BC696C">
        <w:rPr>
          <w:rFonts w:hint="eastAsia"/>
        </w:rPr>
        <w:t>大規模修繕の内容を</w:t>
      </w:r>
      <w:r>
        <w:rPr>
          <w:rFonts w:hint="eastAsia"/>
        </w:rPr>
        <w:t>調査</w:t>
      </w:r>
      <w:r w:rsidR="00BC696C">
        <w:rPr>
          <w:rFonts w:hint="eastAsia"/>
        </w:rPr>
        <w:t>した</w:t>
      </w:r>
      <w:r>
        <w:rPr>
          <w:rFonts w:hint="eastAsia"/>
        </w:rPr>
        <w:t>結果、任意後見人は</w:t>
      </w:r>
      <w:r w:rsidR="00BC696C">
        <w:rPr>
          <w:rFonts w:hint="eastAsia"/>
        </w:rPr>
        <w:t>「</w:t>
      </w:r>
      <w:r>
        <w:rPr>
          <w:rFonts w:hint="eastAsia"/>
        </w:rPr>
        <w:t>任意後見の任務に適しない</w:t>
      </w:r>
      <w:r w:rsidR="00BC696C">
        <w:rPr>
          <w:rFonts w:hint="eastAsia"/>
        </w:rPr>
        <w:t>。」</w:t>
      </w:r>
      <w:r>
        <w:rPr>
          <w:rFonts w:hint="eastAsia"/>
        </w:rPr>
        <w:t>との判断がされた場合は、任意後見人は解任されるかも知れません。（任意後見に関する法律第７条、第８条）</w:t>
      </w:r>
    </w:p>
    <w:p w14:paraId="39D27D87" w14:textId="0672233A" w:rsidR="00975E03" w:rsidRDefault="00976117" w:rsidP="00612501">
      <w:pPr>
        <w:ind w:left="227" w:firstLineChars="100" w:firstLine="227"/>
      </w:pPr>
      <w:r>
        <w:rPr>
          <w:rFonts w:hint="eastAsia"/>
        </w:rPr>
        <w:t>そうならないためには、監督人と任意後見人と</w:t>
      </w:r>
      <w:r w:rsidR="00975E03">
        <w:rPr>
          <w:rFonts w:hint="eastAsia"/>
        </w:rPr>
        <w:t>で</w:t>
      </w:r>
      <w:r>
        <w:rPr>
          <w:rFonts w:hint="eastAsia"/>
        </w:rPr>
        <w:t>判断の</w:t>
      </w:r>
      <w:r w:rsidR="00975E03">
        <w:rPr>
          <w:rFonts w:hint="eastAsia"/>
        </w:rPr>
        <w:t>差が</w:t>
      </w:r>
      <w:r>
        <w:rPr>
          <w:rFonts w:hint="eastAsia"/>
        </w:rPr>
        <w:t>生じない程度に代理権目録に具体的な額や工事の請負先まで記載しておくことなどが必要でしょう。あるいは事前に監督人に相談し、大規模修繕にかける費用についてすり合わせをする必要があるでしょう。代理権目録にそこまで記載できるほど</w:t>
      </w:r>
      <w:r w:rsidR="00975E03">
        <w:rPr>
          <w:rFonts w:hint="eastAsia"/>
        </w:rPr>
        <w:t>大規模修繕の内容や投資額が</w:t>
      </w:r>
      <w:r>
        <w:rPr>
          <w:rFonts w:hint="eastAsia"/>
        </w:rPr>
        <w:t>決まっていない場合や、監督人とのすり合わせが</w:t>
      </w:r>
      <w:r w:rsidR="002E6A27">
        <w:rPr>
          <w:rFonts w:hint="eastAsia"/>
        </w:rPr>
        <w:t>難しいのではないかという心配がある場合はどうすれば良いのでしょうか。</w:t>
      </w:r>
    </w:p>
    <w:p w14:paraId="0D0728C6" w14:textId="7578EEDC" w:rsidR="00D65460" w:rsidRDefault="002E6A27" w:rsidP="00E82867">
      <w:pPr>
        <w:ind w:left="227" w:firstLineChars="100" w:firstLine="227"/>
      </w:pPr>
      <w:r>
        <w:rPr>
          <w:rFonts w:hint="eastAsia"/>
        </w:rPr>
        <w:t>そのような場合に</w:t>
      </w:r>
      <w:r w:rsidR="00975E03">
        <w:rPr>
          <w:rFonts w:hint="eastAsia"/>
        </w:rPr>
        <w:t>こそ民事</w:t>
      </w:r>
      <w:r>
        <w:rPr>
          <w:rFonts w:hint="eastAsia"/>
        </w:rPr>
        <w:t>信託が必要になるのです。本人の財産から分離して受託者の財産として、管理してもらうことを提案してみてはいかがでしょうか。ここで</w:t>
      </w:r>
      <w:r w:rsidR="00975E03">
        <w:rPr>
          <w:rFonts w:hint="eastAsia"/>
        </w:rPr>
        <w:t>民事</w:t>
      </w:r>
      <w:r>
        <w:rPr>
          <w:rFonts w:hint="eastAsia"/>
        </w:rPr>
        <w:t>信託について</w:t>
      </w:r>
      <w:r w:rsidR="00975E03">
        <w:rPr>
          <w:rFonts w:hint="eastAsia"/>
        </w:rPr>
        <w:t>多くのページを割くことはできませんが</w:t>
      </w:r>
      <w:r>
        <w:rPr>
          <w:rFonts w:hint="eastAsia"/>
        </w:rPr>
        <w:t>、元公証人の遠藤英嗣</w:t>
      </w:r>
      <w:r w:rsidR="00975E03">
        <w:rPr>
          <w:rFonts w:hint="eastAsia"/>
        </w:rPr>
        <w:t>弁護士</w:t>
      </w:r>
      <w:r>
        <w:rPr>
          <w:rFonts w:hint="eastAsia"/>
        </w:rPr>
        <w:t>の全訂「新しい家族信託」（日本加除出版、令和元年６月１日）などを参考にされると良いと思います。</w:t>
      </w:r>
      <w:r w:rsidR="003C7E64">
        <w:rPr>
          <w:rFonts w:hint="eastAsia"/>
        </w:rPr>
        <w:t xml:space="preserve">　　　　　　　　　　　　　　　　　</w:t>
      </w:r>
      <w:r w:rsidR="003C7E64" w:rsidRPr="003C7E64">
        <w:rPr>
          <w:rFonts w:hint="eastAsia"/>
        </w:rPr>
        <w:t>（事例編第</w:t>
      </w:r>
      <w:r w:rsidR="003C7E64">
        <w:rPr>
          <w:rFonts w:hint="eastAsia"/>
        </w:rPr>
        <w:t>５</w:t>
      </w:r>
      <w:r w:rsidR="003C7E64" w:rsidRPr="003C7E64">
        <w:rPr>
          <w:rFonts w:hint="eastAsia"/>
        </w:rPr>
        <w:t>章</w:t>
      </w:r>
      <w:r w:rsidR="003C7E64">
        <w:rPr>
          <w:rFonts w:hint="eastAsia"/>
        </w:rPr>
        <w:t>１、同２</w:t>
      </w:r>
      <w:r w:rsidR="003C7E64" w:rsidRPr="003C7E64">
        <w:rPr>
          <w:rFonts w:hint="eastAsia"/>
        </w:rPr>
        <w:t>を参照ください。）</w:t>
      </w:r>
      <w:r w:rsidR="00D65460">
        <w:br w:type="page"/>
      </w:r>
    </w:p>
    <w:p w14:paraId="5CEB10AD" w14:textId="3826773D" w:rsidR="00CA036B" w:rsidRPr="007058EC" w:rsidRDefault="00335E5F" w:rsidP="00CA036B">
      <w:pPr>
        <w:rPr>
          <w:rFonts w:asciiTheme="majorEastAsia" w:eastAsiaTheme="majorEastAsia" w:hAnsiTheme="majorEastAsia"/>
          <w:b/>
          <w:bCs/>
          <w:sz w:val="32"/>
          <w:szCs w:val="32"/>
        </w:rPr>
      </w:pPr>
      <w:r w:rsidRPr="007058EC">
        <w:rPr>
          <w:rFonts w:asciiTheme="majorEastAsia" w:eastAsiaTheme="majorEastAsia" w:hAnsiTheme="majorEastAsia" w:hint="eastAsia"/>
          <w:b/>
          <w:bCs/>
          <w:sz w:val="32"/>
          <w:szCs w:val="32"/>
        </w:rPr>
        <w:lastRenderedPageBreak/>
        <w:t>第</w:t>
      </w:r>
      <w:r w:rsidR="00590DA9" w:rsidRPr="007058EC">
        <w:rPr>
          <w:rFonts w:asciiTheme="majorEastAsia" w:eastAsiaTheme="majorEastAsia" w:hAnsiTheme="majorEastAsia" w:hint="eastAsia"/>
          <w:b/>
          <w:bCs/>
          <w:sz w:val="32"/>
          <w:szCs w:val="32"/>
        </w:rPr>
        <w:t>７</w:t>
      </w:r>
      <w:r w:rsidRPr="007058EC">
        <w:rPr>
          <w:rFonts w:asciiTheme="majorEastAsia" w:eastAsiaTheme="majorEastAsia" w:hAnsiTheme="majorEastAsia" w:hint="eastAsia"/>
          <w:b/>
          <w:bCs/>
          <w:sz w:val="32"/>
          <w:szCs w:val="32"/>
        </w:rPr>
        <w:t>章　後見にかかる</w:t>
      </w:r>
      <w:r w:rsidR="00941431" w:rsidRPr="007058EC">
        <w:rPr>
          <w:rFonts w:asciiTheme="majorEastAsia" w:eastAsiaTheme="majorEastAsia" w:hAnsiTheme="majorEastAsia" w:hint="eastAsia"/>
          <w:b/>
          <w:bCs/>
          <w:sz w:val="32"/>
          <w:szCs w:val="32"/>
        </w:rPr>
        <w:t>費用と報酬</w:t>
      </w:r>
      <w:r w:rsidRPr="007058EC">
        <w:rPr>
          <w:rFonts w:asciiTheme="majorEastAsia" w:eastAsiaTheme="majorEastAsia" w:hAnsiTheme="majorEastAsia" w:hint="eastAsia"/>
          <w:b/>
          <w:bCs/>
          <w:sz w:val="32"/>
          <w:szCs w:val="32"/>
        </w:rPr>
        <w:t xml:space="preserve">　</w:t>
      </w:r>
    </w:p>
    <w:p w14:paraId="40EBB51C" w14:textId="053BCCA0" w:rsidR="00CA036B" w:rsidRPr="007336CA" w:rsidRDefault="00CA036B" w:rsidP="00CA036B">
      <w:pPr>
        <w:rPr>
          <w:rFonts w:asciiTheme="minorEastAsia" w:hAnsiTheme="minorEastAsia"/>
          <w:szCs w:val="21"/>
        </w:rPr>
      </w:pPr>
      <w:r w:rsidRPr="007336CA">
        <w:rPr>
          <w:rFonts w:asciiTheme="minorEastAsia" w:hAnsiTheme="minorEastAsia" w:hint="eastAsia"/>
          <w:szCs w:val="21"/>
        </w:rPr>
        <w:t xml:space="preserve">　</w:t>
      </w:r>
      <w:r w:rsidR="00941431" w:rsidRPr="007336CA">
        <w:rPr>
          <w:rFonts w:asciiTheme="minorEastAsia" w:hAnsiTheme="minorEastAsia" w:hint="eastAsia"/>
          <w:szCs w:val="21"/>
        </w:rPr>
        <w:t>どのよう</w:t>
      </w:r>
      <w:r w:rsidR="00794779" w:rsidRPr="007336CA">
        <w:rPr>
          <w:rFonts w:asciiTheme="minorEastAsia" w:hAnsiTheme="minorEastAsia" w:hint="eastAsia"/>
          <w:szCs w:val="21"/>
        </w:rPr>
        <w:t>に</w:t>
      </w:r>
      <w:r w:rsidR="00941431" w:rsidRPr="007336CA">
        <w:rPr>
          <w:rFonts w:asciiTheme="minorEastAsia" w:hAnsiTheme="minorEastAsia" w:hint="eastAsia"/>
          <w:szCs w:val="21"/>
        </w:rPr>
        <w:t>良い制度でも、それに関する費用の説明ができないと依頼してもらえません。そこで、</w:t>
      </w:r>
      <w:r w:rsidRPr="007336CA">
        <w:rPr>
          <w:rFonts w:asciiTheme="minorEastAsia" w:hAnsiTheme="minorEastAsia" w:hint="eastAsia"/>
          <w:szCs w:val="21"/>
        </w:rPr>
        <w:t>任意後見</w:t>
      </w:r>
      <w:r w:rsidR="00941431" w:rsidRPr="007336CA">
        <w:rPr>
          <w:rFonts w:asciiTheme="minorEastAsia" w:hAnsiTheme="minorEastAsia" w:hint="eastAsia"/>
          <w:szCs w:val="21"/>
        </w:rPr>
        <w:t>とそれ</w:t>
      </w:r>
      <w:r w:rsidRPr="007336CA">
        <w:rPr>
          <w:rFonts w:asciiTheme="minorEastAsia" w:hAnsiTheme="minorEastAsia" w:hint="eastAsia"/>
          <w:szCs w:val="21"/>
        </w:rPr>
        <w:t>に</w:t>
      </w:r>
      <w:r w:rsidR="00941431" w:rsidRPr="007336CA">
        <w:rPr>
          <w:rFonts w:asciiTheme="minorEastAsia" w:hAnsiTheme="minorEastAsia" w:hint="eastAsia"/>
          <w:szCs w:val="21"/>
        </w:rPr>
        <w:t>付随する業務に</w:t>
      </w:r>
      <w:r w:rsidRPr="007336CA">
        <w:rPr>
          <w:rFonts w:asciiTheme="minorEastAsia" w:hAnsiTheme="minorEastAsia" w:hint="eastAsia"/>
          <w:szCs w:val="21"/>
        </w:rPr>
        <w:t>かかる費用</w:t>
      </w:r>
      <w:r w:rsidR="00941431" w:rsidRPr="007336CA">
        <w:rPr>
          <w:rFonts w:asciiTheme="minorEastAsia" w:hAnsiTheme="minorEastAsia" w:hint="eastAsia"/>
          <w:szCs w:val="21"/>
        </w:rPr>
        <w:t>について説明します。</w:t>
      </w:r>
    </w:p>
    <w:p w14:paraId="78CB3A2A" w14:textId="3BB28DB9" w:rsidR="00941431" w:rsidRPr="007058EC" w:rsidRDefault="00EE766E" w:rsidP="00EE766E">
      <w:pPr>
        <w:ind w:firstLineChars="100" w:firstLine="228"/>
        <w:rPr>
          <w:rFonts w:asciiTheme="majorEastAsia" w:eastAsiaTheme="majorEastAsia" w:hAnsiTheme="majorEastAsia"/>
          <w:b/>
          <w:bCs/>
          <w:szCs w:val="21"/>
        </w:rPr>
      </w:pPr>
      <w:r w:rsidRPr="007058EC">
        <w:rPr>
          <w:rFonts w:asciiTheme="majorEastAsia" w:eastAsiaTheme="majorEastAsia" w:hAnsiTheme="majorEastAsia" w:hint="eastAsia"/>
          <w:b/>
          <w:bCs/>
          <w:szCs w:val="21"/>
        </w:rPr>
        <w:t xml:space="preserve">１　</w:t>
      </w:r>
      <w:r w:rsidR="00941431" w:rsidRPr="007058EC">
        <w:rPr>
          <w:rFonts w:asciiTheme="majorEastAsia" w:eastAsiaTheme="majorEastAsia" w:hAnsiTheme="majorEastAsia" w:hint="eastAsia"/>
          <w:b/>
          <w:bCs/>
          <w:szCs w:val="21"/>
        </w:rPr>
        <w:t>任意後見契約にかかる費用</w:t>
      </w:r>
    </w:p>
    <w:p w14:paraId="31A5E61F" w14:textId="764B4EE6" w:rsidR="00E14874" w:rsidRPr="007058EC" w:rsidRDefault="00E14874" w:rsidP="00E14874">
      <w:pPr>
        <w:rPr>
          <w:rFonts w:asciiTheme="majorEastAsia" w:eastAsiaTheme="majorEastAsia" w:hAnsiTheme="majorEastAsia"/>
          <w:b/>
          <w:bCs/>
          <w:szCs w:val="21"/>
        </w:rPr>
      </w:pPr>
      <w:r w:rsidRPr="007058EC">
        <w:rPr>
          <w:rFonts w:asciiTheme="majorEastAsia" w:eastAsiaTheme="majorEastAsia" w:hAnsiTheme="majorEastAsia" w:hint="eastAsia"/>
          <w:b/>
          <w:bCs/>
          <w:szCs w:val="21"/>
        </w:rPr>
        <w:t xml:space="preserve">　</w:t>
      </w:r>
      <w:r w:rsidR="00EE766E" w:rsidRPr="007058EC">
        <w:rPr>
          <w:rFonts w:asciiTheme="majorEastAsia" w:eastAsiaTheme="majorEastAsia" w:hAnsiTheme="majorEastAsia" w:hint="eastAsia"/>
          <w:b/>
          <w:bCs/>
          <w:szCs w:val="21"/>
        </w:rPr>
        <w:t>（１）</w:t>
      </w:r>
      <w:r w:rsidRPr="007058EC">
        <w:rPr>
          <w:rFonts w:asciiTheme="majorEastAsia" w:eastAsiaTheme="majorEastAsia" w:hAnsiTheme="majorEastAsia" w:hint="eastAsia"/>
          <w:b/>
          <w:bCs/>
          <w:szCs w:val="21"/>
        </w:rPr>
        <w:t>契約書作成時にかかる費用</w:t>
      </w:r>
    </w:p>
    <w:p w14:paraId="46218F29" w14:textId="5D57926C" w:rsidR="008857D8" w:rsidRPr="007336CA" w:rsidRDefault="00CA036B" w:rsidP="008857D8">
      <w:pPr>
        <w:ind w:left="227" w:hangingChars="100" w:hanging="227"/>
        <w:rPr>
          <w:rFonts w:asciiTheme="minorEastAsia" w:hAnsiTheme="minorEastAsia"/>
          <w:szCs w:val="21"/>
        </w:rPr>
      </w:pPr>
      <w:r w:rsidRPr="007336CA">
        <w:rPr>
          <w:rFonts w:asciiTheme="minorEastAsia" w:hAnsiTheme="minorEastAsia" w:hint="eastAsia"/>
          <w:szCs w:val="21"/>
        </w:rPr>
        <w:t xml:space="preserve">　　契約</w:t>
      </w:r>
      <w:r w:rsidR="00941431" w:rsidRPr="007336CA">
        <w:rPr>
          <w:rFonts w:asciiTheme="minorEastAsia" w:hAnsiTheme="minorEastAsia" w:hint="eastAsia"/>
          <w:szCs w:val="21"/>
        </w:rPr>
        <w:t>書は、公正証書で作成するため、当事者の表示について依頼者からの</w:t>
      </w:r>
      <w:r w:rsidR="00232F47">
        <w:rPr>
          <w:rFonts w:asciiTheme="minorEastAsia" w:hAnsiTheme="minorEastAsia" w:hint="eastAsia"/>
          <w:szCs w:val="21"/>
        </w:rPr>
        <w:t>メモ</w:t>
      </w:r>
      <w:r w:rsidR="00941431" w:rsidRPr="007336CA">
        <w:rPr>
          <w:rFonts w:asciiTheme="minorEastAsia" w:hAnsiTheme="minorEastAsia" w:hint="eastAsia"/>
          <w:szCs w:val="21"/>
        </w:rPr>
        <w:t>だけでは、作成してもらえません。そのために当事者を特定するために戸籍や住民票の取得、本人確認のための印鑑証明書の取得の費用がかかります。</w:t>
      </w:r>
      <w:r w:rsidR="00232F47" w:rsidRPr="00232F47">
        <w:rPr>
          <w:rFonts w:asciiTheme="minorEastAsia" w:hAnsiTheme="minorEastAsia" w:hint="eastAsia"/>
          <w:szCs w:val="21"/>
        </w:rPr>
        <w:t>（公証役場での本人確認は印鑑証明書には、限られません。）</w:t>
      </w:r>
      <w:r w:rsidR="008857D8" w:rsidRPr="007336CA">
        <w:rPr>
          <w:rFonts w:asciiTheme="minorEastAsia" w:hAnsiTheme="minorEastAsia" w:hint="eastAsia"/>
          <w:szCs w:val="21"/>
        </w:rPr>
        <w:t>これ</w:t>
      </w:r>
      <w:r w:rsidR="00794779" w:rsidRPr="007336CA">
        <w:rPr>
          <w:rFonts w:asciiTheme="minorEastAsia" w:hAnsiTheme="minorEastAsia" w:hint="eastAsia"/>
          <w:szCs w:val="21"/>
        </w:rPr>
        <w:t>ら</w:t>
      </w:r>
      <w:r w:rsidR="008857D8" w:rsidRPr="007336CA">
        <w:rPr>
          <w:rFonts w:asciiTheme="minorEastAsia" w:hAnsiTheme="minorEastAsia" w:hint="eastAsia"/>
          <w:szCs w:val="21"/>
        </w:rPr>
        <w:t>に数千円の実費</w:t>
      </w:r>
      <w:r w:rsidR="00794779" w:rsidRPr="007336CA">
        <w:rPr>
          <w:rFonts w:asciiTheme="minorEastAsia" w:hAnsiTheme="minorEastAsia" w:hint="eastAsia"/>
          <w:szCs w:val="21"/>
        </w:rPr>
        <w:t>がかかります。それに加えて</w:t>
      </w:r>
      <w:r w:rsidR="008857D8" w:rsidRPr="007336CA">
        <w:rPr>
          <w:rFonts w:asciiTheme="minorEastAsia" w:hAnsiTheme="minorEastAsia" w:hint="eastAsia"/>
          <w:szCs w:val="21"/>
        </w:rPr>
        <w:t>専門家が取得の代行をする場合は、その報酬がかかることになります。</w:t>
      </w:r>
    </w:p>
    <w:p w14:paraId="2D8FBB1B" w14:textId="14CD4031" w:rsidR="00CA036B" w:rsidRPr="007336CA" w:rsidRDefault="008857D8" w:rsidP="008857D8">
      <w:pPr>
        <w:ind w:leftChars="100" w:left="227" w:firstLineChars="100" w:firstLine="227"/>
        <w:rPr>
          <w:rFonts w:asciiTheme="minorEastAsia" w:hAnsiTheme="minorEastAsia"/>
          <w:szCs w:val="21"/>
        </w:rPr>
      </w:pPr>
      <w:r w:rsidRPr="007336CA">
        <w:rPr>
          <w:rFonts w:asciiTheme="minorEastAsia" w:hAnsiTheme="minorEastAsia" w:hint="eastAsia"/>
          <w:szCs w:val="21"/>
        </w:rPr>
        <w:t>不動産がある場合</w:t>
      </w:r>
      <w:r w:rsidR="00794779" w:rsidRPr="007336CA">
        <w:rPr>
          <w:rFonts w:asciiTheme="minorEastAsia" w:hAnsiTheme="minorEastAsia" w:hint="eastAsia"/>
          <w:szCs w:val="21"/>
        </w:rPr>
        <w:t>は、財産目録作成のために</w:t>
      </w:r>
      <w:r w:rsidRPr="007336CA">
        <w:rPr>
          <w:rFonts w:asciiTheme="minorEastAsia" w:hAnsiTheme="minorEastAsia" w:hint="eastAsia"/>
          <w:szCs w:val="21"/>
        </w:rPr>
        <w:t>登記事項証明書や評価証明書の取得</w:t>
      </w:r>
      <w:r w:rsidR="00794779" w:rsidRPr="007336CA">
        <w:rPr>
          <w:rFonts w:asciiTheme="minorEastAsia" w:hAnsiTheme="minorEastAsia" w:hint="eastAsia"/>
          <w:szCs w:val="21"/>
        </w:rPr>
        <w:t>のための費用が</w:t>
      </w:r>
      <w:r w:rsidRPr="007336CA">
        <w:rPr>
          <w:rFonts w:asciiTheme="minorEastAsia" w:hAnsiTheme="minorEastAsia" w:hint="eastAsia"/>
          <w:szCs w:val="21"/>
        </w:rPr>
        <w:t>必要になります。金融資産については、通帳の写しや証券会社からの定期的な報告書が</w:t>
      </w:r>
      <w:r w:rsidR="00993970" w:rsidRPr="007336CA">
        <w:rPr>
          <w:rFonts w:asciiTheme="minorEastAsia" w:hAnsiTheme="minorEastAsia" w:hint="eastAsia"/>
          <w:szCs w:val="21"/>
        </w:rPr>
        <w:t>、</w:t>
      </w:r>
      <w:r w:rsidRPr="007336CA">
        <w:rPr>
          <w:rFonts w:asciiTheme="minorEastAsia" w:hAnsiTheme="minorEastAsia" w:hint="eastAsia"/>
          <w:szCs w:val="21"/>
        </w:rPr>
        <w:t>本人の手元にあるはずなので、コピー代</w:t>
      </w:r>
      <w:r w:rsidR="00794779" w:rsidRPr="007336CA">
        <w:rPr>
          <w:rFonts w:asciiTheme="minorEastAsia" w:hAnsiTheme="minorEastAsia" w:hint="eastAsia"/>
          <w:szCs w:val="21"/>
        </w:rPr>
        <w:t>金</w:t>
      </w:r>
      <w:r w:rsidRPr="007336CA">
        <w:rPr>
          <w:rFonts w:asciiTheme="minorEastAsia" w:hAnsiTheme="minorEastAsia" w:hint="eastAsia"/>
          <w:szCs w:val="21"/>
        </w:rPr>
        <w:t>程度でしょう。</w:t>
      </w:r>
    </w:p>
    <w:p w14:paraId="7BDB4C8C" w14:textId="18700A18" w:rsidR="008857D8" w:rsidRPr="007336CA" w:rsidRDefault="008857D8" w:rsidP="008857D8">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794779" w:rsidRPr="007336CA">
        <w:rPr>
          <w:rFonts w:asciiTheme="minorEastAsia" w:hAnsiTheme="minorEastAsia" w:hint="eastAsia"/>
          <w:szCs w:val="21"/>
        </w:rPr>
        <w:t>任意後見契約書作成のために</w:t>
      </w:r>
      <w:r w:rsidRPr="007336CA">
        <w:rPr>
          <w:rFonts w:asciiTheme="minorEastAsia" w:hAnsiTheme="minorEastAsia" w:hint="eastAsia"/>
          <w:szCs w:val="21"/>
        </w:rPr>
        <w:t>公証人に払う費用は、２万数千円から３万円です。専門家の報酬ですが、我々の法人が、受任者になる場合は、２０万円を基準にしています。我々以外が受任者になる場合は、３０万円を基準にしています。受任者</w:t>
      </w:r>
      <w:r w:rsidR="00794779" w:rsidRPr="007336CA">
        <w:rPr>
          <w:rFonts w:asciiTheme="minorEastAsia" w:hAnsiTheme="minorEastAsia" w:hint="eastAsia"/>
          <w:szCs w:val="21"/>
        </w:rPr>
        <w:t>が誰になるかに</w:t>
      </w:r>
      <w:r w:rsidRPr="007336CA">
        <w:rPr>
          <w:rFonts w:asciiTheme="minorEastAsia" w:hAnsiTheme="minorEastAsia" w:hint="eastAsia"/>
          <w:szCs w:val="21"/>
        </w:rPr>
        <w:t>よって報酬を分けている理由は、継続的なアフターフォローが必要</w:t>
      </w:r>
      <w:r w:rsidR="00794779" w:rsidRPr="007336CA">
        <w:rPr>
          <w:rFonts w:asciiTheme="minorEastAsia" w:hAnsiTheme="minorEastAsia" w:hint="eastAsia"/>
          <w:szCs w:val="21"/>
        </w:rPr>
        <w:t>か否かの差</w:t>
      </w:r>
      <w:r w:rsidRPr="007336CA">
        <w:rPr>
          <w:rFonts w:asciiTheme="minorEastAsia" w:hAnsiTheme="minorEastAsia" w:hint="eastAsia"/>
          <w:szCs w:val="21"/>
        </w:rPr>
        <w:t>です。</w:t>
      </w:r>
    </w:p>
    <w:p w14:paraId="21235770" w14:textId="16DFB576" w:rsidR="008857D8" w:rsidRPr="007336CA" w:rsidRDefault="008857D8" w:rsidP="00CA036B">
      <w:pPr>
        <w:rPr>
          <w:rFonts w:asciiTheme="minorEastAsia" w:hAnsiTheme="minorEastAsia"/>
          <w:szCs w:val="21"/>
        </w:rPr>
      </w:pPr>
      <w:r w:rsidRPr="007336CA">
        <w:rPr>
          <w:rFonts w:asciiTheme="minorEastAsia" w:hAnsiTheme="minorEastAsia" w:hint="eastAsia"/>
          <w:szCs w:val="21"/>
        </w:rPr>
        <w:t xml:space="preserve">　　</w:t>
      </w:r>
    </w:p>
    <w:p w14:paraId="5A5E12F4" w14:textId="7F8A4378" w:rsidR="00E14874" w:rsidRPr="007058EC" w:rsidRDefault="00EE766E" w:rsidP="00E14874">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（２）</w:t>
      </w:r>
      <w:r w:rsidR="00E14874" w:rsidRPr="007058EC">
        <w:rPr>
          <w:rFonts w:ascii="ＭＳ ゴシック" w:eastAsia="ＭＳ ゴシック" w:hAnsi="ＭＳ ゴシック" w:hint="eastAsia"/>
          <w:b/>
          <w:bCs/>
          <w:szCs w:val="21"/>
        </w:rPr>
        <w:t>任意後見の発効にかかる費用</w:t>
      </w:r>
    </w:p>
    <w:p w14:paraId="0D4F79D8" w14:textId="77777777" w:rsidR="00540066" w:rsidRPr="007336CA" w:rsidRDefault="00E14874" w:rsidP="00540066">
      <w:pPr>
        <w:ind w:leftChars="100" w:left="227"/>
        <w:rPr>
          <w:rFonts w:asciiTheme="minorEastAsia" w:hAnsiTheme="minorEastAsia"/>
          <w:szCs w:val="21"/>
        </w:rPr>
      </w:pPr>
      <w:r w:rsidRPr="007336CA">
        <w:rPr>
          <w:rFonts w:asciiTheme="minorEastAsia" w:hAnsiTheme="minorEastAsia" w:hint="eastAsia"/>
          <w:szCs w:val="21"/>
        </w:rPr>
        <w:t xml:space="preserve">　契約後、本人の判断能力が認知症などで衰えた場合は、任意後見監督人の選任の申立が必要になります。申立の準備として申立書に添付する書類を集める必要があります。</w:t>
      </w:r>
    </w:p>
    <w:p w14:paraId="016A9FB1" w14:textId="77777777" w:rsidR="00232F47" w:rsidRDefault="00794779" w:rsidP="00993970">
      <w:pPr>
        <w:ind w:leftChars="100" w:left="227" w:firstLineChars="100" w:firstLine="227"/>
        <w:rPr>
          <w:rFonts w:asciiTheme="minorEastAsia" w:hAnsiTheme="minorEastAsia"/>
          <w:szCs w:val="21"/>
        </w:rPr>
      </w:pPr>
      <w:r w:rsidRPr="007336CA">
        <w:rPr>
          <w:rFonts w:asciiTheme="minorEastAsia" w:hAnsiTheme="minorEastAsia" w:hint="eastAsia"/>
          <w:szCs w:val="21"/>
        </w:rPr>
        <w:t>添付書類の１つとして</w:t>
      </w:r>
      <w:r w:rsidR="00E14874" w:rsidRPr="007336CA">
        <w:rPr>
          <w:rFonts w:asciiTheme="minorEastAsia" w:hAnsiTheme="minorEastAsia" w:hint="eastAsia"/>
          <w:szCs w:val="21"/>
        </w:rPr>
        <w:t>本人の判断能力の衰えを証するために医師の診断書を添付することになります。こ</w:t>
      </w:r>
      <w:r w:rsidRPr="007336CA">
        <w:rPr>
          <w:rFonts w:asciiTheme="minorEastAsia" w:hAnsiTheme="minorEastAsia" w:hint="eastAsia"/>
          <w:szCs w:val="21"/>
        </w:rPr>
        <w:t>の診断書</w:t>
      </w:r>
      <w:r w:rsidR="00E14874" w:rsidRPr="007336CA">
        <w:rPr>
          <w:rFonts w:asciiTheme="minorEastAsia" w:hAnsiTheme="minorEastAsia" w:hint="eastAsia"/>
          <w:szCs w:val="21"/>
        </w:rPr>
        <w:t>は、家庭裁判所のホームページからひな形をダウンロードして医師に渡して、そ</w:t>
      </w:r>
      <w:r w:rsidRPr="007336CA">
        <w:rPr>
          <w:rFonts w:asciiTheme="minorEastAsia" w:hAnsiTheme="minorEastAsia" w:hint="eastAsia"/>
          <w:szCs w:val="21"/>
        </w:rPr>
        <w:t>のひな形に</w:t>
      </w:r>
      <w:r w:rsidR="00E14874" w:rsidRPr="007336CA">
        <w:rPr>
          <w:rFonts w:asciiTheme="minorEastAsia" w:hAnsiTheme="minorEastAsia" w:hint="eastAsia"/>
          <w:szCs w:val="21"/>
        </w:rPr>
        <w:t>記載してもらう必要があります。この作成費用が数千円から数万</w:t>
      </w:r>
      <w:r w:rsidR="00232F47">
        <w:rPr>
          <w:rFonts w:asciiTheme="minorEastAsia" w:hAnsiTheme="minorEastAsia" w:hint="eastAsia"/>
          <w:szCs w:val="21"/>
        </w:rPr>
        <w:t>円</w:t>
      </w:r>
      <w:r w:rsidR="00E14874" w:rsidRPr="007336CA">
        <w:rPr>
          <w:rFonts w:asciiTheme="minorEastAsia" w:hAnsiTheme="minorEastAsia" w:hint="eastAsia"/>
          <w:szCs w:val="21"/>
        </w:rPr>
        <w:t>と差があります。いつも本人が、世話になっている</w:t>
      </w:r>
      <w:r w:rsidRPr="007336CA">
        <w:rPr>
          <w:rFonts w:asciiTheme="minorEastAsia" w:hAnsiTheme="minorEastAsia" w:hint="eastAsia"/>
          <w:szCs w:val="21"/>
        </w:rPr>
        <w:t>かかりつけ医の</w:t>
      </w:r>
      <w:r w:rsidR="00E14874" w:rsidRPr="007336CA">
        <w:rPr>
          <w:rFonts w:asciiTheme="minorEastAsia" w:hAnsiTheme="minorEastAsia" w:hint="eastAsia"/>
          <w:szCs w:val="21"/>
        </w:rPr>
        <w:t>場合は、数千円で済むことが多いですが、急に入院し</w:t>
      </w:r>
      <w:r w:rsidRPr="007336CA">
        <w:rPr>
          <w:rFonts w:asciiTheme="minorEastAsia" w:hAnsiTheme="minorEastAsia" w:hint="eastAsia"/>
          <w:szCs w:val="21"/>
        </w:rPr>
        <w:t>たよう</w:t>
      </w:r>
      <w:r w:rsidR="00E14874" w:rsidRPr="007336CA">
        <w:rPr>
          <w:rFonts w:asciiTheme="minorEastAsia" w:hAnsiTheme="minorEastAsia" w:hint="eastAsia"/>
          <w:szCs w:val="21"/>
        </w:rPr>
        <w:t>な場合の病院に診断書を</w:t>
      </w:r>
      <w:r w:rsidR="00993970" w:rsidRPr="007336CA">
        <w:rPr>
          <w:rFonts w:asciiTheme="minorEastAsia" w:hAnsiTheme="minorEastAsia" w:hint="eastAsia"/>
          <w:szCs w:val="21"/>
        </w:rPr>
        <w:t>依頼すると数万円かかり、</w:t>
      </w:r>
      <w:r w:rsidRPr="007336CA">
        <w:rPr>
          <w:rFonts w:asciiTheme="minorEastAsia" w:hAnsiTheme="minorEastAsia" w:hint="eastAsia"/>
          <w:szCs w:val="21"/>
        </w:rPr>
        <w:t>期間も</w:t>
      </w:r>
      <w:r w:rsidR="00993970" w:rsidRPr="007336CA">
        <w:rPr>
          <w:rFonts w:asciiTheme="minorEastAsia" w:hAnsiTheme="minorEastAsia" w:hint="eastAsia"/>
          <w:szCs w:val="21"/>
        </w:rPr>
        <w:t>ひと月以上かかることがあります。</w:t>
      </w:r>
    </w:p>
    <w:p w14:paraId="5D49B47B" w14:textId="2CE251D8" w:rsidR="00E14874" w:rsidRPr="007336CA" w:rsidRDefault="00993970" w:rsidP="00993970">
      <w:pPr>
        <w:ind w:leftChars="100" w:left="227" w:firstLineChars="100" w:firstLine="227"/>
        <w:rPr>
          <w:rFonts w:asciiTheme="minorEastAsia" w:hAnsiTheme="minorEastAsia"/>
          <w:szCs w:val="21"/>
        </w:rPr>
      </w:pPr>
      <w:r w:rsidRPr="007336CA">
        <w:rPr>
          <w:rFonts w:asciiTheme="minorEastAsia" w:hAnsiTheme="minorEastAsia" w:hint="eastAsia"/>
          <w:szCs w:val="21"/>
        </w:rPr>
        <w:t>我々の法人でも、法定後見の申立のために診断書を依頼したところ、医師がひと月以上たっても出してくれずに、とうとう本人が死亡してしまったことがありました。</w:t>
      </w:r>
    </w:p>
    <w:p w14:paraId="0FF316B7" w14:textId="03992D9A" w:rsidR="00E14874" w:rsidRPr="007336CA" w:rsidRDefault="00993970" w:rsidP="00993970">
      <w:pPr>
        <w:ind w:leftChars="100" w:left="227"/>
        <w:rPr>
          <w:rFonts w:asciiTheme="minorEastAsia" w:hAnsiTheme="minorEastAsia"/>
          <w:szCs w:val="21"/>
        </w:rPr>
      </w:pPr>
      <w:r w:rsidRPr="007336CA">
        <w:rPr>
          <w:rFonts w:asciiTheme="minorEastAsia" w:hAnsiTheme="minorEastAsia" w:hint="eastAsia"/>
          <w:szCs w:val="21"/>
        </w:rPr>
        <w:t xml:space="preserve">　診断書以外には、添付書類取得のために大きな実費はかからないと思います。我々の法人が、申立の手続きを依頼された場合</w:t>
      </w:r>
      <w:r w:rsidR="00794779" w:rsidRPr="007336CA">
        <w:rPr>
          <w:rFonts w:asciiTheme="minorEastAsia" w:hAnsiTheme="minorEastAsia" w:hint="eastAsia"/>
          <w:szCs w:val="21"/>
        </w:rPr>
        <w:t>の報酬は</w:t>
      </w:r>
      <w:r w:rsidRPr="007336CA">
        <w:rPr>
          <w:rFonts w:asciiTheme="minorEastAsia" w:hAnsiTheme="minorEastAsia" w:hint="eastAsia"/>
          <w:szCs w:val="21"/>
        </w:rPr>
        <w:t>、１５万円を基準にしています。監督人選任の申立書の作成の手続きは、一部添付書類の違いはあるものの</w:t>
      </w:r>
      <w:r w:rsidR="00050A82" w:rsidRPr="007336CA">
        <w:rPr>
          <w:rFonts w:asciiTheme="minorEastAsia" w:hAnsiTheme="minorEastAsia" w:hint="eastAsia"/>
          <w:szCs w:val="21"/>
        </w:rPr>
        <w:t>法定後見の申立と</w:t>
      </w:r>
      <w:r w:rsidRPr="007336CA">
        <w:rPr>
          <w:rFonts w:asciiTheme="minorEastAsia" w:hAnsiTheme="minorEastAsia" w:hint="eastAsia"/>
          <w:szCs w:val="21"/>
        </w:rPr>
        <w:t>同じようなイメージだと考えて良いでしょう。</w:t>
      </w:r>
    </w:p>
    <w:p w14:paraId="56507C77" w14:textId="1AE61E87" w:rsidR="00E14874" w:rsidRPr="007336CA" w:rsidRDefault="00E14874" w:rsidP="00E14874">
      <w:pPr>
        <w:ind w:firstLineChars="100" w:firstLine="227"/>
        <w:rPr>
          <w:rFonts w:asciiTheme="minorEastAsia" w:hAnsiTheme="minorEastAsia"/>
          <w:szCs w:val="21"/>
        </w:rPr>
      </w:pPr>
    </w:p>
    <w:p w14:paraId="0620512A" w14:textId="7EC5A650" w:rsidR="00993970" w:rsidRPr="007058EC" w:rsidRDefault="00EE766E" w:rsidP="00993970">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lastRenderedPageBreak/>
        <w:t>（３）</w:t>
      </w:r>
      <w:r w:rsidR="00993970" w:rsidRPr="007058EC">
        <w:rPr>
          <w:rFonts w:ascii="ＭＳ ゴシック" w:eastAsia="ＭＳ ゴシック" w:hAnsi="ＭＳ ゴシック" w:hint="eastAsia"/>
          <w:b/>
          <w:bCs/>
          <w:szCs w:val="21"/>
        </w:rPr>
        <w:t>継続的にかかる費用</w:t>
      </w:r>
    </w:p>
    <w:p w14:paraId="20D66B70" w14:textId="2B415AC1" w:rsidR="00993970" w:rsidRPr="007336CA" w:rsidRDefault="00993970" w:rsidP="00050A82">
      <w:pPr>
        <w:ind w:leftChars="100" w:left="227"/>
        <w:rPr>
          <w:rFonts w:asciiTheme="minorEastAsia" w:hAnsiTheme="minorEastAsia"/>
          <w:szCs w:val="21"/>
        </w:rPr>
      </w:pPr>
      <w:r w:rsidRPr="007336CA">
        <w:rPr>
          <w:rFonts w:asciiTheme="minorEastAsia" w:hAnsiTheme="minorEastAsia" w:hint="eastAsia"/>
          <w:szCs w:val="21"/>
        </w:rPr>
        <w:t xml:space="preserve">　任意後見監督人が選任されると任意後見人としての業務がスタートします。</w:t>
      </w:r>
      <w:r w:rsidR="00050A82" w:rsidRPr="007336CA">
        <w:rPr>
          <w:rFonts w:asciiTheme="minorEastAsia" w:hAnsiTheme="minorEastAsia" w:hint="eastAsia"/>
          <w:szCs w:val="21"/>
        </w:rPr>
        <w:t>これを任意後見が</w:t>
      </w:r>
      <w:r w:rsidR="00232F47">
        <w:rPr>
          <w:rFonts w:asciiTheme="minorEastAsia" w:hAnsiTheme="minorEastAsia" w:hint="eastAsia"/>
          <w:szCs w:val="21"/>
        </w:rPr>
        <w:t>「</w:t>
      </w:r>
      <w:r w:rsidR="00050A82" w:rsidRPr="007336CA">
        <w:rPr>
          <w:rFonts w:asciiTheme="minorEastAsia" w:hAnsiTheme="minorEastAsia" w:hint="eastAsia"/>
          <w:szCs w:val="21"/>
        </w:rPr>
        <w:t>発効する</w:t>
      </w:r>
      <w:r w:rsidR="00232F47">
        <w:rPr>
          <w:rFonts w:asciiTheme="minorEastAsia" w:hAnsiTheme="minorEastAsia" w:hint="eastAsia"/>
          <w:szCs w:val="21"/>
        </w:rPr>
        <w:t>」</w:t>
      </w:r>
      <w:r w:rsidR="00050A82" w:rsidRPr="007336CA">
        <w:rPr>
          <w:rFonts w:asciiTheme="minorEastAsia" w:hAnsiTheme="minorEastAsia" w:hint="eastAsia"/>
          <w:szCs w:val="21"/>
        </w:rPr>
        <w:t>と表現します。任意後見が発効すると契約書に記載してある月々の報酬が発生することになります。本人の財産額に応じて、</w:t>
      </w:r>
      <w:r w:rsidR="00232F47">
        <w:rPr>
          <w:rFonts w:asciiTheme="minorEastAsia" w:hAnsiTheme="minorEastAsia" w:hint="eastAsia"/>
          <w:szCs w:val="21"/>
        </w:rPr>
        <w:t>月額</w:t>
      </w:r>
      <w:r w:rsidR="00444B9E" w:rsidRPr="007336CA">
        <w:rPr>
          <w:rFonts w:asciiTheme="minorEastAsia" w:hAnsiTheme="minorEastAsia" w:hint="eastAsia"/>
          <w:szCs w:val="21"/>
        </w:rPr>
        <w:t>報酬</w:t>
      </w:r>
      <w:r w:rsidR="00050A82" w:rsidRPr="007336CA">
        <w:rPr>
          <w:rFonts w:asciiTheme="minorEastAsia" w:hAnsiTheme="minorEastAsia" w:hint="eastAsia"/>
          <w:szCs w:val="21"/>
        </w:rPr>
        <w:t>が</w:t>
      </w:r>
      <w:r w:rsidR="00444B9E" w:rsidRPr="007336CA">
        <w:rPr>
          <w:rFonts w:asciiTheme="minorEastAsia" w:hAnsiTheme="minorEastAsia" w:hint="eastAsia"/>
          <w:szCs w:val="21"/>
        </w:rPr>
        <w:t>変わる</w:t>
      </w:r>
      <w:r w:rsidR="00050A82" w:rsidRPr="007336CA">
        <w:rPr>
          <w:rFonts w:asciiTheme="minorEastAsia" w:hAnsiTheme="minorEastAsia" w:hint="eastAsia"/>
          <w:szCs w:val="21"/>
        </w:rPr>
        <w:t>ことが多いと思われます。</w:t>
      </w:r>
      <w:bookmarkStart w:id="328" w:name="_Hlk36185513"/>
      <w:r w:rsidR="00444B9E" w:rsidRPr="007336CA">
        <w:rPr>
          <w:rFonts w:asciiTheme="minorEastAsia" w:hAnsiTheme="minorEastAsia" w:hint="eastAsia"/>
          <w:szCs w:val="21"/>
        </w:rPr>
        <w:t>我々の法人では、本人の資産額が５０００万円までは</w:t>
      </w:r>
      <w:r w:rsidR="00232F47">
        <w:rPr>
          <w:rFonts w:asciiTheme="minorEastAsia" w:hAnsiTheme="minorEastAsia" w:hint="eastAsia"/>
          <w:szCs w:val="21"/>
        </w:rPr>
        <w:t>月額</w:t>
      </w:r>
      <w:r w:rsidR="00444B9E" w:rsidRPr="007336CA">
        <w:rPr>
          <w:rFonts w:asciiTheme="minorEastAsia" w:hAnsiTheme="minorEastAsia" w:hint="eastAsia"/>
          <w:szCs w:val="21"/>
        </w:rPr>
        <w:t>報酬３万円、</w:t>
      </w:r>
      <w:r w:rsidR="00232F47">
        <w:rPr>
          <w:rFonts w:asciiTheme="minorEastAsia" w:hAnsiTheme="minorEastAsia" w:hint="eastAsia"/>
          <w:szCs w:val="21"/>
        </w:rPr>
        <w:t>５，０００万円から</w:t>
      </w:r>
      <w:r w:rsidR="00444B9E" w:rsidRPr="007336CA">
        <w:rPr>
          <w:rFonts w:asciiTheme="minorEastAsia" w:hAnsiTheme="minorEastAsia" w:hint="eastAsia"/>
          <w:szCs w:val="21"/>
        </w:rPr>
        <w:t>１億円までは４万円、１億以上は５万円を基準にしています。段階的に報酬額を変えている理由は、資産が多いと管理する財産の種類</w:t>
      </w:r>
      <w:r w:rsidR="00794779" w:rsidRPr="007336CA">
        <w:rPr>
          <w:rFonts w:asciiTheme="minorEastAsia" w:hAnsiTheme="minorEastAsia" w:hint="eastAsia"/>
          <w:szCs w:val="21"/>
        </w:rPr>
        <w:t>が増えることが多く、</w:t>
      </w:r>
      <w:r w:rsidR="00232F47">
        <w:rPr>
          <w:rFonts w:asciiTheme="minorEastAsia" w:hAnsiTheme="minorEastAsia" w:hint="eastAsia"/>
          <w:szCs w:val="21"/>
        </w:rPr>
        <w:t>財産の管理や</w:t>
      </w:r>
      <w:r w:rsidR="00444B9E" w:rsidRPr="007336CA">
        <w:rPr>
          <w:rFonts w:asciiTheme="minorEastAsia" w:hAnsiTheme="minorEastAsia" w:hint="eastAsia"/>
          <w:szCs w:val="21"/>
        </w:rPr>
        <w:t>財産目録</w:t>
      </w:r>
      <w:r w:rsidR="00794779" w:rsidRPr="007336CA">
        <w:rPr>
          <w:rFonts w:asciiTheme="minorEastAsia" w:hAnsiTheme="minorEastAsia" w:hint="eastAsia"/>
          <w:szCs w:val="21"/>
        </w:rPr>
        <w:t>の作成に時間がかかること</w:t>
      </w:r>
      <w:r w:rsidR="00444B9E" w:rsidRPr="007336CA">
        <w:rPr>
          <w:rFonts w:asciiTheme="minorEastAsia" w:hAnsiTheme="minorEastAsia" w:hint="eastAsia"/>
          <w:szCs w:val="21"/>
        </w:rPr>
        <w:t>が多いからです。</w:t>
      </w:r>
    </w:p>
    <w:bookmarkEnd w:id="328"/>
    <w:p w14:paraId="624515BB" w14:textId="7C3A2DCC" w:rsidR="00EF03BF" w:rsidRPr="007336CA" w:rsidRDefault="00444B9E" w:rsidP="00EF03BF">
      <w:pPr>
        <w:ind w:leftChars="100" w:left="227"/>
        <w:rPr>
          <w:rFonts w:asciiTheme="minorEastAsia" w:hAnsiTheme="minorEastAsia"/>
          <w:szCs w:val="21"/>
        </w:rPr>
      </w:pPr>
      <w:r w:rsidRPr="007336CA">
        <w:rPr>
          <w:rFonts w:asciiTheme="minorEastAsia" w:hAnsiTheme="minorEastAsia" w:hint="eastAsia"/>
          <w:szCs w:val="21"/>
        </w:rPr>
        <w:t xml:space="preserve">　親族後見の場合は、任意後見契約書に、報酬の定めがない、あるいは０円</w:t>
      </w:r>
      <w:r w:rsidR="00794779" w:rsidRPr="007336CA">
        <w:rPr>
          <w:rFonts w:asciiTheme="minorEastAsia" w:hAnsiTheme="minorEastAsia" w:hint="eastAsia"/>
          <w:szCs w:val="21"/>
        </w:rPr>
        <w:t>と</w:t>
      </w:r>
      <w:r w:rsidRPr="007336CA">
        <w:rPr>
          <w:rFonts w:asciiTheme="minorEastAsia" w:hAnsiTheme="minorEastAsia" w:hint="eastAsia"/>
          <w:szCs w:val="21"/>
        </w:rPr>
        <w:t>してあることが往々にしてあります。しかし</w:t>
      </w:r>
      <w:r w:rsidR="00417EF4">
        <w:rPr>
          <w:rFonts w:asciiTheme="minorEastAsia" w:hAnsiTheme="minorEastAsia" w:hint="eastAsia"/>
          <w:szCs w:val="21"/>
        </w:rPr>
        <w:t>我々の法人では</w:t>
      </w:r>
      <w:r w:rsidRPr="007336CA">
        <w:rPr>
          <w:rFonts w:asciiTheme="minorEastAsia" w:hAnsiTheme="minorEastAsia" w:hint="eastAsia"/>
          <w:szCs w:val="21"/>
        </w:rPr>
        <w:t>、親族間</w:t>
      </w:r>
      <w:r w:rsidR="00417EF4">
        <w:rPr>
          <w:rFonts w:asciiTheme="minorEastAsia" w:hAnsiTheme="minorEastAsia" w:hint="eastAsia"/>
          <w:szCs w:val="21"/>
        </w:rPr>
        <w:t>の契約</w:t>
      </w:r>
      <w:r w:rsidRPr="007336CA">
        <w:rPr>
          <w:rFonts w:asciiTheme="minorEastAsia" w:hAnsiTheme="minorEastAsia" w:hint="eastAsia"/>
          <w:szCs w:val="21"/>
        </w:rPr>
        <w:t>でも報酬の定めは入れるように提案しています。任意後見の受任者が子どもの場合は、</w:t>
      </w:r>
      <w:r w:rsidR="00417EF4">
        <w:rPr>
          <w:rFonts w:asciiTheme="minorEastAsia" w:hAnsiTheme="minorEastAsia" w:hint="eastAsia"/>
          <w:szCs w:val="21"/>
        </w:rPr>
        <w:t>多くは</w:t>
      </w:r>
      <w:r w:rsidRPr="007336CA">
        <w:rPr>
          <w:rFonts w:asciiTheme="minorEastAsia" w:hAnsiTheme="minorEastAsia" w:hint="eastAsia"/>
          <w:szCs w:val="21"/>
        </w:rPr>
        <w:t>５０代、６０代の働き盛りです。男性であれば、会社でも幹部になったり役員になり、土日も無く働いていることがあります。女性であれば、子どもが</w:t>
      </w:r>
      <w:r w:rsidR="00EF03BF" w:rsidRPr="007336CA">
        <w:rPr>
          <w:rFonts w:asciiTheme="minorEastAsia" w:hAnsiTheme="minorEastAsia" w:hint="eastAsia"/>
          <w:szCs w:val="21"/>
        </w:rPr>
        <w:t>受験などでピリピリして親</w:t>
      </w:r>
      <w:r w:rsidR="00794779" w:rsidRPr="007336CA">
        <w:rPr>
          <w:rFonts w:asciiTheme="minorEastAsia" w:hAnsiTheme="minorEastAsia" w:hint="eastAsia"/>
          <w:szCs w:val="21"/>
        </w:rPr>
        <w:t>（被任意後見人である本人）</w:t>
      </w:r>
      <w:r w:rsidR="00EF03BF" w:rsidRPr="007336CA">
        <w:rPr>
          <w:rFonts w:asciiTheme="minorEastAsia" w:hAnsiTheme="minorEastAsia" w:hint="eastAsia"/>
          <w:szCs w:val="21"/>
        </w:rPr>
        <w:t>の帳簿付けや後見日誌をつけるどころではないのが現実です。そのような状況で、任意後見が発効してしまうと監督人への報告が後手に回り、監督人との関係悪化につながることにもなりかねません。</w:t>
      </w:r>
    </w:p>
    <w:p w14:paraId="092DCED4" w14:textId="7E7CD077" w:rsidR="00993970" w:rsidRPr="007336CA" w:rsidRDefault="00EF03BF" w:rsidP="00EF03BF">
      <w:pPr>
        <w:ind w:leftChars="100" w:left="227" w:firstLineChars="100" w:firstLine="227"/>
        <w:rPr>
          <w:rFonts w:asciiTheme="minorEastAsia" w:hAnsiTheme="minorEastAsia"/>
          <w:szCs w:val="21"/>
        </w:rPr>
      </w:pPr>
      <w:r w:rsidRPr="007336CA">
        <w:rPr>
          <w:rFonts w:asciiTheme="minorEastAsia" w:hAnsiTheme="minorEastAsia" w:hint="eastAsia"/>
          <w:szCs w:val="21"/>
        </w:rPr>
        <w:t>そのような場合は、監督人への報告書の作成を外注してしまうと良いのです。ところが親子であるがゆえに、報酬を定めて</w:t>
      </w:r>
      <w:r w:rsidR="00794779" w:rsidRPr="007336CA">
        <w:rPr>
          <w:rFonts w:asciiTheme="minorEastAsia" w:hAnsiTheme="minorEastAsia" w:hint="eastAsia"/>
          <w:szCs w:val="21"/>
        </w:rPr>
        <w:t>い</w:t>
      </w:r>
      <w:r w:rsidRPr="007336CA">
        <w:rPr>
          <w:rFonts w:asciiTheme="minorEastAsia" w:hAnsiTheme="minorEastAsia" w:hint="eastAsia"/>
          <w:szCs w:val="21"/>
        </w:rPr>
        <w:t>ない場合には、外注費は後見人である子どもが自分の生活費から</w:t>
      </w:r>
      <w:r w:rsidR="00417EF4">
        <w:rPr>
          <w:rFonts w:asciiTheme="minorEastAsia" w:hAnsiTheme="minorEastAsia" w:hint="eastAsia"/>
          <w:szCs w:val="21"/>
        </w:rPr>
        <w:t>支</w:t>
      </w:r>
      <w:r w:rsidRPr="007336CA">
        <w:rPr>
          <w:rFonts w:asciiTheme="minorEastAsia" w:hAnsiTheme="minorEastAsia" w:hint="eastAsia"/>
          <w:szCs w:val="21"/>
        </w:rPr>
        <w:t>払わなければなりません。報酬</w:t>
      </w:r>
      <w:r w:rsidR="00417EF4">
        <w:rPr>
          <w:rFonts w:asciiTheme="minorEastAsia" w:hAnsiTheme="minorEastAsia" w:hint="eastAsia"/>
          <w:szCs w:val="21"/>
        </w:rPr>
        <w:t>を</w:t>
      </w:r>
      <w:r w:rsidRPr="007336CA">
        <w:rPr>
          <w:rFonts w:asciiTheme="minorEastAsia" w:hAnsiTheme="minorEastAsia" w:hint="eastAsia"/>
          <w:szCs w:val="21"/>
        </w:rPr>
        <w:t>定めておけば、そのような場合</w:t>
      </w:r>
      <w:r w:rsidR="00794779" w:rsidRPr="007336CA">
        <w:rPr>
          <w:rFonts w:asciiTheme="minorEastAsia" w:hAnsiTheme="minorEastAsia" w:hint="eastAsia"/>
          <w:szCs w:val="21"/>
        </w:rPr>
        <w:t>に</w:t>
      </w:r>
      <w:r w:rsidRPr="007336CA">
        <w:rPr>
          <w:rFonts w:asciiTheme="minorEastAsia" w:hAnsiTheme="minorEastAsia" w:hint="eastAsia"/>
          <w:szCs w:val="21"/>
        </w:rPr>
        <w:t>、</w:t>
      </w:r>
      <w:r w:rsidR="00417EF4">
        <w:rPr>
          <w:rFonts w:asciiTheme="minorEastAsia" w:hAnsiTheme="minorEastAsia" w:hint="eastAsia"/>
          <w:szCs w:val="21"/>
        </w:rPr>
        <w:t>親である本人に</w:t>
      </w:r>
      <w:r w:rsidRPr="007336CA">
        <w:rPr>
          <w:rFonts w:asciiTheme="minorEastAsia" w:hAnsiTheme="minorEastAsia" w:hint="eastAsia"/>
          <w:szCs w:val="21"/>
        </w:rPr>
        <w:t>報酬</w:t>
      </w:r>
      <w:r w:rsidR="00417EF4">
        <w:rPr>
          <w:rFonts w:asciiTheme="minorEastAsia" w:hAnsiTheme="minorEastAsia" w:hint="eastAsia"/>
          <w:szCs w:val="21"/>
        </w:rPr>
        <w:t>の</w:t>
      </w:r>
      <w:r w:rsidRPr="007336CA">
        <w:rPr>
          <w:rFonts w:asciiTheme="minorEastAsia" w:hAnsiTheme="minorEastAsia" w:hint="eastAsia"/>
          <w:szCs w:val="21"/>
        </w:rPr>
        <w:t>請求をして</w:t>
      </w:r>
      <w:r w:rsidR="00417EF4">
        <w:rPr>
          <w:rFonts w:asciiTheme="minorEastAsia" w:hAnsiTheme="minorEastAsia" w:hint="eastAsia"/>
          <w:szCs w:val="21"/>
        </w:rPr>
        <w:t>子どもである任意</w:t>
      </w:r>
      <w:r w:rsidRPr="007336CA">
        <w:rPr>
          <w:rFonts w:asciiTheme="minorEastAsia" w:hAnsiTheme="minorEastAsia" w:hint="eastAsia"/>
          <w:szCs w:val="21"/>
        </w:rPr>
        <w:t>後見人が受け取った報酬から、外注をすれば良いのです。任意後見人が自分で報告書を作成できるのであれば、報酬は本人に対して請求しなければ良いだけです。</w:t>
      </w:r>
      <w:r w:rsidR="00540066" w:rsidRPr="007336CA">
        <w:rPr>
          <w:rFonts w:asciiTheme="minorEastAsia" w:hAnsiTheme="minorEastAsia" w:hint="eastAsia"/>
          <w:szCs w:val="21"/>
        </w:rPr>
        <w:t>この説明ができると、受任者側に大いに感謝されますし、専門家としての面目躍如です。</w:t>
      </w:r>
    </w:p>
    <w:p w14:paraId="5697DF5C" w14:textId="77777777" w:rsidR="00CA036B" w:rsidRPr="007336CA" w:rsidRDefault="00CA036B" w:rsidP="00CA036B">
      <w:pPr>
        <w:rPr>
          <w:rFonts w:asciiTheme="minorEastAsia" w:hAnsiTheme="minorEastAsia"/>
          <w:szCs w:val="21"/>
        </w:rPr>
      </w:pPr>
    </w:p>
    <w:p w14:paraId="1B60B45A" w14:textId="19B4FC4E" w:rsidR="00CA036B" w:rsidRPr="007058EC" w:rsidRDefault="00EE766E" w:rsidP="00EE766E">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 xml:space="preserve">２　</w:t>
      </w:r>
      <w:r w:rsidR="00871B54" w:rsidRPr="007058EC">
        <w:rPr>
          <w:rFonts w:ascii="ＭＳ ゴシック" w:eastAsia="ＭＳ ゴシック" w:hAnsi="ＭＳ ゴシック" w:hint="eastAsia"/>
          <w:b/>
          <w:bCs/>
          <w:szCs w:val="21"/>
        </w:rPr>
        <w:t>付随</w:t>
      </w:r>
      <w:r w:rsidR="00CA036B" w:rsidRPr="007058EC">
        <w:rPr>
          <w:rFonts w:ascii="ＭＳ ゴシック" w:eastAsia="ＭＳ ゴシック" w:hAnsi="ＭＳ ゴシック" w:hint="eastAsia"/>
          <w:b/>
          <w:bCs/>
          <w:szCs w:val="21"/>
        </w:rPr>
        <w:t>契約にかかる費用</w:t>
      </w:r>
    </w:p>
    <w:p w14:paraId="67F391B2" w14:textId="240A8277" w:rsidR="00CA036B" w:rsidRPr="007058EC" w:rsidRDefault="00540066" w:rsidP="00CA036B">
      <w:pPr>
        <w:rPr>
          <w:rFonts w:ascii="ＭＳ ゴシック" w:eastAsia="ＭＳ ゴシック" w:hAnsi="ＭＳ ゴシック"/>
          <w:b/>
          <w:bCs/>
          <w:szCs w:val="21"/>
        </w:rPr>
      </w:pPr>
      <w:bookmarkStart w:id="329" w:name="_Hlk36181755"/>
      <w:r w:rsidRPr="007058EC">
        <w:rPr>
          <w:rFonts w:ascii="ＭＳ ゴシック" w:eastAsia="ＭＳ ゴシック" w:hAnsi="ＭＳ ゴシック" w:hint="eastAsia"/>
          <w:b/>
          <w:bCs/>
          <w:szCs w:val="21"/>
        </w:rPr>
        <w:t xml:space="preserve">　</w:t>
      </w:r>
      <w:r w:rsidR="00EE766E" w:rsidRPr="007058EC">
        <w:rPr>
          <w:rFonts w:ascii="ＭＳ ゴシック" w:eastAsia="ＭＳ ゴシック" w:hAnsi="ＭＳ ゴシック" w:hint="eastAsia"/>
          <w:b/>
          <w:bCs/>
          <w:szCs w:val="21"/>
        </w:rPr>
        <w:t>（１）</w:t>
      </w:r>
      <w:r w:rsidRPr="007058EC">
        <w:rPr>
          <w:rFonts w:ascii="ＭＳ ゴシック" w:eastAsia="ＭＳ ゴシック" w:hAnsi="ＭＳ ゴシック" w:hint="eastAsia"/>
          <w:b/>
          <w:bCs/>
          <w:szCs w:val="21"/>
        </w:rPr>
        <w:t>見守り契約</w:t>
      </w:r>
    </w:p>
    <w:bookmarkEnd w:id="329"/>
    <w:p w14:paraId="42D608EA" w14:textId="6EA5D415" w:rsidR="00DF16D8" w:rsidRPr="007336CA" w:rsidRDefault="00DF16D8" w:rsidP="00DF16D8">
      <w:pPr>
        <w:ind w:left="255"/>
        <w:rPr>
          <w:rFonts w:asciiTheme="minorEastAsia" w:hAnsiTheme="minorEastAsia"/>
          <w:szCs w:val="21"/>
        </w:rPr>
      </w:pPr>
      <w:r w:rsidRPr="007336CA">
        <w:rPr>
          <w:rFonts w:asciiTheme="minorEastAsia" w:hAnsiTheme="minorEastAsia" w:hint="eastAsia"/>
          <w:szCs w:val="21"/>
        </w:rPr>
        <w:t xml:space="preserve">　おひとり</w:t>
      </w:r>
      <w:r w:rsidR="00AD75D4" w:rsidRPr="007336CA">
        <w:rPr>
          <w:rFonts w:asciiTheme="minorEastAsia" w:hAnsiTheme="minorEastAsia" w:hint="eastAsia"/>
          <w:szCs w:val="21"/>
        </w:rPr>
        <w:t>様</w:t>
      </w:r>
      <w:r w:rsidRPr="007336CA">
        <w:rPr>
          <w:rFonts w:asciiTheme="minorEastAsia" w:hAnsiTheme="minorEastAsia" w:hint="eastAsia"/>
          <w:szCs w:val="21"/>
        </w:rPr>
        <w:t>などで、</w:t>
      </w:r>
      <w:r w:rsidR="00AD75D4" w:rsidRPr="007336CA">
        <w:rPr>
          <w:rFonts w:asciiTheme="minorEastAsia" w:hAnsiTheme="minorEastAsia" w:hint="eastAsia"/>
          <w:szCs w:val="21"/>
        </w:rPr>
        <w:t>親族に</w:t>
      </w:r>
      <w:r w:rsidRPr="007336CA">
        <w:rPr>
          <w:rFonts w:asciiTheme="minorEastAsia" w:hAnsiTheme="minorEastAsia" w:hint="eastAsia"/>
          <w:szCs w:val="21"/>
        </w:rPr>
        <w:t>任意後見の受任者に</w:t>
      </w:r>
      <w:r w:rsidR="00AD75D4" w:rsidRPr="007336CA">
        <w:rPr>
          <w:rFonts w:asciiTheme="minorEastAsia" w:hAnsiTheme="minorEastAsia" w:hint="eastAsia"/>
          <w:szCs w:val="21"/>
        </w:rPr>
        <w:t>なってもらうことが</w:t>
      </w:r>
      <w:r w:rsidRPr="007336CA">
        <w:rPr>
          <w:rFonts w:asciiTheme="minorEastAsia" w:hAnsiTheme="minorEastAsia" w:hint="eastAsia"/>
          <w:szCs w:val="21"/>
        </w:rPr>
        <w:t>できない場合があります。その場合は、相談を受けた</w:t>
      </w:r>
      <w:r w:rsidR="00417EF4">
        <w:rPr>
          <w:rFonts w:asciiTheme="minorEastAsia" w:hAnsiTheme="minorEastAsia" w:hint="eastAsia"/>
          <w:szCs w:val="21"/>
        </w:rPr>
        <w:t>司法書士などの</w:t>
      </w:r>
      <w:r w:rsidRPr="007336CA">
        <w:rPr>
          <w:rFonts w:asciiTheme="minorEastAsia" w:hAnsiTheme="minorEastAsia" w:hint="eastAsia"/>
          <w:szCs w:val="21"/>
        </w:rPr>
        <w:t>専門家に受任者になって欲しいという</w:t>
      </w:r>
      <w:r w:rsidR="00AD75D4" w:rsidRPr="007336CA">
        <w:rPr>
          <w:rFonts w:asciiTheme="minorEastAsia" w:hAnsiTheme="minorEastAsia" w:hint="eastAsia"/>
          <w:szCs w:val="21"/>
        </w:rPr>
        <w:t>依頼が</w:t>
      </w:r>
      <w:r w:rsidRPr="007336CA">
        <w:rPr>
          <w:rFonts w:asciiTheme="minorEastAsia" w:hAnsiTheme="minorEastAsia" w:hint="eastAsia"/>
          <w:szCs w:val="21"/>
        </w:rPr>
        <w:t>あります。その場合は、本人が認知症になるタイミングを知るために、継続的な関係を保っておく必要があります。そ</w:t>
      </w:r>
      <w:r w:rsidR="00AD75D4" w:rsidRPr="007336CA">
        <w:rPr>
          <w:rFonts w:asciiTheme="minorEastAsia" w:hAnsiTheme="minorEastAsia" w:hint="eastAsia"/>
          <w:szCs w:val="21"/>
        </w:rPr>
        <w:t>のための契約</w:t>
      </w:r>
      <w:r w:rsidRPr="007336CA">
        <w:rPr>
          <w:rFonts w:asciiTheme="minorEastAsia" w:hAnsiTheme="minorEastAsia" w:hint="eastAsia"/>
          <w:szCs w:val="21"/>
        </w:rPr>
        <w:t>を</w:t>
      </w:r>
      <w:r w:rsidR="00417EF4">
        <w:rPr>
          <w:rFonts w:asciiTheme="minorEastAsia" w:hAnsiTheme="minorEastAsia" w:hint="eastAsia"/>
          <w:szCs w:val="21"/>
        </w:rPr>
        <w:t>「</w:t>
      </w:r>
      <w:r w:rsidRPr="007336CA">
        <w:rPr>
          <w:rFonts w:asciiTheme="minorEastAsia" w:hAnsiTheme="minorEastAsia" w:hint="eastAsia"/>
          <w:szCs w:val="21"/>
        </w:rPr>
        <w:t>見守り契約</w:t>
      </w:r>
      <w:r w:rsidR="00417EF4">
        <w:rPr>
          <w:rFonts w:asciiTheme="minorEastAsia" w:hAnsiTheme="minorEastAsia" w:hint="eastAsia"/>
          <w:szCs w:val="21"/>
        </w:rPr>
        <w:t>」</w:t>
      </w:r>
      <w:r w:rsidRPr="007336CA">
        <w:rPr>
          <w:rFonts w:asciiTheme="minorEastAsia" w:hAnsiTheme="minorEastAsia" w:hint="eastAsia"/>
          <w:szCs w:val="21"/>
        </w:rPr>
        <w:t>と表現しています。その見守りに関する費用です。</w:t>
      </w:r>
      <w:bookmarkStart w:id="330" w:name="_Hlk36188628"/>
    </w:p>
    <w:p w14:paraId="152420EE" w14:textId="2C96751D" w:rsidR="00DF16D8" w:rsidRPr="007058EC" w:rsidRDefault="00EE766E" w:rsidP="00EE766E">
      <w:pPr>
        <w:ind w:firstLineChars="200" w:firstLine="455"/>
        <w:rPr>
          <w:rFonts w:ascii="ＭＳ ゴシック" w:eastAsia="ＭＳ ゴシック" w:hAnsi="ＭＳ ゴシック"/>
          <w:b/>
          <w:bCs/>
          <w:szCs w:val="21"/>
        </w:rPr>
      </w:pPr>
      <w:bookmarkStart w:id="331" w:name="_Hlk36181802"/>
      <w:r w:rsidRPr="007058EC">
        <w:rPr>
          <w:rFonts w:ascii="ＭＳ ゴシック" w:eastAsia="ＭＳ ゴシック" w:hAnsi="ＭＳ ゴシック" w:hint="eastAsia"/>
          <w:b/>
          <w:bCs/>
          <w:szCs w:val="21"/>
        </w:rPr>
        <w:t xml:space="preserve">ア　</w:t>
      </w:r>
      <w:r w:rsidR="00DF16D8" w:rsidRPr="007058EC">
        <w:rPr>
          <w:rFonts w:ascii="ＭＳ ゴシック" w:eastAsia="ＭＳ ゴシック" w:hAnsi="ＭＳ ゴシック" w:hint="eastAsia"/>
          <w:b/>
          <w:bCs/>
          <w:szCs w:val="21"/>
        </w:rPr>
        <w:t>契約書作成にかかる費用</w:t>
      </w:r>
    </w:p>
    <w:p w14:paraId="1293BEB3" w14:textId="155663DD" w:rsidR="00540066" w:rsidRPr="007336CA" w:rsidRDefault="00DF16D8" w:rsidP="001B0688">
      <w:pPr>
        <w:ind w:left="454" w:hangingChars="200" w:hanging="454"/>
        <w:rPr>
          <w:rFonts w:asciiTheme="minorEastAsia" w:hAnsiTheme="minorEastAsia"/>
          <w:szCs w:val="21"/>
        </w:rPr>
      </w:pPr>
      <w:bookmarkStart w:id="332" w:name="_Hlk36181873"/>
      <w:bookmarkEnd w:id="331"/>
      <w:r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契約書の作成</w:t>
      </w:r>
      <w:r w:rsidR="00AD75D4" w:rsidRPr="007336CA">
        <w:rPr>
          <w:rFonts w:asciiTheme="minorEastAsia" w:hAnsiTheme="minorEastAsia" w:hint="eastAsia"/>
          <w:szCs w:val="21"/>
        </w:rPr>
        <w:t>報酬は、</w:t>
      </w:r>
      <w:r w:rsidRPr="007336CA">
        <w:rPr>
          <w:rFonts w:asciiTheme="minorEastAsia" w:hAnsiTheme="minorEastAsia" w:hint="eastAsia"/>
          <w:szCs w:val="21"/>
        </w:rPr>
        <w:t>我々の法人では、</w:t>
      </w:r>
      <w:r w:rsidR="00174527">
        <w:rPr>
          <w:rFonts w:asciiTheme="minorEastAsia" w:hAnsiTheme="minorEastAsia" w:hint="eastAsia"/>
          <w:szCs w:val="21"/>
        </w:rPr>
        <w:t>５</w:t>
      </w:r>
      <w:r w:rsidRPr="007336CA">
        <w:rPr>
          <w:rFonts w:asciiTheme="minorEastAsia" w:hAnsiTheme="minorEastAsia" w:hint="eastAsia"/>
          <w:szCs w:val="21"/>
        </w:rPr>
        <w:t>万円を基準としています。必ずしも公正証書で作成する必要はありませんが、</w:t>
      </w:r>
      <w:r w:rsidR="00540066" w:rsidRPr="007336CA">
        <w:rPr>
          <w:rFonts w:asciiTheme="minorEastAsia" w:hAnsiTheme="minorEastAsia" w:hint="eastAsia"/>
          <w:szCs w:val="21"/>
        </w:rPr>
        <w:t>公正証書で作成する場合は、公証人の費用が別</w:t>
      </w:r>
      <w:r w:rsidR="00540066" w:rsidRPr="007336CA">
        <w:rPr>
          <w:rFonts w:asciiTheme="minorEastAsia" w:hAnsiTheme="minorEastAsia" w:hint="eastAsia"/>
          <w:szCs w:val="21"/>
        </w:rPr>
        <w:lastRenderedPageBreak/>
        <w:t>途</w:t>
      </w:r>
      <w:r w:rsidR="00540066" w:rsidRPr="007336CA">
        <w:rPr>
          <w:rFonts w:asciiTheme="minorEastAsia" w:hAnsiTheme="minorEastAsia" w:hint="eastAsia"/>
          <w:color w:val="FF0000"/>
          <w:szCs w:val="21"/>
        </w:rPr>
        <w:t>○○円</w:t>
      </w:r>
      <w:r w:rsidR="00540066" w:rsidRPr="007336CA">
        <w:rPr>
          <w:rFonts w:asciiTheme="minorEastAsia" w:hAnsiTheme="minorEastAsia" w:hint="eastAsia"/>
          <w:szCs w:val="21"/>
        </w:rPr>
        <w:t>程度必要で</w:t>
      </w:r>
      <w:bookmarkEnd w:id="330"/>
      <w:r w:rsidR="00540066" w:rsidRPr="007336CA">
        <w:rPr>
          <w:rFonts w:asciiTheme="minorEastAsia" w:hAnsiTheme="minorEastAsia" w:hint="eastAsia"/>
          <w:szCs w:val="21"/>
        </w:rPr>
        <w:t>す。</w:t>
      </w:r>
    </w:p>
    <w:p w14:paraId="78044C93" w14:textId="1CFA998C" w:rsidR="00540066" w:rsidRPr="007058EC" w:rsidRDefault="00540066" w:rsidP="00EE766E">
      <w:pPr>
        <w:ind w:firstLineChars="200" w:firstLine="455"/>
        <w:rPr>
          <w:rFonts w:asciiTheme="majorEastAsia" w:eastAsiaTheme="majorEastAsia" w:hAnsiTheme="majorEastAsia"/>
          <w:b/>
          <w:bCs/>
          <w:szCs w:val="21"/>
        </w:rPr>
      </w:pPr>
      <w:bookmarkStart w:id="333" w:name="_Hlk36182233"/>
      <w:bookmarkEnd w:id="332"/>
      <w:r w:rsidRPr="007058EC">
        <w:rPr>
          <w:rFonts w:asciiTheme="majorEastAsia" w:eastAsiaTheme="majorEastAsia" w:hAnsiTheme="majorEastAsia" w:hint="eastAsia"/>
          <w:b/>
          <w:bCs/>
          <w:szCs w:val="21"/>
        </w:rPr>
        <w:t>イ</w:t>
      </w:r>
      <w:r w:rsidR="00EE766E" w:rsidRPr="007058EC">
        <w:rPr>
          <w:rFonts w:asciiTheme="majorEastAsia" w:eastAsiaTheme="majorEastAsia" w:hAnsiTheme="majorEastAsia" w:hint="eastAsia"/>
          <w:b/>
          <w:bCs/>
          <w:szCs w:val="21"/>
        </w:rPr>
        <w:t xml:space="preserve">　</w:t>
      </w:r>
      <w:r w:rsidRPr="007058EC">
        <w:rPr>
          <w:rFonts w:asciiTheme="majorEastAsia" w:eastAsiaTheme="majorEastAsia" w:hAnsiTheme="majorEastAsia" w:hint="eastAsia"/>
          <w:b/>
          <w:bCs/>
          <w:szCs w:val="21"/>
        </w:rPr>
        <w:t>継続的にかかる費用</w:t>
      </w:r>
    </w:p>
    <w:bookmarkEnd w:id="333"/>
    <w:p w14:paraId="65634495" w14:textId="0DFA64A2" w:rsidR="00540066" w:rsidRPr="007336CA" w:rsidRDefault="004C62C3" w:rsidP="001B0688">
      <w:pPr>
        <w:ind w:left="454" w:hangingChars="200" w:hanging="454"/>
        <w:rPr>
          <w:rFonts w:asciiTheme="minorEastAsia" w:hAnsiTheme="minorEastAsia"/>
          <w:szCs w:val="21"/>
        </w:rPr>
      </w:pPr>
      <w:r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見守り契約は、契約と同時にスタートすることがほとんどです。そのため、継続的な報酬がすぐに発生します。我々の法人では、</w:t>
      </w:r>
      <w:r w:rsidR="003C6323" w:rsidRPr="007336CA">
        <w:rPr>
          <w:rFonts w:asciiTheme="minorEastAsia" w:hAnsiTheme="minorEastAsia" w:hint="eastAsia"/>
          <w:szCs w:val="21"/>
        </w:rPr>
        <w:t>契約</w:t>
      </w:r>
      <w:r w:rsidR="00AD75D4" w:rsidRPr="007336CA">
        <w:rPr>
          <w:rFonts w:asciiTheme="minorEastAsia" w:hAnsiTheme="minorEastAsia" w:hint="eastAsia"/>
          <w:szCs w:val="21"/>
        </w:rPr>
        <w:t>書の作成</w:t>
      </w:r>
      <w:r w:rsidR="003C6323" w:rsidRPr="007336CA">
        <w:rPr>
          <w:rFonts w:asciiTheme="minorEastAsia" w:hAnsiTheme="minorEastAsia" w:hint="eastAsia"/>
          <w:szCs w:val="21"/>
        </w:rPr>
        <w:t>時に最初の</w:t>
      </w:r>
      <w:r w:rsidR="00AD75D4" w:rsidRPr="007336CA">
        <w:rPr>
          <w:rFonts w:asciiTheme="minorEastAsia" w:hAnsiTheme="minorEastAsia" w:hint="eastAsia"/>
          <w:szCs w:val="21"/>
        </w:rPr>
        <w:t>１</w:t>
      </w:r>
      <w:r w:rsidR="003C6323" w:rsidRPr="007336CA">
        <w:rPr>
          <w:rFonts w:asciiTheme="minorEastAsia" w:hAnsiTheme="minorEastAsia" w:hint="eastAsia"/>
          <w:szCs w:val="21"/>
        </w:rPr>
        <w:t>年分を貰うことを原則としていますが、ケースバイケースで良いと思います。月に一度の</w:t>
      </w:r>
      <w:r w:rsidR="00AD75D4" w:rsidRPr="007336CA">
        <w:rPr>
          <w:rFonts w:asciiTheme="minorEastAsia" w:hAnsiTheme="minorEastAsia" w:hint="eastAsia"/>
          <w:szCs w:val="21"/>
        </w:rPr>
        <w:t>こちらからの</w:t>
      </w:r>
      <w:r w:rsidR="003C6323" w:rsidRPr="007336CA">
        <w:rPr>
          <w:rFonts w:asciiTheme="minorEastAsia" w:hAnsiTheme="minorEastAsia" w:hint="eastAsia"/>
          <w:szCs w:val="21"/>
        </w:rPr>
        <w:t>電話連絡</w:t>
      </w:r>
      <w:r w:rsidR="00AD75D4" w:rsidRPr="007336CA">
        <w:rPr>
          <w:rFonts w:asciiTheme="minorEastAsia" w:hAnsiTheme="minorEastAsia" w:hint="eastAsia"/>
          <w:szCs w:val="21"/>
        </w:rPr>
        <w:t>、又は本人が</w:t>
      </w:r>
      <w:r w:rsidR="003C6323" w:rsidRPr="007336CA">
        <w:rPr>
          <w:rFonts w:asciiTheme="minorEastAsia" w:hAnsiTheme="minorEastAsia" w:hint="eastAsia"/>
          <w:szCs w:val="21"/>
        </w:rPr>
        <w:t>来所</w:t>
      </w:r>
      <w:r w:rsidR="00AD75D4" w:rsidRPr="007336CA">
        <w:rPr>
          <w:rFonts w:asciiTheme="minorEastAsia" w:hAnsiTheme="minorEastAsia" w:hint="eastAsia"/>
          <w:szCs w:val="21"/>
        </w:rPr>
        <w:t>してくれる</w:t>
      </w:r>
      <w:r w:rsidR="003C6323" w:rsidRPr="007336CA">
        <w:rPr>
          <w:rFonts w:asciiTheme="minorEastAsia" w:hAnsiTheme="minorEastAsia" w:hint="eastAsia"/>
          <w:szCs w:val="21"/>
        </w:rPr>
        <w:t>場合を</w:t>
      </w:r>
      <w:r w:rsidR="00174527">
        <w:rPr>
          <w:rFonts w:asciiTheme="minorEastAsia" w:hAnsiTheme="minorEastAsia" w:hint="eastAsia"/>
          <w:szCs w:val="21"/>
        </w:rPr>
        <w:t>３，０００</w:t>
      </w:r>
      <w:r w:rsidR="003C6323" w:rsidRPr="007336CA">
        <w:rPr>
          <w:rFonts w:asciiTheme="minorEastAsia" w:hAnsiTheme="minorEastAsia" w:hint="eastAsia"/>
          <w:szCs w:val="21"/>
        </w:rPr>
        <w:t>円、こちらからの訪問は</w:t>
      </w:r>
      <w:r w:rsidR="00174527">
        <w:rPr>
          <w:rFonts w:asciiTheme="minorEastAsia" w:hAnsiTheme="minorEastAsia" w:hint="eastAsia"/>
          <w:szCs w:val="21"/>
        </w:rPr>
        <w:t>１０，０００</w:t>
      </w:r>
      <w:r w:rsidR="003C6323" w:rsidRPr="007336CA">
        <w:rPr>
          <w:rFonts w:asciiTheme="minorEastAsia" w:hAnsiTheme="minorEastAsia" w:hint="eastAsia"/>
          <w:szCs w:val="21"/>
        </w:rPr>
        <w:t>円を基準としています。</w:t>
      </w:r>
    </w:p>
    <w:p w14:paraId="33BF6634" w14:textId="1A51F739" w:rsidR="00EE0E94" w:rsidRPr="007336CA" w:rsidRDefault="003C6323" w:rsidP="001B0688">
      <w:pPr>
        <w:ind w:left="454" w:hangingChars="200" w:hanging="454"/>
        <w:rPr>
          <w:rFonts w:asciiTheme="minorEastAsia" w:hAnsiTheme="minorEastAsia"/>
          <w:szCs w:val="21"/>
        </w:rPr>
      </w:pPr>
      <w:bookmarkStart w:id="334" w:name="_Hlk36188721"/>
      <w:r w:rsidRPr="007336CA">
        <w:rPr>
          <w:rFonts w:asciiTheme="minorEastAsia" w:hAnsiTheme="minorEastAsia" w:hint="eastAsia"/>
          <w:szCs w:val="21"/>
        </w:rPr>
        <w:t xml:space="preserve">　</w:t>
      </w:r>
      <w:r w:rsidR="00EE0E94"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本人の体力や気力により</w:t>
      </w:r>
      <w:r w:rsidR="00AD75D4" w:rsidRPr="007336CA">
        <w:rPr>
          <w:rFonts w:asciiTheme="minorEastAsia" w:hAnsiTheme="minorEastAsia" w:hint="eastAsia"/>
          <w:szCs w:val="21"/>
        </w:rPr>
        <w:t>電話や訪問の</w:t>
      </w:r>
      <w:r w:rsidRPr="007336CA">
        <w:rPr>
          <w:rFonts w:asciiTheme="minorEastAsia" w:hAnsiTheme="minorEastAsia" w:hint="eastAsia"/>
          <w:szCs w:val="21"/>
        </w:rPr>
        <w:t>ペースが違います</w:t>
      </w:r>
      <w:r w:rsidR="00174527">
        <w:rPr>
          <w:rFonts w:asciiTheme="minorEastAsia" w:hAnsiTheme="minorEastAsia" w:hint="eastAsia"/>
          <w:szCs w:val="21"/>
        </w:rPr>
        <w:t>。</w:t>
      </w:r>
      <w:r w:rsidRPr="007336CA">
        <w:rPr>
          <w:rFonts w:asciiTheme="minorEastAsia" w:hAnsiTheme="minorEastAsia" w:hint="eastAsia"/>
          <w:szCs w:val="21"/>
        </w:rPr>
        <w:t>契約時と契約後数年を経て病気などをした場合</w:t>
      </w:r>
      <w:r w:rsidR="00AD75D4" w:rsidRPr="007336CA">
        <w:rPr>
          <w:rFonts w:asciiTheme="minorEastAsia" w:hAnsiTheme="minorEastAsia" w:hint="eastAsia"/>
          <w:szCs w:val="21"/>
        </w:rPr>
        <w:t>に</w:t>
      </w:r>
      <w:r w:rsidRPr="007336CA">
        <w:rPr>
          <w:rFonts w:asciiTheme="minorEastAsia" w:hAnsiTheme="minorEastAsia" w:hint="eastAsia"/>
          <w:szCs w:val="21"/>
        </w:rPr>
        <w:t>も</w:t>
      </w:r>
      <w:r w:rsidR="00EE0E94" w:rsidRPr="007336CA">
        <w:rPr>
          <w:rFonts w:asciiTheme="minorEastAsia" w:hAnsiTheme="minorEastAsia" w:hint="eastAsia"/>
          <w:szCs w:val="21"/>
        </w:rPr>
        <w:t>本人の希望するペースは</w:t>
      </w:r>
      <w:r w:rsidR="00AD75D4" w:rsidRPr="007336CA">
        <w:rPr>
          <w:rFonts w:asciiTheme="minorEastAsia" w:hAnsiTheme="minorEastAsia" w:hint="eastAsia"/>
          <w:szCs w:val="21"/>
        </w:rPr>
        <w:t>折々に</w:t>
      </w:r>
      <w:r w:rsidR="00EE0E94" w:rsidRPr="007336CA">
        <w:rPr>
          <w:rFonts w:asciiTheme="minorEastAsia" w:hAnsiTheme="minorEastAsia" w:hint="eastAsia"/>
          <w:szCs w:val="21"/>
        </w:rPr>
        <w:t>変わって</w:t>
      </w:r>
      <w:r w:rsidR="00AD75D4" w:rsidRPr="007336CA">
        <w:rPr>
          <w:rFonts w:asciiTheme="minorEastAsia" w:hAnsiTheme="minorEastAsia" w:hint="eastAsia"/>
          <w:szCs w:val="21"/>
        </w:rPr>
        <w:t>くることがあり</w:t>
      </w:r>
      <w:r w:rsidR="00EE0E94" w:rsidRPr="007336CA">
        <w:rPr>
          <w:rFonts w:asciiTheme="minorEastAsia" w:hAnsiTheme="minorEastAsia" w:hint="eastAsia"/>
          <w:szCs w:val="21"/>
        </w:rPr>
        <w:t>ます。その</w:t>
      </w:r>
      <w:r w:rsidR="00174527">
        <w:rPr>
          <w:rFonts w:asciiTheme="minorEastAsia" w:hAnsiTheme="minorEastAsia" w:hint="eastAsia"/>
          <w:szCs w:val="21"/>
        </w:rPr>
        <w:t>度に公証役場での変更が必要になるので</w:t>
      </w:r>
      <w:r w:rsidR="00EE0E94" w:rsidRPr="007336CA">
        <w:rPr>
          <w:rFonts w:asciiTheme="minorEastAsia" w:hAnsiTheme="minorEastAsia" w:hint="eastAsia"/>
          <w:szCs w:val="21"/>
        </w:rPr>
        <w:t>、公正証書での作成は勧めていないのですが、本人が希望</w:t>
      </w:r>
      <w:r w:rsidR="00AD75D4" w:rsidRPr="007336CA">
        <w:rPr>
          <w:rFonts w:asciiTheme="minorEastAsia" w:hAnsiTheme="minorEastAsia" w:hint="eastAsia"/>
          <w:szCs w:val="21"/>
        </w:rPr>
        <w:t>する場合は</w:t>
      </w:r>
      <w:r w:rsidR="00EE0E94" w:rsidRPr="007336CA">
        <w:rPr>
          <w:rFonts w:asciiTheme="minorEastAsia" w:hAnsiTheme="minorEastAsia" w:hint="eastAsia"/>
          <w:szCs w:val="21"/>
        </w:rPr>
        <w:t>公正証書にしています。</w:t>
      </w:r>
    </w:p>
    <w:bookmarkEnd w:id="334"/>
    <w:p w14:paraId="4CFF4633" w14:textId="50C0B67A" w:rsidR="003C6323" w:rsidRPr="007336CA" w:rsidRDefault="003C6323" w:rsidP="00EE0E94">
      <w:pPr>
        <w:ind w:left="227" w:hangingChars="100" w:hanging="227"/>
        <w:rPr>
          <w:rFonts w:asciiTheme="minorEastAsia" w:hAnsiTheme="minorEastAsia"/>
          <w:szCs w:val="21"/>
        </w:rPr>
      </w:pPr>
    </w:p>
    <w:p w14:paraId="5C3B078A" w14:textId="0F40707E" w:rsidR="00EE0E94" w:rsidRPr="007058EC" w:rsidRDefault="00EE766E" w:rsidP="00EE0E94">
      <w:pPr>
        <w:rPr>
          <w:rFonts w:asciiTheme="majorEastAsia" w:eastAsiaTheme="majorEastAsia" w:hAnsiTheme="majorEastAsia"/>
          <w:b/>
          <w:bCs/>
          <w:szCs w:val="21"/>
        </w:rPr>
      </w:pPr>
      <w:bookmarkStart w:id="335" w:name="_Hlk36188322"/>
      <w:r w:rsidRPr="007058EC">
        <w:rPr>
          <w:rFonts w:asciiTheme="majorEastAsia" w:eastAsiaTheme="majorEastAsia" w:hAnsiTheme="majorEastAsia" w:hint="eastAsia"/>
          <w:b/>
          <w:bCs/>
          <w:szCs w:val="21"/>
        </w:rPr>
        <w:t>（２）</w:t>
      </w:r>
      <w:r w:rsidR="00EE0E94" w:rsidRPr="007058EC">
        <w:rPr>
          <w:rFonts w:asciiTheme="majorEastAsia" w:eastAsiaTheme="majorEastAsia" w:hAnsiTheme="majorEastAsia" w:hint="eastAsia"/>
          <w:b/>
          <w:bCs/>
          <w:szCs w:val="21"/>
        </w:rPr>
        <w:t>財産管理契約</w:t>
      </w:r>
    </w:p>
    <w:bookmarkEnd w:id="335"/>
    <w:p w14:paraId="0E320B44" w14:textId="7CC67316" w:rsidR="00A02641" w:rsidRPr="007336CA" w:rsidRDefault="00A02641" w:rsidP="001B0688">
      <w:pPr>
        <w:ind w:leftChars="100" w:left="454" w:hangingChars="100" w:hanging="227"/>
        <w:rPr>
          <w:rFonts w:asciiTheme="minorEastAsia" w:hAnsiTheme="minorEastAsia"/>
          <w:szCs w:val="21"/>
        </w:rPr>
      </w:pPr>
      <w:r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財産管理契約が、契約と同時にスタートすること</w:t>
      </w:r>
      <w:r w:rsidR="0017065E">
        <w:rPr>
          <w:rFonts w:asciiTheme="minorEastAsia" w:hAnsiTheme="minorEastAsia" w:hint="eastAsia"/>
          <w:szCs w:val="21"/>
        </w:rPr>
        <w:t>も少なからず</w:t>
      </w:r>
      <w:r w:rsidRPr="007336CA">
        <w:rPr>
          <w:rFonts w:asciiTheme="minorEastAsia" w:hAnsiTheme="minorEastAsia" w:hint="eastAsia"/>
          <w:szCs w:val="21"/>
        </w:rPr>
        <w:t>あります。判断能力はしっかりしているものの身体に不自由がある場合や、</w:t>
      </w:r>
      <w:r w:rsidR="0017065E">
        <w:rPr>
          <w:rFonts w:asciiTheme="minorEastAsia" w:hAnsiTheme="minorEastAsia" w:hint="eastAsia"/>
          <w:szCs w:val="21"/>
        </w:rPr>
        <w:t>本人が自身での</w:t>
      </w:r>
      <w:r w:rsidRPr="007336CA">
        <w:rPr>
          <w:rFonts w:asciiTheme="minorEastAsia" w:hAnsiTheme="minorEastAsia" w:hint="eastAsia"/>
          <w:szCs w:val="21"/>
        </w:rPr>
        <w:t>財産管理に自信がない場合などです。</w:t>
      </w:r>
    </w:p>
    <w:p w14:paraId="30E6EF3E" w14:textId="1241E39D" w:rsidR="00A02641" w:rsidRPr="007336CA" w:rsidRDefault="00A02641" w:rsidP="001B0688">
      <w:pPr>
        <w:ind w:leftChars="100" w:left="454" w:hangingChars="100" w:hanging="227"/>
        <w:rPr>
          <w:rFonts w:asciiTheme="minorEastAsia" w:hAnsiTheme="minorEastAsia"/>
          <w:szCs w:val="21"/>
        </w:rPr>
      </w:pPr>
      <w:r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しかし、多くの場合は、契約時点では自分で財産を管理したいという人がほとんどです</w:t>
      </w:r>
      <w:r w:rsidR="00AD75D4" w:rsidRPr="007336CA">
        <w:rPr>
          <w:rFonts w:asciiTheme="minorEastAsia" w:hAnsiTheme="minorEastAsia" w:hint="eastAsia"/>
          <w:szCs w:val="21"/>
        </w:rPr>
        <w:t>。すぐにはスタートさせずに、</w:t>
      </w:r>
      <w:r w:rsidRPr="007336CA">
        <w:rPr>
          <w:rFonts w:asciiTheme="minorEastAsia" w:hAnsiTheme="minorEastAsia" w:hint="eastAsia"/>
          <w:szCs w:val="21"/>
        </w:rPr>
        <w:t>将来</w:t>
      </w:r>
      <w:r w:rsidR="00AD75D4" w:rsidRPr="007336CA">
        <w:rPr>
          <w:rFonts w:asciiTheme="minorEastAsia" w:hAnsiTheme="minorEastAsia" w:hint="eastAsia"/>
          <w:szCs w:val="21"/>
        </w:rPr>
        <w:t>、</w:t>
      </w:r>
      <w:r w:rsidRPr="007336CA">
        <w:rPr>
          <w:rFonts w:asciiTheme="minorEastAsia" w:hAnsiTheme="minorEastAsia" w:hint="eastAsia"/>
          <w:szCs w:val="21"/>
        </w:rPr>
        <w:t>病気</w:t>
      </w:r>
      <w:r w:rsidR="00AD75D4" w:rsidRPr="007336CA">
        <w:rPr>
          <w:rFonts w:asciiTheme="minorEastAsia" w:hAnsiTheme="minorEastAsia" w:hint="eastAsia"/>
          <w:szCs w:val="21"/>
        </w:rPr>
        <w:t>をした場合</w:t>
      </w:r>
      <w:r w:rsidRPr="007336CA">
        <w:rPr>
          <w:rFonts w:asciiTheme="minorEastAsia" w:hAnsiTheme="minorEastAsia" w:hint="eastAsia"/>
          <w:szCs w:val="21"/>
        </w:rPr>
        <w:t>や体力</w:t>
      </w:r>
      <w:r w:rsidR="00AD75D4" w:rsidRPr="007336CA">
        <w:rPr>
          <w:rFonts w:asciiTheme="minorEastAsia" w:hAnsiTheme="minorEastAsia" w:hint="eastAsia"/>
          <w:szCs w:val="21"/>
        </w:rPr>
        <w:t>が</w:t>
      </w:r>
      <w:r w:rsidRPr="007336CA">
        <w:rPr>
          <w:rFonts w:asciiTheme="minorEastAsia" w:hAnsiTheme="minorEastAsia" w:hint="eastAsia"/>
          <w:szCs w:val="21"/>
        </w:rPr>
        <w:t>衰え</w:t>
      </w:r>
      <w:r w:rsidR="00AD75D4" w:rsidRPr="007336CA">
        <w:rPr>
          <w:rFonts w:asciiTheme="minorEastAsia" w:hAnsiTheme="minorEastAsia" w:hint="eastAsia"/>
          <w:szCs w:val="21"/>
        </w:rPr>
        <w:t>たとき</w:t>
      </w:r>
      <w:r w:rsidRPr="007336CA">
        <w:rPr>
          <w:rFonts w:asciiTheme="minorEastAsia" w:hAnsiTheme="minorEastAsia" w:hint="eastAsia"/>
          <w:szCs w:val="21"/>
        </w:rPr>
        <w:t>に備えて財産管理契約を</w:t>
      </w:r>
      <w:r w:rsidR="00AD75D4" w:rsidRPr="007336CA">
        <w:rPr>
          <w:rFonts w:asciiTheme="minorEastAsia" w:hAnsiTheme="minorEastAsia" w:hint="eastAsia"/>
          <w:szCs w:val="21"/>
        </w:rPr>
        <w:t>しておく</w:t>
      </w:r>
      <w:r w:rsidRPr="007336CA">
        <w:rPr>
          <w:rFonts w:asciiTheme="minorEastAsia" w:hAnsiTheme="minorEastAsia" w:hint="eastAsia"/>
          <w:szCs w:val="21"/>
        </w:rPr>
        <w:t>ことが原則です。</w:t>
      </w:r>
      <w:r w:rsidR="0017065E">
        <w:rPr>
          <w:rFonts w:asciiTheme="minorEastAsia" w:hAnsiTheme="minorEastAsia" w:hint="eastAsia"/>
          <w:szCs w:val="21"/>
        </w:rPr>
        <w:t>必要な</w:t>
      </w:r>
      <w:r w:rsidRPr="007336CA">
        <w:rPr>
          <w:rFonts w:asciiTheme="minorEastAsia" w:hAnsiTheme="minorEastAsia" w:hint="eastAsia"/>
          <w:szCs w:val="21"/>
        </w:rPr>
        <w:t>ときが来たら、改めて書面でスタートの意思表示をしてもら</w:t>
      </w:r>
      <w:r w:rsidR="0017065E">
        <w:rPr>
          <w:rFonts w:asciiTheme="minorEastAsia" w:hAnsiTheme="minorEastAsia" w:hint="eastAsia"/>
          <w:szCs w:val="21"/>
        </w:rPr>
        <w:t>うことで</w:t>
      </w:r>
      <w:r w:rsidRPr="007336CA">
        <w:rPr>
          <w:rFonts w:asciiTheme="minorEastAsia" w:hAnsiTheme="minorEastAsia" w:hint="eastAsia"/>
          <w:szCs w:val="21"/>
        </w:rPr>
        <w:t>、財産の管理</w:t>
      </w:r>
      <w:r w:rsidR="00AD75D4" w:rsidRPr="007336CA">
        <w:rPr>
          <w:rFonts w:asciiTheme="minorEastAsia" w:hAnsiTheme="minorEastAsia" w:hint="eastAsia"/>
          <w:szCs w:val="21"/>
        </w:rPr>
        <w:t>がスタート</w:t>
      </w:r>
      <w:r w:rsidR="0017065E">
        <w:rPr>
          <w:rFonts w:asciiTheme="minorEastAsia" w:hAnsiTheme="minorEastAsia" w:hint="eastAsia"/>
          <w:szCs w:val="21"/>
        </w:rPr>
        <w:t>す</w:t>
      </w:r>
      <w:r w:rsidR="00AD75D4" w:rsidRPr="007336CA">
        <w:rPr>
          <w:rFonts w:asciiTheme="minorEastAsia" w:hAnsiTheme="minorEastAsia" w:hint="eastAsia"/>
          <w:szCs w:val="21"/>
        </w:rPr>
        <w:t>る</w:t>
      </w:r>
      <w:r w:rsidRPr="007336CA">
        <w:rPr>
          <w:rFonts w:asciiTheme="minorEastAsia" w:hAnsiTheme="minorEastAsia" w:hint="eastAsia"/>
          <w:szCs w:val="21"/>
        </w:rPr>
        <w:t>という設計にしてあります。</w:t>
      </w:r>
    </w:p>
    <w:p w14:paraId="1D4E01C5" w14:textId="5C725D1C" w:rsidR="00EE0E94" w:rsidRPr="007058EC" w:rsidRDefault="00EE0E94" w:rsidP="00EE766E">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ア</w:t>
      </w:r>
      <w:r w:rsidR="00EE766E" w:rsidRPr="007058EC">
        <w:rPr>
          <w:rFonts w:ascii="ＭＳ ゴシック" w:eastAsia="ＭＳ ゴシック" w:hAnsi="ＭＳ ゴシック" w:hint="eastAsia"/>
          <w:b/>
          <w:bCs/>
          <w:szCs w:val="21"/>
        </w:rPr>
        <w:t xml:space="preserve">　</w:t>
      </w:r>
      <w:r w:rsidRPr="007058EC">
        <w:rPr>
          <w:rFonts w:ascii="ＭＳ ゴシック" w:eastAsia="ＭＳ ゴシック" w:hAnsi="ＭＳ ゴシック" w:hint="eastAsia"/>
          <w:b/>
          <w:bCs/>
          <w:szCs w:val="21"/>
        </w:rPr>
        <w:t>契約書作成にかかる費用</w:t>
      </w:r>
    </w:p>
    <w:p w14:paraId="54D44F7B" w14:textId="3E6F4815" w:rsidR="00373004" w:rsidRPr="007336CA" w:rsidRDefault="00EE0E94" w:rsidP="007058EC">
      <w:pPr>
        <w:ind w:left="454" w:hangingChars="200" w:hanging="454"/>
        <w:rPr>
          <w:rFonts w:asciiTheme="minorEastAsia" w:hAnsiTheme="minorEastAsia"/>
          <w:szCs w:val="21"/>
        </w:rPr>
      </w:pPr>
      <w:r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契約書の作成費用として我々の法人では、5万円を</w:t>
      </w:r>
      <w:r w:rsidR="0017065E">
        <w:rPr>
          <w:rFonts w:asciiTheme="minorEastAsia" w:hAnsiTheme="minorEastAsia" w:hint="eastAsia"/>
          <w:szCs w:val="21"/>
        </w:rPr>
        <w:t>報酬の</w:t>
      </w:r>
      <w:r w:rsidRPr="007336CA">
        <w:rPr>
          <w:rFonts w:asciiTheme="minorEastAsia" w:hAnsiTheme="minorEastAsia" w:hint="eastAsia"/>
          <w:szCs w:val="21"/>
        </w:rPr>
        <w:t>基準としています。見守り契約と違い、必ず公正証書で作成します。公証人の費用が別途</w:t>
      </w:r>
      <w:r w:rsidRPr="00E82867">
        <w:rPr>
          <w:rFonts w:asciiTheme="minorEastAsia" w:hAnsiTheme="minorEastAsia" w:hint="eastAsia"/>
          <w:color w:val="FF0000"/>
          <w:szCs w:val="21"/>
        </w:rPr>
        <w:t>○○円</w:t>
      </w:r>
      <w:r w:rsidRPr="007336CA">
        <w:rPr>
          <w:rFonts w:asciiTheme="minorEastAsia" w:hAnsiTheme="minorEastAsia" w:hint="eastAsia"/>
          <w:szCs w:val="21"/>
        </w:rPr>
        <w:t>程度必要です。理由は、</w:t>
      </w:r>
      <w:r w:rsidR="00AD75D4" w:rsidRPr="007336CA">
        <w:rPr>
          <w:rFonts w:asciiTheme="minorEastAsia" w:hAnsiTheme="minorEastAsia" w:hint="eastAsia"/>
          <w:szCs w:val="21"/>
        </w:rPr>
        <w:t>財産管理契約書は</w:t>
      </w:r>
      <w:r w:rsidRPr="007336CA">
        <w:rPr>
          <w:rFonts w:asciiTheme="minorEastAsia" w:hAnsiTheme="minorEastAsia" w:hint="eastAsia"/>
          <w:szCs w:val="21"/>
        </w:rPr>
        <w:t>金融機関に提出する</w:t>
      </w:r>
      <w:r w:rsidR="00AD75D4" w:rsidRPr="007336CA">
        <w:rPr>
          <w:rFonts w:asciiTheme="minorEastAsia" w:hAnsiTheme="minorEastAsia" w:hint="eastAsia"/>
          <w:szCs w:val="21"/>
        </w:rPr>
        <w:t>ことが前提です。その</w:t>
      </w:r>
      <w:r w:rsidRPr="007336CA">
        <w:rPr>
          <w:rFonts w:asciiTheme="minorEastAsia" w:hAnsiTheme="minorEastAsia" w:hint="eastAsia"/>
          <w:szCs w:val="21"/>
        </w:rPr>
        <w:t>ため私文書では、</w:t>
      </w:r>
      <w:r w:rsidR="00AD75D4" w:rsidRPr="007336CA">
        <w:rPr>
          <w:rFonts w:asciiTheme="minorEastAsia" w:hAnsiTheme="minorEastAsia" w:hint="eastAsia"/>
          <w:szCs w:val="21"/>
        </w:rPr>
        <w:t>金融機関</w:t>
      </w:r>
      <w:r w:rsidR="0017065E">
        <w:rPr>
          <w:rFonts w:asciiTheme="minorEastAsia" w:hAnsiTheme="minorEastAsia" w:hint="eastAsia"/>
          <w:szCs w:val="21"/>
        </w:rPr>
        <w:t>が毎回本人確認を必要とし、継続的な財産管理契約として</w:t>
      </w:r>
      <w:r w:rsidRPr="007336CA">
        <w:rPr>
          <w:rFonts w:asciiTheme="minorEastAsia" w:hAnsiTheme="minorEastAsia" w:hint="eastAsia"/>
          <w:szCs w:val="21"/>
        </w:rPr>
        <w:t>対応して貰えない</w:t>
      </w:r>
      <w:r w:rsidR="00AD75D4" w:rsidRPr="007336CA">
        <w:rPr>
          <w:rFonts w:asciiTheme="minorEastAsia" w:hAnsiTheme="minorEastAsia" w:hint="eastAsia"/>
          <w:szCs w:val="21"/>
        </w:rPr>
        <w:t>から</w:t>
      </w:r>
      <w:r w:rsidRPr="007336CA">
        <w:rPr>
          <w:rFonts w:asciiTheme="minorEastAsia" w:hAnsiTheme="minorEastAsia" w:hint="eastAsia"/>
          <w:szCs w:val="21"/>
        </w:rPr>
        <w:t>です。</w:t>
      </w:r>
      <w:bookmarkStart w:id="336" w:name="_Hlk36189243"/>
    </w:p>
    <w:p w14:paraId="2C787BBD" w14:textId="59BCD371" w:rsidR="00540066" w:rsidRPr="007058EC" w:rsidRDefault="00373004" w:rsidP="00EE766E">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イ</w:t>
      </w:r>
      <w:r w:rsidR="00EE766E" w:rsidRPr="007058EC">
        <w:rPr>
          <w:rFonts w:ascii="ＭＳ ゴシック" w:eastAsia="ＭＳ ゴシック" w:hAnsi="ＭＳ ゴシック" w:hint="eastAsia"/>
          <w:b/>
          <w:bCs/>
          <w:szCs w:val="21"/>
        </w:rPr>
        <w:t xml:space="preserve">　</w:t>
      </w:r>
      <w:r w:rsidRPr="007058EC">
        <w:rPr>
          <w:rFonts w:ascii="ＭＳ ゴシック" w:eastAsia="ＭＳ ゴシック" w:hAnsi="ＭＳ ゴシック" w:hint="eastAsia"/>
          <w:b/>
          <w:bCs/>
          <w:szCs w:val="21"/>
        </w:rPr>
        <w:t>継続的にかかる費用</w:t>
      </w:r>
    </w:p>
    <w:p w14:paraId="7A6B30FD" w14:textId="399B0C65" w:rsidR="00A02641" w:rsidRPr="007336CA" w:rsidRDefault="00A02641" w:rsidP="001B0688">
      <w:pPr>
        <w:ind w:left="454" w:hangingChars="200" w:hanging="454"/>
        <w:rPr>
          <w:rFonts w:asciiTheme="minorEastAsia" w:hAnsiTheme="minorEastAsia"/>
          <w:szCs w:val="21"/>
        </w:rPr>
      </w:pPr>
      <w:r w:rsidRPr="007336CA">
        <w:rPr>
          <w:rFonts w:asciiTheme="minorEastAsia" w:hAnsiTheme="minorEastAsia" w:hint="eastAsia"/>
          <w:szCs w:val="21"/>
        </w:rPr>
        <w:t xml:space="preserve">　</w:t>
      </w:r>
      <w:bookmarkEnd w:id="336"/>
      <w:r w:rsidR="00AD6EE5"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002976AC" w:rsidRPr="007336CA">
        <w:rPr>
          <w:rFonts w:asciiTheme="minorEastAsia" w:hAnsiTheme="minorEastAsia" w:hint="eastAsia"/>
          <w:szCs w:val="21"/>
        </w:rPr>
        <w:t>我々の法人では、</w:t>
      </w:r>
      <w:r w:rsidRPr="007336CA">
        <w:rPr>
          <w:rFonts w:asciiTheme="minorEastAsia" w:hAnsiTheme="minorEastAsia" w:hint="eastAsia"/>
          <w:szCs w:val="21"/>
        </w:rPr>
        <w:t>財産管理契約がスタートすると</w:t>
      </w:r>
      <w:r w:rsidR="00AD6EE5" w:rsidRPr="007336CA">
        <w:rPr>
          <w:rFonts w:asciiTheme="minorEastAsia" w:hAnsiTheme="minorEastAsia" w:hint="eastAsia"/>
          <w:szCs w:val="21"/>
        </w:rPr>
        <w:t>、任意後見がスタートしたのと同じ額を</w:t>
      </w:r>
      <w:r w:rsidR="0017065E">
        <w:rPr>
          <w:rFonts w:asciiTheme="minorEastAsia" w:hAnsiTheme="minorEastAsia" w:hint="eastAsia"/>
          <w:szCs w:val="21"/>
        </w:rPr>
        <w:t>報酬の</w:t>
      </w:r>
      <w:r w:rsidR="00AD6EE5" w:rsidRPr="007336CA">
        <w:rPr>
          <w:rFonts w:asciiTheme="minorEastAsia" w:hAnsiTheme="minorEastAsia" w:hint="eastAsia"/>
          <w:szCs w:val="21"/>
        </w:rPr>
        <w:t>基準としています。</w:t>
      </w:r>
      <w:r w:rsidRPr="007336CA">
        <w:rPr>
          <w:rFonts w:asciiTheme="minorEastAsia" w:hAnsiTheme="minorEastAsia" w:hint="eastAsia"/>
          <w:szCs w:val="21"/>
        </w:rPr>
        <w:t>本人の資産額が５０００万円までは、報酬月額３万円、</w:t>
      </w:r>
      <w:r w:rsidR="0017065E">
        <w:rPr>
          <w:rFonts w:asciiTheme="minorEastAsia" w:hAnsiTheme="minorEastAsia" w:hint="eastAsia"/>
          <w:szCs w:val="21"/>
        </w:rPr>
        <w:t>５，０００万円から</w:t>
      </w:r>
      <w:r w:rsidRPr="007336CA">
        <w:rPr>
          <w:rFonts w:asciiTheme="minorEastAsia" w:hAnsiTheme="minorEastAsia" w:hint="eastAsia"/>
          <w:szCs w:val="21"/>
        </w:rPr>
        <w:t>１億円までは４万円、１億以上は５万円を基準にしています。</w:t>
      </w:r>
      <w:r w:rsidR="00AD6EE5" w:rsidRPr="007336CA">
        <w:rPr>
          <w:rFonts w:asciiTheme="minorEastAsia" w:hAnsiTheme="minorEastAsia" w:hint="eastAsia"/>
          <w:szCs w:val="21"/>
        </w:rPr>
        <w:t>財産管理</w:t>
      </w:r>
      <w:r w:rsidR="0017065E">
        <w:rPr>
          <w:rFonts w:asciiTheme="minorEastAsia" w:hAnsiTheme="minorEastAsia" w:hint="eastAsia"/>
          <w:szCs w:val="21"/>
        </w:rPr>
        <w:t>をしている</w:t>
      </w:r>
      <w:r w:rsidR="00AD6EE5" w:rsidRPr="007336CA">
        <w:rPr>
          <w:rFonts w:asciiTheme="minorEastAsia" w:hAnsiTheme="minorEastAsia" w:hint="eastAsia"/>
          <w:szCs w:val="21"/>
        </w:rPr>
        <w:t>時点では、本人の判断能力はしっかりしてい</w:t>
      </w:r>
      <w:r w:rsidR="002976AC" w:rsidRPr="007336CA">
        <w:rPr>
          <w:rFonts w:asciiTheme="minorEastAsia" w:hAnsiTheme="minorEastAsia" w:hint="eastAsia"/>
          <w:szCs w:val="21"/>
        </w:rPr>
        <w:t>る</w:t>
      </w:r>
      <w:r w:rsidR="00AD6EE5" w:rsidRPr="007336CA">
        <w:rPr>
          <w:rFonts w:asciiTheme="minorEastAsia" w:hAnsiTheme="minorEastAsia" w:hint="eastAsia"/>
          <w:szCs w:val="21"/>
        </w:rPr>
        <w:t>ので、本人の意向での指示などが</w:t>
      </w:r>
      <w:r w:rsidR="0017065E">
        <w:rPr>
          <w:rFonts w:asciiTheme="minorEastAsia" w:hAnsiTheme="minorEastAsia" w:hint="eastAsia"/>
          <w:szCs w:val="21"/>
        </w:rPr>
        <w:t>たびたび</w:t>
      </w:r>
      <w:r w:rsidR="00AD6EE5" w:rsidRPr="007336CA">
        <w:rPr>
          <w:rFonts w:asciiTheme="minorEastAsia" w:hAnsiTheme="minorEastAsia" w:hint="eastAsia"/>
          <w:szCs w:val="21"/>
        </w:rPr>
        <w:t>あり、なかなか受任者側のペースで財産の管理ができないことも多</w:t>
      </w:r>
      <w:r w:rsidR="002976AC" w:rsidRPr="007336CA">
        <w:rPr>
          <w:rFonts w:asciiTheme="minorEastAsia" w:hAnsiTheme="minorEastAsia" w:hint="eastAsia"/>
          <w:szCs w:val="21"/>
        </w:rPr>
        <w:t>く、時には振り回されることもあります</w:t>
      </w:r>
      <w:r w:rsidR="00AD6EE5" w:rsidRPr="007336CA">
        <w:rPr>
          <w:rFonts w:asciiTheme="minorEastAsia" w:hAnsiTheme="minorEastAsia" w:hint="eastAsia"/>
          <w:szCs w:val="21"/>
        </w:rPr>
        <w:t>。</w:t>
      </w:r>
    </w:p>
    <w:p w14:paraId="662B8F84" w14:textId="302D96F7" w:rsidR="00540066" w:rsidRPr="007336CA" w:rsidRDefault="00540066" w:rsidP="00540066">
      <w:pPr>
        <w:rPr>
          <w:rFonts w:asciiTheme="minorEastAsia" w:hAnsiTheme="minorEastAsia"/>
          <w:szCs w:val="21"/>
        </w:rPr>
      </w:pPr>
    </w:p>
    <w:p w14:paraId="5917D7E1" w14:textId="7BED51DE" w:rsidR="00AD6EE5" w:rsidRPr="007058EC" w:rsidRDefault="00EE766E" w:rsidP="00AD6EE5">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（３）</w:t>
      </w:r>
      <w:r w:rsidR="00AD6EE5" w:rsidRPr="007058EC">
        <w:rPr>
          <w:rFonts w:ascii="ＭＳ ゴシック" w:eastAsia="ＭＳ ゴシック" w:hAnsi="ＭＳ ゴシック" w:hint="eastAsia"/>
          <w:b/>
          <w:bCs/>
          <w:szCs w:val="21"/>
        </w:rPr>
        <w:t xml:space="preserve">　死後事務</w:t>
      </w:r>
      <w:r w:rsidR="00C44C18" w:rsidRPr="007058EC">
        <w:rPr>
          <w:rFonts w:ascii="ＭＳ ゴシック" w:eastAsia="ＭＳ ゴシック" w:hAnsi="ＭＳ ゴシック" w:hint="eastAsia"/>
          <w:b/>
          <w:bCs/>
          <w:szCs w:val="21"/>
        </w:rPr>
        <w:t>委任契約</w:t>
      </w:r>
    </w:p>
    <w:p w14:paraId="4A81CCE0" w14:textId="431841E5" w:rsidR="00AD6EE5" w:rsidRPr="007336CA" w:rsidRDefault="00AD6EE5" w:rsidP="002976AC">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2976AC" w:rsidRPr="007336CA">
        <w:rPr>
          <w:rFonts w:asciiTheme="minorEastAsia" w:hAnsiTheme="minorEastAsia" w:hint="eastAsia"/>
          <w:szCs w:val="21"/>
        </w:rPr>
        <w:t xml:space="preserve">　</w:t>
      </w:r>
      <w:r w:rsidRPr="007336CA">
        <w:rPr>
          <w:rFonts w:asciiTheme="minorEastAsia" w:hAnsiTheme="minorEastAsia" w:hint="eastAsia"/>
          <w:szCs w:val="21"/>
        </w:rPr>
        <w:t>本人が</w:t>
      </w:r>
      <w:r w:rsidR="00A329B6" w:rsidRPr="007336CA">
        <w:rPr>
          <w:rFonts w:asciiTheme="minorEastAsia" w:hAnsiTheme="minorEastAsia" w:hint="eastAsia"/>
          <w:szCs w:val="21"/>
        </w:rPr>
        <w:t>亡</w:t>
      </w:r>
      <w:r w:rsidRPr="007336CA">
        <w:rPr>
          <w:rFonts w:asciiTheme="minorEastAsia" w:hAnsiTheme="minorEastAsia" w:hint="eastAsia"/>
          <w:szCs w:val="21"/>
        </w:rPr>
        <w:t>くなった場合に、受任者側が何をするのかによって報酬は、変わることがあります。</w:t>
      </w:r>
      <w:r w:rsidR="002976AC" w:rsidRPr="007336CA">
        <w:rPr>
          <w:rFonts w:asciiTheme="minorEastAsia" w:hAnsiTheme="minorEastAsia" w:hint="eastAsia"/>
          <w:szCs w:val="21"/>
        </w:rPr>
        <w:t>報酬以外にも</w:t>
      </w:r>
      <w:r w:rsidRPr="007336CA">
        <w:rPr>
          <w:rFonts w:asciiTheme="minorEastAsia" w:hAnsiTheme="minorEastAsia" w:hint="eastAsia"/>
          <w:szCs w:val="21"/>
        </w:rPr>
        <w:t>葬儀費用など高額な実費もかかります。そのため、契約時にある程度の預かり金をしておく必要があるでしょう。</w:t>
      </w:r>
      <w:r w:rsidR="0017065E">
        <w:rPr>
          <w:rFonts w:asciiTheme="minorEastAsia" w:hAnsiTheme="minorEastAsia" w:hint="eastAsia"/>
          <w:szCs w:val="21"/>
        </w:rPr>
        <w:t>本人の生前に生命保険に加入しておき死亡後に死後事務の受任者に直接支払われるという商品もあります。</w:t>
      </w:r>
      <w:r w:rsidR="002976AC" w:rsidRPr="007336CA">
        <w:rPr>
          <w:rFonts w:asciiTheme="minorEastAsia" w:hAnsiTheme="minorEastAsia" w:hint="eastAsia"/>
          <w:szCs w:val="21"/>
        </w:rPr>
        <w:t>受任者が</w:t>
      </w:r>
      <w:r w:rsidRPr="007336CA">
        <w:rPr>
          <w:rFonts w:asciiTheme="minorEastAsia" w:hAnsiTheme="minorEastAsia" w:hint="eastAsia"/>
          <w:szCs w:val="21"/>
        </w:rPr>
        <w:t>、遺言執行者に指定されている場合は、本人の</w:t>
      </w:r>
      <w:r w:rsidR="0017065E">
        <w:rPr>
          <w:rFonts w:asciiTheme="minorEastAsia" w:hAnsiTheme="minorEastAsia" w:hint="eastAsia"/>
          <w:szCs w:val="21"/>
        </w:rPr>
        <w:t>死亡</w:t>
      </w:r>
      <w:r w:rsidRPr="007336CA">
        <w:rPr>
          <w:rFonts w:asciiTheme="minorEastAsia" w:hAnsiTheme="minorEastAsia" w:hint="eastAsia"/>
          <w:szCs w:val="21"/>
        </w:rPr>
        <w:t>後の財産の管理をすることになるため、預かる必要がないということもあります。これもケースバイケースということになります。</w:t>
      </w:r>
    </w:p>
    <w:p w14:paraId="436F877E" w14:textId="77E43EAC" w:rsidR="004A0FE4" w:rsidRPr="007058EC" w:rsidRDefault="00EE766E" w:rsidP="00EE766E">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 xml:space="preserve">ア　</w:t>
      </w:r>
      <w:r w:rsidR="004A0FE4" w:rsidRPr="007058EC">
        <w:rPr>
          <w:rFonts w:ascii="ＭＳ ゴシック" w:eastAsia="ＭＳ ゴシック" w:hAnsi="ＭＳ ゴシック" w:hint="eastAsia"/>
          <w:b/>
          <w:bCs/>
          <w:szCs w:val="21"/>
        </w:rPr>
        <w:t>契約書作成にかかる費用</w:t>
      </w:r>
    </w:p>
    <w:p w14:paraId="2A9239B5" w14:textId="49BE08ED" w:rsidR="00B97B3D" w:rsidRPr="007336CA" w:rsidRDefault="004A0FE4" w:rsidP="00B97B3D">
      <w:pPr>
        <w:ind w:leftChars="200" w:left="454" w:firstLineChars="100" w:firstLine="227"/>
        <w:rPr>
          <w:rFonts w:asciiTheme="minorEastAsia" w:hAnsiTheme="minorEastAsia"/>
          <w:szCs w:val="21"/>
        </w:rPr>
      </w:pPr>
      <w:r w:rsidRPr="007336CA">
        <w:rPr>
          <w:rFonts w:asciiTheme="minorEastAsia" w:hAnsiTheme="minorEastAsia" w:hint="eastAsia"/>
          <w:szCs w:val="21"/>
        </w:rPr>
        <w:t>契約書の作成</w:t>
      </w:r>
      <w:r w:rsidR="002976AC" w:rsidRPr="007336CA">
        <w:rPr>
          <w:rFonts w:asciiTheme="minorEastAsia" w:hAnsiTheme="minorEastAsia" w:hint="eastAsia"/>
          <w:szCs w:val="21"/>
        </w:rPr>
        <w:t>報酬</w:t>
      </w:r>
      <w:r w:rsidRPr="007336CA">
        <w:rPr>
          <w:rFonts w:asciiTheme="minorEastAsia" w:hAnsiTheme="minorEastAsia" w:hint="eastAsia"/>
          <w:szCs w:val="21"/>
        </w:rPr>
        <w:t>として我々の法人では、5万円を基準としています。</w:t>
      </w:r>
      <w:r w:rsidR="00B97B3D">
        <w:rPr>
          <w:rFonts w:asciiTheme="minorEastAsia" w:hAnsiTheme="minorEastAsia" w:hint="eastAsia"/>
          <w:szCs w:val="21"/>
        </w:rPr>
        <w:t>死後事務契約は</w:t>
      </w:r>
      <w:r w:rsidR="00B97B3D" w:rsidRPr="007336CA">
        <w:rPr>
          <w:rFonts w:asciiTheme="minorEastAsia" w:hAnsiTheme="minorEastAsia" w:hint="eastAsia"/>
          <w:szCs w:val="21"/>
        </w:rPr>
        <w:t>、公正証書</w:t>
      </w:r>
      <w:r w:rsidR="00B97B3D">
        <w:rPr>
          <w:rFonts w:asciiTheme="minorEastAsia" w:hAnsiTheme="minorEastAsia" w:hint="eastAsia"/>
          <w:szCs w:val="21"/>
        </w:rPr>
        <w:t>での作成</w:t>
      </w:r>
      <w:r w:rsidR="00B97B3D" w:rsidRPr="007336CA">
        <w:rPr>
          <w:rFonts w:asciiTheme="minorEastAsia" w:hAnsiTheme="minorEastAsia" w:hint="eastAsia"/>
          <w:szCs w:val="21"/>
        </w:rPr>
        <w:t>は勧めていないのですが、本人の希望で、公正証書で作成する場合は、公証人の費用が別途</w:t>
      </w:r>
      <w:r w:rsidR="00B97B3D" w:rsidRPr="007336CA">
        <w:rPr>
          <w:rFonts w:asciiTheme="minorEastAsia" w:hAnsiTheme="minorEastAsia" w:hint="eastAsia"/>
          <w:color w:val="FF0000"/>
          <w:szCs w:val="21"/>
        </w:rPr>
        <w:t>○○円</w:t>
      </w:r>
      <w:r w:rsidR="00B97B3D" w:rsidRPr="007336CA">
        <w:rPr>
          <w:rFonts w:asciiTheme="minorEastAsia" w:hAnsiTheme="minorEastAsia" w:hint="eastAsia"/>
          <w:szCs w:val="21"/>
        </w:rPr>
        <w:t>程度必要です。</w:t>
      </w:r>
    </w:p>
    <w:p w14:paraId="34CAFB2E" w14:textId="6F8304D5" w:rsidR="00163BBC" w:rsidRPr="007336CA" w:rsidRDefault="004A0FE4" w:rsidP="001B0688">
      <w:pPr>
        <w:ind w:leftChars="200" w:left="454" w:firstLineChars="100" w:firstLine="227"/>
        <w:rPr>
          <w:rFonts w:asciiTheme="minorEastAsia" w:hAnsiTheme="minorEastAsia"/>
          <w:szCs w:val="21"/>
        </w:rPr>
      </w:pPr>
      <w:r w:rsidRPr="007336CA">
        <w:rPr>
          <w:rFonts w:asciiTheme="minorEastAsia" w:hAnsiTheme="minorEastAsia" w:hint="eastAsia"/>
          <w:szCs w:val="21"/>
        </w:rPr>
        <w:t>おひとり</w:t>
      </w:r>
      <w:r w:rsidR="00B97B3D">
        <w:rPr>
          <w:rFonts w:asciiTheme="minorEastAsia" w:hAnsiTheme="minorEastAsia" w:hint="eastAsia"/>
          <w:szCs w:val="21"/>
        </w:rPr>
        <w:t>様</w:t>
      </w:r>
      <w:r w:rsidRPr="007336CA">
        <w:rPr>
          <w:rFonts w:asciiTheme="minorEastAsia" w:hAnsiTheme="minorEastAsia" w:hint="eastAsia"/>
          <w:szCs w:val="21"/>
        </w:rPr>
        <w:t>の場合は、本人死亡後に墓守</w:t>
      </w:r>
      <w:r w:rsidR="00B97B3D">
        <w:rPr>
          <w:rFonts w:asciiTheme="minorEastAsia" w:hAnsiTheme="minorEastAsia" w:hint="eastAsia"/>
          <w:szCs w:val="21"/>
        </w:rPr>
        <w:t>り</w:t>
      </w:r>
      <w:r w:rsidRPr="007336CA">
        <w:rPr>
          <w:rFonts w:asciiTheme="minorEastAsia" w:hAnsiTheme="minorEastAsia" w:hint="eastAsia"/>
          <w:szCs w:val="21"/>
        </w:rPr>
        <w:t>をしてくれる人がいない場合があります。そうすると先祖の墓をどうするのかという問題が生じます。改葬してお墓を返したり自分が入るための永代供養墓の準備を生前にするのか、本人死亡後に、受任者が探して購入して納骨するのか、戒名は生前に貰うのか死亡後で良いのかなど、</w:t>
      </w:r>
      <w:r w:rsidR="002976AC" w:rsidRPr="007336CA">
        <w:rPr>
          <w:rFonts w:asciiTheme="minorEastAsia" w:hAnsiTheme="minorEastAsia" w:hint="eastAsia"/>
          <w:szCs w:val="21"/>
        </w:rPr>
        <w:t>契約</w:t>
      </w:r>
      <w:r w:rsidRPr="007336CA">
        <w:rPr>
          <w:rFonts w:asciiTheme="minorEastAsia" w:hAnsiTheme="minorEastAsia" w:hint="eastAsia"/>
          <w:szCs w:val="21"/>
        </w:rPr>
        <w:t>時</w:t>
      </w:r>
      <w:r w:rsidR="002976AC" w:rsidRPr="007336CA">
        <w:rPr>
          <w:rFonts w:asciiTheme="minorEastAsia" w:hAnsiTheme="minorEastAsia" w:hint="eastAsia"/>
          <w:szCs w:val="21"/>
        </w:rPr>
        <w:t>に</w:t>
      </w:r>
      <w:r w:rsidRPr="007336CA">
        <w:rPr>
          <w:rFonts w:asciiTheme="minorEastAsia" w:hAnsiTheme="minorEastAsia" w:hint="eastAsia"/>
          <w:szCs w:val="21"/>
        </w:rPr>
        <w:t>は確定していないことが</w:t>
      </w:r>
      <w:r w:rsidR="002976AC" w:rsidRPr="007336CA">
        <w:rPr>
          <w:rFonts w:asciiTheme="minorEastAsia" w:hAnsiTheme="minorEastAsia" w:hint="eastAsia"/>
          <w:szCs w:val="21"/>
        </w:rPr>
        <w:t>あり変更の可能性が</w:t>
      </w:r>
      <w:r w:rsidRPr="007336CA">
        <w:rPr>
          <w:rFonts w:asciiTheme="minorEastAsia" w:hAnsiTheme="minorEastAsia" w:hint="eastAsia"/>
          <w:szCs w:val="21"/>
        </w:rPr>
        <w:t>多いのです。</w:t>
      </w:r>
      <w:r w:rsidR="00063E94">
        <w:rPr>
          <w:rFonts w:asciiTheme="minorEastAsia" w:hAnsiTheme="minorEastAsia" w:hint="eastAsia"/>
          <w:szCs w:val="21"/>
        </w:rPr>
        <w:t>このように、後々の変更が予想される人については、死後事務は公正証書にしないことがあります。</w:t>
      </w:r>
    </w:p>
    <w:p w14:paraId="409441D4" w14:textId="1C43343A" w:rsidR="00163BBC" w:rsidRPr="007058EC" w:rsidRDefault="00163BBC" w:rsidP="00EE766E">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イ　継続的にかかる費用</w:t>
      </w:r>
    </w:p>
    <w:p w14:paraId="29C8362C" w14:textId="7D644139" w:rsidR="004A0FE4" w:rsidRPr="007336CA" w:rsidRDefault="00163BBC" w:rsidP="001B0688">
      <w:pPr>
        <w:ind w:leftChars="100" w:left="227" w:firstLineChars="100" w:firstLine="227"/>
        <w:rPr>
          <w:rFonts w:asciiTheme="minorEastAsia" w:hAnsiTheme="minorEastAsia"/>
          <w:szCs w:val="21"/>
        </w:rPr>
      </w:pPr>
      <w:r w:rsidRPr="007336CA">
        <w:rPr>
          <w:rFonts w:asciiTheme="minorEastAsia" w:hAnsiTheme="minorEastAsia" w:hint="eastAsia"/>
          <w:szCs w:val="21"/>
        </w:rPr>
        <w:t xml:space="preserve">　継続的にかかる費用は、ありません。　</w:t>
      </w:r>
    </w:p>
    <w:p w14:paraId="51635D39" w14:textId="6BFC448C" w:rsidR="00540066" w:rsidRPr="007336CA" w:rsidRDefault="00540066" w:rsidP="00540066">
      <w:pPr>
        <w:rPr>
          <w:rFonts w:asciiTheme="minorEastAsia" w:hAnsiTheme="minorEastAsia"/>
          <w:szCs w:val="21"/>
        </w:rPr>
      </w:pPr>
    </w:p>
    <w:p w14:paraId="47DE9DD4" w14:textId="1A2C10A2" w:rsidR="00540066" w:rsidRPr="007336CA" w:rsidRDefault="00EE766E" w:rsidP="00540066">
      <w:pPr>
        <w:rPr>
          <w:rFonts w:asciiTheme="minorEastAsia" w:hAnsiTheme="minorEastAsia"/>
          <w:b/>
          <w:bCs/>
          <w:szCs w:val="21"/>
        </w:rPr>
      </w:pPr>
      <w:r w:rsidRPr="007336CA">
        <w:rPr>
          <w:rFonts w:asciiTheme="minorEastAsia" w:hAnsiTheme="minorEastAsia" w:hint="eastAsia"/>
          <w:b/>
          <w:bCs/>
          <w:szCs w:val="21"/>
        </w:rPr>
        <w:t>（４）</w:t>
      </w:r>
      <w:r w:rsidR="00163BBC" w:rsidRPr="007336CA">
        <w:rPr>
          <w:rFonts w:asciiTheme="minorEastAsia" w:hAnsiTheme="minorEastAsia" w:hint="eastAsia"/>
          <w:b/>
          <w:bCs/>
          <w:szCs w:val="21"/>
        </w:rPr>
        <w:t>遺言書</w:t>
      </w:r>
      <w:r w:rsidR="00063E94">
        <w:rPr>
          <w:rFonts w:asciiTheme="minorEastAsia" w:hAnsiTheme="minorEastAsia" w:hint="eastAsia"/>
          <w:b/>
          <w:bCs/>
          <w:szCs w:val="21"/>
        </w:rPr>
        <w:t>の作成及び遺言執行</w:t>
      </w:r>
    </w:p>
    <w:p w14:paraId="63B784E4" w14:textId="7E694497" w:rsidR="00163BBC" w:rsidRPr="007336CA" w:rsidRDefault="00A329B6" w:rsidP="00AA248C">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AA248C" w:rsidRPr="007336CA">
        <w:rPr>
          <w:rFonts w:asciiTheme="minorEastAsia" w:hAnsiTheme="minorEastAsia" w:hint="eastAsia"/>
          <w:szCs w:val="21"/>
        </w:rPr>
        <w:t xml:space="preserve">　</w:t>
      </w:r>
      <w:r w:rsidRPr="007336CA">
        <w:rPr>
          <w:rFonts w:asciiTheme="minorEastAsia" w:hAnsiTheme="minorEastAsia" w:hint="eastAsia"/>
          <w:szCs w:val="21"/>
        </w:rPr>
        <w:t>遺言書の作成は、</w:t>
      </w:r>
      <w:r w:rsidR="00063E94">
        <w:rPr>
          <w:rFonts w:asciiTheme="minorEastAsia" w:hAnsiTheme="minorEastAsia" w:hint="eastAsia"/>
          <w:szCs w:val="21"/>
        </w:rPr>
        <w:t>遺言</w:t>
      </w:r>
      <w:r w:rsidRPr="007336CA">
        <w:rPr>
          <w:rFonts w:asciiTheme="minorEastAsia" w:hAnsiTheme="minorEastAsia" w:hint="eastAsia"/>
          <w:szCs w:val="21"/>
        </w:rPr>
        <w:t>執行の受託のための前提</w:t>
      </w:r>
      <w:r w:rsidR="002976AC" w:rsidRPr="007336CA">
        <w:rPr>
          <w:rFonts w:asciiTheme="minorEastAsia" w:hAnsiTheme="minorEastAsia" w:hint="eastAsia"/>
          <w:szCs w:val="21"/>
        </w:rPr>
        <w:t>で</w:t>
      </w:r>
      <w:r w:rsidRPr="007336CA">
        <w:rPr>
          <w:rFonts w:asciiTheme="minorEastAsia" w:hAnsiTheme="minorEastAsia" w:hint="eastAsia"/>
          <w:szCs w:val="21"/>
        </w:rPr>
        <w:t>す。ただし、遺言書の作成業務</w:t>
      </w:r>
      <w:r w:rsidR="002976AC" w:rsidRPr="007336CA">
        <w:rPr>
          <w:rFonts w:asciiTheme="minorEastAsia" w:hAnsiTheme="minorEastAsia" w:hint="eastAsia"/>
          <w:szCs w:val="21"/>
        </w:rPr>
        <w:t>のみ</w:t>
      </w:r>
      <w:r w:rsidRPr="007336CA">
        <w:rPr>
          <w:rFonts w:asciiTheme="minorEastAsia" w:hAnsiTheme="minorEastAsia" w:hint="eastAsia"/>
          <w:szCs w:val="21"/>
        </w:rPr>
        <w:t>をアピールしても</w:t>
      </w:r>
      <w:r w:rsidR="002976AC" w:rsidRPr="007336CA">
        <w:rPr>
          <w:rFonts w:asciiTheme="minorEastAsia" w:hAnsiTheme="minorEastAsia" w:hint="eastAsia"/>
          <w:szCs w:val="21"/>
        </w:rPr>
        <w:t>、</w:t>
      </w:r>
      <w:r w:rsidRPr="007336CA">
        <w:rPr>
          <w:rFonts w:asciiTheme="minorEastAsia" w:hAnsiTheme="minorEastAsia" w:hint="eastAsia"/>
          <w:szCs w:val="21"/>
        </w:rPr>
        <w:t>なかなか遺言書作成の依頼</w:t>
      </w:r>
      <w:r w:rsidR="002976AC" w:rsidRPr="007336CA">
        <w:rPr>
          <w:rFonts w:asciiTheme="minorEastAsia" w:hAnsiTheme="minorEastAsia" w:hint="eastAsia"/>
          <w:szCs w:val="21"/>
        </w:rPr>
        <w:t>は</w:t>
      </w:r>
      <w:r w:rsidR="00063E94">
        <w:rPr>
          <w:rFonts w:asciiTheme="minorEastAsia" w:hAnsiTheme="minorEastAsia" w:hint="eastAsia"/>
          <w:szCs w:val="21"/>
        </w:rPr>
        <w:t>ありません。</w:t>
      </w:r>
      <w:r w:rsidRPr="007336CA">
        <w:rPr>
          <w:rFonts w:asciiTheme="minorEastAsia" w:hAnsiTheme="minorEastAsia" w:hint="eastAsia"/>
          <w:szCs w:val="21"/>
        </w:rPr>
        <w:t>任意後見と遺言</w:t>
      </w:r>
      <w:r w:rsidR="00063E94">
        <w:rPr>
          <w:rFonts w:asciiTheme="minorEastAsia" w:hAnsiTheme="minorEastAsia" w:hint="eastAsia"/>
          <w:szCs w:val="21"/>
        </w:rPr>
        <w:t>書</w:t>
      </w:r>
      <w:r w:rsidR="002976AC" w:rsidRPr="007336CA">
        <w:rPr>
          <w:rFonts w:asciiTheme="minorEastAsia" w:hAnsiTheme="minorEastAsia" w:hint="eastAsia"/>
          <w:szCs w:val="21"/>
        </w:rPr>
        <w:t>作成</w:t>
      </w:r>
      <w:r w:rsidR="00063E94">
        <w:rPr>
          <w:rFonts w:asciiTheme="minorEastAsia" w:hAnsiTheme="minorEastAsia" w:hint="eastAsia"/>
          <w:szCs w:val="21"/>
        </w:rPr>
        <w:t>、その後の遺言</w:t>
      </w:r>
      <w:r w:rsidRPr="007336CA">
        <w:rPr>
          <w:rFonts w:asciiTheme="minorEastAsia" w:hAnsiTheme="minorEastAsia" w:hint="eastAsia"/>
          <w:szCs w:val="21"/>
        </w:rPr>
        <w:t>執行業務</w:t>
      </w:r>
      <w:r w:rsidR="00063E94">
        <w:rPr>
          <w:rFonts w:asciiTheme="minorEastAsia" w:hAnsiTheme="minorEastAsia" w:hint="eastAsia"/>
          <w:szCs w:val="21"/>
        </w:rPr>
        <w:t>を</w:t>
      </w:r>
      <w:r w:rsidR="002976AC" w:rsidRPr="007336CA">
        <w:rPr>
          <w:rFonts w:asciiTheme="minorEastAsia" w:hAnsiTheme="minorEastAsia" w:hint="eastAsia"/>
          <w:szCs w:val="21"/>
        </w:rPr>
        <w:t>一体として説明できると、</w:t>
      </w:r>
      <w:r w:rsidRPr="007336CA">
        <w:rPr>
          <w:rFonts w:asciiTheme="minorEastAsia" w:hAnsiTheme="minorEastAsia" w:hint="eastAsia"/>
          <w:szCs w:val="21"/>
        </w:rPr>
        <w:t>一つの流れとして受託</w:t>
      </w:r>
      <w:r w:rsidR="002976AC" w:rsidRPr="007336CA">
        <w:rPr>
          <w:rFonts w:asciiTheme="minorEastAsia" w:hAnsiTheme="minorEastAsia" w:hint="eastAsia"/>
          <w:szCs w:val="21"/>
        </w:rPr>
        <w:t>しやすい</w:t>
      </w:r>
      <w:r w:rsidRPr="007336CA">
        <w:rPr>
          <w:rFonts w:asciiTheme="minorEastAsia" w:hAnsiTheme="minorEastAsia" w:hint="eastAsia"/>
          <w:szCs w:val="21"/>
        </w:rPr>
        <w:t>と考えています。任意後見契約</w:t>
      </w:r>
      <w:r w:rsidR="002976AC" w:rsidRPr="007336CA">
        <w:rPr>
          <w:rFonts w:asciiTheme="minorEastAsia" w:hAnsiTheme="minorEastAsia" w:hint="eastAsia"/>
          <w:szCs w:val="21"/>
        </w:rPr>
        <w:t>は、</w:t>
      </w:r>
      <w:r w:rsidRPr="007336CA">
        <w:rPr>
          <w:rFonts w:asciiTheme="minorEastAsia" w:hAnsiTheme="minorEastAsia" w:hint="eastAsia"/>
          <w:szCs w:val="21"/>
        </w:rPr>
        <w:t>公正証書</w:t>
      </w:r>
      <w:r w:rsidR="002976AC" w:rsidRPr="007336CA">
        <w:rPr>
          <w:rFonts w:asciiTheme="minorEastAsia" w:hAnsiTheme="minorEastAsia" w:hint="eastAsia"/>
          <w:szCs w:val="21"/>
        </w:rPr>
        <w:t>での作成</w:t>
      </w:r>
      <w:r w:rsidRPr="007336CA">
        <w:rPr>
          <w:rFonts w:asciiTheme="minorEastAsia" w:hAnsiTheme="minorEastAsia" w:hint="eastAsia"/>
          <w:szCs w:val="21"/>
        </w:rPr>
        <w:t>が要件</w:t>
      </w:r>
      <w:r w:rsidR="00063E94">
        <w:rPr>
          <w:rFonts w:asciiTheme="minorEastAsia" w:hAnsiTheme="minorEastAsia" w:hint="eastAsia"/>
          <w:szCs w:val="21"/>
        </w:rPr>
        <w:t>ですから「</w:t>
      </w:r>
      <w:r w:rsidRPr="007336CA">
        <w:rPr>
          <w:rFonts w:asciiTheme="minorEastAsia" w:hAnsiTheme="minorEastAsia" w:hint="eastAsia"/>
          <w:szCs w:val="21"/>
        </w:rPr>
        <w:t>遺言書も</w:t>
      </w:r>
      <w:r w:rsidR="00063E94">
        <w:rPr>
          <w:rFonts w:asciiTheme="minorEastAsia" w:hAnsiTheme="minorEastAsia" w:hint="eastAsia"/>
          <w:szCs w:val="21"/>
        </w:rPr>
        <w:t>同じタイミングで</w:t>
      </w:r>
      <w:r w:rsidRPr="007336CA">
        <w:rPr>
          <w:rFonts w:asciiTheme="minorEastAsia" w:hAnsiTheme="minorEastAsia" w:hint="eastAsia"/>
          <w:szCs w:val="21"/>
        </w:rPr>
        <w:t>公正証書で一緒に作りましょう</w:t>
      </w:r>
      <w:r w:rsidR="00063E94">
        <w:rPr>
          <w:rFonts w:asciiTheme="minorEastAsia" w:hAnsiTheme="minorEastAsia" w:hint="eastAsia"/>
          <w:szCs w:val="21"/>
        </w:rPr>
        <w:t>。」</w:t>
      </w:r>
      <w:r w:rsidRPr="007336CA">
        <w:rPr>
          <w:rFonts w:asciiTheme="minorEastAsia" w:hAnsiTheme="minorEastAsia" w:hint="eastAsia"/>
          <w:szCs w:val="21"/>
        </w:rPr>
        <w:t>と</w:t>
      </w:r>
      <w:r w:rsidR="002976AC" w:rsidRPr="007336CA">
        <w:rPr>
          <w:rFonts w:asciiTheme="minorEastAsia" w:hAnsiTheme="minorEastAsia" w:hint="eastAsia"/>
          <w:szCs w:val="21"/>
        </w:rPr>
        <w:t>伝えることで</w:t>
      </w:r>
      <w:r w:rsidRPr="007336CA">
        <w:rPr>
          <w:rFonts w:asciiTheme="minorEastAsia" w:hAnsiTheme="minorEastAsia" w:hint="eastAsia"/>
          <w:szCs w:val="21"/>
        </w:rPr>
        <w:t>流れは自然にでき上がります。</w:t>
      </w:r>
    </w:p>
    <w:p w14:paraId="42DDFD61" w14:textId="1579E60E" w:rsidR="00AA248C" w:rsidRPr="007058EC" w:rsidRDefault="00EE766E" w:rsidP="00EE766E">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 xml:space="preserve">ア　</w:t>
      </w:r>
      <w:r w:rsidR="00AA248C" w:rsidRPr="007058EC">
        <w:rPr>
          <w:rFonts w:ascii="ＭＳ ゴシック" w:eastAsia="ＭＳ ゴシック" w:hAnsi="ＭＳ ゴシック" w:hint="eastAsia"/>
          <w:b/>
          <w:bCs/>
          <w:szCs w:val="21"/>
        </w:rPr>
        <w:t>遺言書作成の費用</w:t>
      </w:r>
    </w:p>
    <w:p w14:paraId="7F404540" w14:textId="44CDCC58" w:rsidR="00AA248C" w:rsidRPr="007336CA" w:rsidRDefault="00AA248C" w:rsidP="001B0688">
      <w:pPr>
        <w:ind w:leftChars="200" w:left="454" w:firstLineChars="100" w:firstLine="227"/>
        <w:rPr>
          <w:rFonts w:asciiTheme="minorEastAsia" w:hAnsiTheme="minorEastAsia"/>
          <w:szCs w:val="21"/>
        </w:rPr>
      </w:pPr>
      <w:r w:rsidRPr="007336CA">
        <w:rPr>
          <w:rFonts w:asciiTheme="minorEastAsia" w:hAnsiTheme="minorEastAsia" w:hint="eastAsia"/>
          <w:szCs w:val="21"/>
        </w:rPr>
        <w:t>我々の法人では、相続人や受遺者の特定、財産の特定と遺言書の案の</w:t>
      </w:r>
      <w:r w:rsidR="00063E94">
        <w:rPr>
          <w:rFonts w:asciiTheme="minorEastAsia" w:hAnsiTheme="minorEastAsia" w:hint="eastAsia"/>
          <w:szCs w:val="21"/>
        </w:rPr>
        <w:t>作成</w:t>
      </w:r>
      <w:r w:rsidRPr="007336CA">
        <w:rPr>
          <w:rFonts w:asciiTheme="minorEastAsia" w:hAnsiTheme="minorEastAsia" w:hint="eastAsia"/>
          <w:szCs w:val="21"/>
        </w:rPr>
        <w:t>までで、実費別に</w:t>
      </w:r>
      <w:r w:rsidR="002976AC" w:rsidRPr="007336CA">
        <w:rPr>
          <w:rFonts w:asciiTheme="minorEastAsia" w:hAnsiTheme="minorEastAsia" w:hint="eastAsia"/>
          <w:szCs w:val="21"/>
        </w:rPr>
        <w:t>、</w:t>
      </w:r>
      <w:r w:rsidRPr="007336CA">
        <w:rPr>
          <w:rFonts w:asciiTheme="minorEastAsia" w:hAnsiTheme="minorEastAsia" w:hint="eastAsia"/>
          <w:szCs w:val="21"/>
        </w:rPr>
        <w:t>１２万円を</w:t>
      </w:r>
      <w:r w:rsidR="00063E94">
        <w:rPr>
          <w:rFonts w:asciiTheme="minorEastAsia" w:hAnsiTheme="minorEastAsia" w:hint="eastAsia"/>
          <w:szCs w:val="21"/>
        </w:rPr>
        <w:t>報酬の</w:t>
      </w:r>
      <w:r w:rsidRPr="007336CA">
        <w:rPr>
          <w:rFonts w:asciiTheme="minorEastAsia" w:hAnsiTheme="minorEastAsia" w:hint="eastAsia"/>
          <w:szCs w:val="21"/>
        </w:rPr>
        <w:t>基準としています。公証役場での証人としての立会い業務は、別途２万円を基準としています。</w:t>
      </w:r>
    </w:p>
    <w:p w14:paraId="64DF48EE" w14:textId="1E3C0F83" w:rsidR="00163BBC" w:rsidRPr="007058EC" w:rsidRDefault="00AA248C" w:rsidP="00EE766E">
      <w:pPr>
        <w:ind w:firstLineChars="100" w:firstLine="228"/>
        <w:rPr>
          <w:rFonts w:asciiTheme="majorEastAsia" w:eastAsiaTheme="majorEastAsia" w:hAnsiTheme="majorEastAsia"/>
          <w:b/>
          <w:bCs/>
          <w:szCs w:val="21"/>
        </w:rPr>
      </w:pPr>
      <w:r w:rsidRPr="007058EC">
        <w:rPr>
          <w:rFonts w:asciiTheme="majorEastAsia" w:eastAsiaTheme="majorEastAsia" w:hAnsiTheme="majorEastAsia" w:hint="eastAsia"/>
          <w:b/>
          <w:bCs/>
          <w:szCs w:val="21"/>
        </w:rPr>
        <w:t>イ</w:t>
      </w:r>
      <w:r w:rsidR="00EE766E" w:rsidRPr="007058EC">
        <w:rPr>
          <w:rFonts w:asciiTheme="majorEastAsia" w:eastAsiaTheme="majorEastAsia" w:hAnsiTheme="majorEastAsia" w:hint="eastAsia"/>
          <w:b/>
          <w:bCs/>
          <w:szCs w:val="21"/>
        </w:rPr>
        <w:t xml:space="preserve">　</w:t>
      </w:r>
      <w:r w:rsidRPr="007058EC">
        <w:rPr>
          <w:rFonts w:asciiTheme="majorEastAsia" w:eastAsiaTheme="majorEastAsia" w:hAnsiTheme="majorEastAsia" w:hint="eastAsia"/>
          <w:b/>
          <w:bCs/>
          <w:szCs w:val="21"/>
        </w:rPr>
        <w:t>遺言の執行費用</w:t>
      </w:r>
    </w:p>
    <w:p w14:paraId="74F57E8D" w14:textId="0E9A20F1" w:rsidR="00163BBC" w:rsidRDefault="00AA248C" w:rsidP="001B0688">
      <w:pPr>
        <w:ind w:left="454" w:hangingChars="200" w:hanging="454"/>
        <w:rPr>
          <w:rFonts w:asciiTheme="minorEastAsia" w:hAnsiTheme="minorEastAsia"/>
          <w:szCs w:val="21"/>
        </w:rPr>
      </w:pPr>
      <w:r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本人の死亡後に遺言執行者としての業務を受ける場合、</w:t>
      </w:r>
      <w:r w:rsidR="005E4BCF">
        <w:rPr>
          <w:rFonts w:asciiTheme="minorEastAsia" w:hAnsiTheme="minorEastAsia" w:hint="eastAsia"/>
          <w:szCs w:val="21"/>
        </w:rPr>
        <w:t>我々の法人では５，０００</w:t>
      </w:r>
      <w:r w:rsidRPr="007336CA">
        <w:rPr>
          <w:rFonts w:asciiTheme="minorEastAsia" w:hAnsiTheme="minorEastAsia" w:hint="eastAsia"/>
          <w:szCs w:val="21"/>
        </w:rPr>
        <w:t>万円までを２％、</w:t>
      </w:r>
      <w:r w:rsidR="005E4BCF">
        <w:rPr>
          <w:rFonts w:asciiTheme="minorEastAsia" w:hAnsiTheme="minorEastAsia" w:hint="eastAsia"/>
          <w:szCs w:val="21"/>
        </w:rPr>
        <w:t>５，０００万円から</w:t>
      </w:r>
      <w:r w:rsidRPr="007336CA">
        <w:rPr>
          <w:rFonts w:asciiTheme="minorEastAsia" w:hAnsiTheme="minorEastAsia" w:hint="eastAsia"/>
          <w:szCs w:val="21"/>
        </w:rPr>
        <w:t>１億円までを１．５％、１億円超は１％との</w:t>
      </w:r>
      <w:r w:rsidR="005E4BCF">
        <w:rPr>
          <w:rFonts w:asciiTheme="minorEastAsia" w:hAnsiTheme="minorEastAsia" w:hint="eastAsia"/>
          <w:szCs w:val="21"/>
        </w:rPr>
        <w:t>報</w:t>
      </w:r>
      <w:r w:rsidR="005E4BCF">
        <w:rPr>
          <w:rFonts w:asciiTheme="minorEastAsia" w:hAnsiTheme="minorEastAsia" w:hint="eastAsia"/>
          <w:szCs w:val="21"/>
        </w:rPr>
        <w:lastRenderedPageBreak/>
        <w:t>酬</w:t>
      </w:r>
      <w:r w:rsidRPr="007336CA">
        <w:rPr>
          <w:rFonts w:asciiTheme="minorEastAsia" w:hAnsiTheme="minorEastAsia" w:hint="eastAsia"/>
          <w:szCs w:val="21"/>
        </w:rPr>
        <w:t>基準があるもののケースバイケースです。相続人が自分たちでできるけど、安ければ依頼するというときは価格</w:t>
      </w:r>
      <w:r w:rsidR="002976AC" w:rsidRPr="007336CA">
        <w:rPr>
          <w:rFonts w:asciiTheme="minorEastAsia" w:hAnsiTheme="minorEastAsia" w:hint="eastAsia"/>
          <w:szCs w:val="21"/>
        </w:rPr>
        <w:t>調整が必要</w:t>
      </w:r>
      <w:r w:rsidRPr="007336CA">
        <w:rPr>
          <w:rFonts w:asciiTheme="minorEastAsia" w:hAnsiTheme="minorEastAsia" w:hint="eastAsia"/>
          <w:szCs w:val="21"/>
        </w:rPr>
        <w:t>になります。逆に、親族間で</w:t>
      </w:r>
      <w:r w:rsidR="005E4BCF">
        <w:rPr>
          <w:rFonts w:asciiTheme="minorEastAsia" w:hAnsiTheme="minorEastAsia" w:hint="eastAsia"/>
          <w:szCs w:val="21"/>
        </w:rPr>
        <w:t>顔を会わせたくない</w:t>
      </w:r>
      <w:r w:rsidRPr="007336CA">
        <w:rPr>
          <w:rFonts w:asciiTheme="minorEastAsia" w:hAnsiTheme="minorEastAsia" w:hint="eastAsia"/>
          <w:szCs w:val="21"/>
        </w:rPr>
        <w:t>ような関係のときは、この基準は安いくらいになります。専門家</w:t>
      </w:r>
      <w:r w:rsidR="002976AC" w:rsidRPr="007336CA">
        <w:rPr>
          <w:rFonts w:asciiTheme="minorEastAsia" w:hAnsiTheme="minorEastAsia" w:hint="eastAsia"/>
          <w:szCs w:val="21"/>
        </w:rPr>
        <w:t>が</w:t>
      </w:r>
      <w:r w:rsidRPr="007336CA">
        <w:rPr>
          <w:rFonts w:asciiTheme="minorEastAsia" w:hAnsiTheme="minorEastAsia" w:hint="eastAsia"/>
          <w:szCs w:val="21"/>
        </w:rPr>
        <w:t>クッション</w:t>
      </w:r>
      <w:r w:rsidR="002976AC" w:rsidRPr="007336CA">
        <w:rPr>
          <w:rFonts w:asciiTheme="minorEastAsia" w:hAnsiTheme="minorEastAsia" w:hint="eastAsia"/>
          <w:szCs w:val="21"/>
        </w:rPr>
        <w:t>として法的な説明をする</w:t>
      </w:r>
      <w:r w:rsidRPr="007336CA">
        <w:rPr>
          <w:rFonts w:asciiTheme="minorEastAsia" w:hAnsiTheme="minorEastAsia" w:hint="eastAsia"/>
          <w:szCs w:val="21"/>
        </w:rPr>
        <w:t>だけで、スムーズに処理できることが少なく</w:t>
      </w:r>
      <w:r w:rsidR="002976AC" w:rsidRPr="007336CA">
        <w:rPr>
          <w:rFonts w:asciiTheme="minorEastAsia" w:hAnsiTheme="minorEastAsia" w:hint="eastAsia"/>
          <w:szCs w:val="21"/>
        </w:rPr>
        <w:t>ないからです</w:t>
      </w:r>
      <w:r w:rsidRPr="007336CA">
        <w:rPr>
          <w:rFonts w:asciiTheme="minorEastAsia" w:hAnsiTheme="minorEastAsia" w:hint="eastAsia"/>
          <w:szCs w:val="21"/>
        </w:rPr>
        <w:t>。</w:t>
      </w:r>
    </w:p>
    <w:p w14:paraId="270FA7B0" w14:textId="3997614E" w:rsidR="005E4BCF" w:rsidRPr="007336CA" w:rsidRDefault="005E4BCF" w:rsidP="001B0688">
      <w:pPr>
        <w:ind w:left="454" w:hangingChars="200" w:hanging="454"/>
        <w:rPr>
          <w:rFonts w:asciiTheme="minorEastAsia" w:hAnsiTheme="minorEastAsia"/>
          <w:szCs w:val="21"/>
        </w:rPr>
      </w:pPr>
      <w:r>
        <w:rPr>
          <w:rFonts w:asciiTheme="minorEastAsia" w:hAnsiTheme="minorEastAsia" w:hint="eastAsia"/>
          <w:szCs w:val="21"/>
        </w:rPr>
        <w:t xml:space="preserve">　　　弁護士以外の専門家は、相続人間で揉めそうなときのために紹介できる弁護士を作っておく必要もあります。</w:t>
      </w:r>
    </w:p>
    <w:p w14:paraId="049A8D75" w14:textId="5A47164D" w:rsidR="00540066" w:rsidRPr="007058EC" w:rsidRDefault="00D57E9B" w:rsidP="00EE766E">
      <w:pPr>
        <w:ind w:firstLineChars="100" w:firstLine="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ウ</w:t>
      </w:r>
      <w:r w:rsidR="00EE766E" w:rsidRPr="007058EC">
        <w:rPr>
          <w:rFonts w:ascii="ＭＳ ゴシック" w:eastAsia="ＭＳ ゴシック" w:hAnsi="ＭＳ ゴシック" w:hint="eastAsia"/>
          <w:b/>
          <w:bCs/>
          <w:szCs w:val="21"/>
        </w:rPr>
        <w:t xml:space="preserve">　</w:t>
      </w:r>
      <w:r w:rsidRPr="007058EC">
        <w:rPr>
          <w:rFonts w:ascii="ＭＳ ゴシック" w:eastAsia="ＭＳ ゴシック" w:hAnsi="ＭＳ ゴシック" w:hint="eastAsia"/>
          <w:b/>
          <w:bCs/>
          <w:szCs w:val="21"/>
        </w:rPr>
        <w:t>継続的にかかる費用</w:t>
      </w:r>
    </w:p>
    <w:p w14:paraId="7D348A6A" w14:textId="49EE64E3" w:rsidR="00EE766E" w:rsidRPr="007336CA" w:rsidRDefault="00D57E9B" w:rsidP="00EE766E">
      <w:pPr>
        <w:ind w:leftChars="100" w:left="454" w:hangingChars="100" w:hanging="227"/>
        <w:rPr>
          <w:rFonts w:asciiTheme="minorEastAsia" w:hAnsiTheme="minorEastAsia"/>
          <w:szCs w:val="21"/>
        </w:rPr>
      </w:pPr>
      <w:r w:rsidRPr="007336CA">
        <w:rPr>
          <w:rFonts w:asciiTheme="minorEastAsia" w:hAnsiTheme="minorEastAsia" w:hint="eastAsia"/>
          <w:szCs w:val="21"/>
        </w:rPr>
        <w:t xml:space="preserve">　</w:t>
      </w:r>
      <w:r w:rsidR="001B0688" w:rsidRPr="007336CA">
        <w:rPr>
          <w:rFonts w:asciiTheme="minorEastAsia" w:hAnsiTheme="minorEastAsia" w:hint="eastAsia"/>
          <w:szCs w:val="21"/>
        </w:rPr>
        <w:t xml:space="preserve">　</w:t>
      </w:r>
      <w:r w:rsidRPr="007336CA">
        <w:rPr>
          <w:rFonts w:asciiTheme="minorEastAsia" w:hAnsiTheme="minorEastAsia" w:hint="eastAsia"/>
          <w:szCs w:val="21"/>
        </w:rPr>
        <w:t>継続的にかかる費用はありません。しかし、</w:t>
      </w:r>
      <w:r w:rsidR="005E4BCF">
        <w:rPr>
          <w:rFonts w:asciiTheme="minorEastAsia" w:hAnsiTheme="minorEastAsia" w:hint="eastAsia"/>
          <w:szCs w:val="21"/>
        </w:rPr>
        <w:t>任意後見契約がなく</w:t>
      </w:r>
      <w:r w:rsidRPr="007336CA">
        <w:rPr>
          <w:rFonts w:asciiTheme="minorEastAsia" w:hAnsiTheme="minorEastAsia" w:hint="eastAsia"/>
          <w:szCs w:val="21"/>
        </w:rPr>
        <w:t>遺言書</w:t>
      </w:r>
      <w:r w:rsidR="005E4BCF">
        <w:rPr>
          <w:rFonts w:asciiTheme="minorEastAsia" w:hAnsiTheme="minorEastAsia" w:hint="eastAsia"/>
          <w:szCs w:val="21"/>
        </w:rPr>
        <w:t>のみ</w:t>
      </w:r>
      <w:r w:rsidRPr="007336CA">
        <w:rPr>
          <w:rFonts w:asciiTheme="minorEastAsia" w:hAnsiTheme="minorEastAsia" w:hint="eastAsia"/>
          <w:szCs w:val="21"/>
        </w:rPr>
        <w:t>を預かる場合は、定期的に</w:t>
      </w:r>
      <w:r w:rsidR="001B0688" w:rsidRPr="007336CA">
        <w:rPr>
          <w:rFonts w:asciiTheme="minorEastAsia" w:hAnsiTheme="minorEastAsia" w:hint="eastAsia"/>
          <w:szCs w:val="21"/>
        </w:rPr>
        <w:t>本人の</w:t>
      </w:r>
      <w:r w:rsidRPr="007336CA">
        <w:rPr>
          <w:rFonts w:asciiTheme="minorEastAsia" w:hAnsiTheme="minorEastAsia" w:hint="eastAsia"/>
          <w:szCs w:val="21"/>
        </w:rPr>
        <w:t>生存確認が必要ですし親族への連絡が必要なときもあります。そのために管理料を</w:t>
      </w:r>
      <w:r w:rsidR="002976AC" w:rsidRPr="007336CA">
        <w:rPr>
          <w:rFonts w:asciiTheme="minorEastAsia" w:hAnsiTheme="minorEastAsia" w:hint="eastAsia"/>
          <w:szCs w:val="21"/>
        </w:rPr>
        <w:t>決めても</w:t>
      </w:r>
      <w:r w:rsidRPr="007336CA">
        <w:rPr>
          <w:rFonts w:asciiTheme="minorEastAsia" w:hAnsiTheme="minorEastAsia" w:hint="eastAsia"/>
          <w:szCs w:val="21"/>
        </w:rPr>
        <w:t>良いと考えます。年間5千円程度でしょうか。</w:t>
      </w:r>
    </w:p>
    <w:p w14:paraId="5345C9A0" w14:textId="77777777" w:rsidR="00EE766E" w:rsidRPr="007336CA" w:rsidRDefault="00EE766E" w:rsidP="00EE766E">
      <w:pPr>
        <w:ind w:leftChars="100" w:left="454" w:hangingChars="100" w:hanging="227"/>
        <w:rPr>
          <w:rFonts w:asciiTheme="minorEastAsia" w:hAnsiTheme="minorEastAsia"/>
          <w:szCs w:val="21"/>
        </w:rPr>
      </w:pPr>
    </w:p>
    <w:p w14:paraId="2215A81A" w14:textId="59A1402A" w:rsidR="00D57E9B" w:rsidRPr="007058EC" w:rsidRDefault="00EE766E" w:rsidP="00EE766E">
      <w:pPr>
        <w:ind w:leftChars="100" w:left="455" w:hangingChars="100" w:hanging="228"/>
        <w:rPr>
          <w:rFonts w:asciiTheme="majorEastAsia" w:eastAsiaTheme="majorEastAsia" w:hAnsiTheme="majorEastAsia"/>
          <w:szCs w:val="21"/>
        </w:rPr>
      </w:pPr>
      <w:r w:rsidRPr="007058EC">
        <w:rPr>
          <w:rFonts w:asciiTheme="majorEastAsia" w:eastAsiaTheme="majorEastAsia" w:hAnsiTheme="majorEastAsia" w:hint="eastAsia"/>
          <w:b/>
          <w:bCs/>
          <w:szCs w:val="21"/>
        </w:rPr>
        <w:t xml:space="preserve">（５）　</w:t>
      </w:r>
      <w:r w:rsidR="00D775BF" w:rsidRPr="007058EC">
        <w:rPr>
          <w:rFonts w:asciiTheme="majorEastAsia" w:eastAsiaTheme="majorEastAsia" w:hAnsiTheme="majorEastAsia" w:hint="eastAsia"/>
          <w:b/>
          <w:bCs/>
          <w:szCs w:val="21"/>
        </w:rPr>
        <w:t>民事信託に</w:t>
      </w:r>
      <w:r w:rsidR="00694BC7" w:rsidRPr="007058EC">
        <w:rPr>
          <w:rFonts w:asciiTheme="majorEastAsia" w:eastAsiaTheme="majorEastAsia" w:hAnsiTheme="majorEastAsia" w:hint="eastAsia"/>
          <w:b/>
          <w:bCs/>
          <w:szCs w:val="21"/>
        </w:rPr>
        <w:t>かかる費用</w:t>
      </w:r>
    </w:p>
    <w:p w14:paraId="7F1DEBE9" w14:textId="769D27E3" w:rsidR="00D57E9B" w:rsidRPr="007336CA" w:rsidRDefault="001B0688" w:rsidP="00EE766E">
      <w:pPr>
        <w:ind w:leftChars="200" w:left="454" w:firstLineChars="100" w:firstLine="227"/>
        <w:rPr>
          <w:rFonts w:asciiTheme="minorEastAsia" w:hAnsiTheme="minorEastAsia"/>
          <w:szCs w:val="21"/>
        </w:rPr>
      </w:pPr>
      <w:r w:rsidRPr="007336CA">
        <w:rPr>
          <w:rFonts w:asciiTheme="minorEastAsia" w:hAnsiTheme="minorEastAsia" w:hint="eastAsia"/>
          <w:szCs w:val="21"/>
        </w:rPr>
        <w:t>任意後見契約をした上で、本人の財産</w:t>
      </w:r>
      <w:r w:rsidR="00904CFF" w:rsidRPr="007336CA">
        <w:rPr>
          <w:rFonts w:asciiTheme="minorEastAsia" w:hAnsiTheme="minorEastAsia" w:hint="eastAsia"/>
          <w:szCs w:val="21"/>
        </w:rPr>
        <w:t>の内容</w:t>
      </w:r>
      <w:r w:rsidRPr="007336CA">
        <w:rPr>
          <w:rFonts w:asciiTheme="minorEastAsia" w:hAnsiTheme="minorEastAsia" w:hint="eastAsia"/>
          <w:szCs w:val="21"/>
        </w:rPr>
        <w:t>によっては</w:t>
      </w:r>
      <w:r w:rsidR="00904CFF" w:rsidRPr="007336CA">
        <w:rPr>
          <w:rFonts w:asciiTheme="minorEastAsia" w:hAnsiTheme="minorEastAsia" w:hint="eastAsia"/>
          <w:szCs w:val="21"/>
        </w:rPr>
        <w:t>、民事信託を考える必要があります。本人の判断能力が衰えて任意後見契約が発効した場合に</w:t>
      </w:r>
      <w:r w:rsidR="005621F3">
        <w:rPr>
          <w:rFonts w:asciiTheme="minorEastAsia" w:hAnsiTheme="minorEastAsia" w:hint="eastAsia"/>
          <w:szCs w:val="21"/>
        </w:rPr>
        <w:t>は</w:t>
      </w:r>
      <w:r w:rsidR="00904CFF" w:rsidRPr="007336CA">
        <w:rPr>
          <w:rFonts w:asciiTheme="minorEastAsia" w:hAnsiTheme="minorEastAsia" w:hint="eastAsia"/>
          <w:szCs w:val="21"/>
        </w:rPr>
        <w:t>、任意後見監督人に業務の報告をする必要があります。</w:t>
      </w:r>
      <w:r w:rsidR="008D6CDC" w:rsidRPr="007336CA">
        <w:rPr>
          <w:rFonts w:asciiTheme="minorEastAsia" w:hAnsiTheme="minorEastAsia" w:hint="eastAsia"/>
          <w:szCs w:val="21"/>
        </w:rPr>
        <w:t>本人の財産の</w:t>
      </w:r>
      <w:r w:rsidR="005621F3">
        <w:rPr>
          <w:rFonts w:asciiTheme="minorEastAsia" w:hAnsiTheme="minorEastAsia" w:hint="eastAsia"/>
          <w:szCs w:val="21"/>
        </w:rPr>
        <w:t>管理や処分の方法などで</w:t>
      </w:r>
      <w:r w:rsidR="00904CFF" w:rsidRPr="007336CA">
        <w:rPr>
          <w:rFonts w:asciiTheme="minorEastAsia" w:hAnsiTheme="minorEastAsia" w:hint="eastAsia"/>
          <w:szCs w:val="21"/>
        </w:rPr>
        <w:t>、監督人と考え方の違いが生じる可能性</w:t>
      </w:r>
      <w:r w:rsidR="008D6CDC" w:rsidRPr="007336CA">
        <w:rPr>
          <w:rFonts w:asciiTheme="minorEastAsia" w:hAnsiTheme="minorEastAsia" w:hint="eastAsia"/>
          <w:szCs w:val="21"/>
        </w:rPr>
        <w:t>があります。そのような</w:t>
      </w:r>
      <w:r w:rsidR="005621F3">
        <w:rPr>
          <w:rFonts w:asciiTheme="minorEastAsia" w:hAnsiTheme="minorEastAsia" w:hint="eastAsia"/>
          <w:szCs w:val="21"/>
        </w:rPr>
        <w:t>人によって考え方が変わる可能性のある</w:t>
      </w:r>
      <w:r w:rsidR="008D6CDC" w:rsidRPr="007336CA">
        <w:rPr>
          <w:rFonts w:asciiTheme="minorEastAsia" w:hAnsiTheme="minorEastAsia" w:hint="eastAsia"/>
          <w:szCs w:val="21"/>
        </w:rPr>
        <w:t>財産については、</w:t>
      </w:r>
      <w:r w:rsidR="00904CFF" w:rsidRPr="007336CA">
        <w:rPr>
          <w:rFonts w:asciiTheme="minorEastAsia" w:hAnsiTheme="minorEastAsia" w:hint="eastAsia"/>
          <w:szCs w:val="21"/>
        </w:rPr>
        <w:t>民事信託を組成して本人の財産から切り離して、受託者に管理を委託する必要が生じます。</w:t>
      </w:r>
    </w:p>
    <w:p w14:paraId="398277CD" w14:textId="36060557" w:rsidR="001B0688" w:rsidRPr="007058EC" w:rsidRDefault="00CB66C6" w:rsidP="00CB66C6">
      <w:pPr>
        <w:ind w:firstLineChars="200" w:firstLine="455"/>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 xml:space="preserve">ア　</w:t>
      </w:r>
      <w:r w:rsidR="00904CFF" w:rsidRPr="007058EC">
        <w:rPr>
          <w:rFonts w:ascii="ＭＳ ゴシック" w:eastAsia="ＭＳ ゴシック" w:hAnsi="ＭＳ ゴシック" w:hint="eastAsia"/>
          <w:b/>
          <w:bCs/>
          <w:szCs w:val="21"/>
        </w:rPr>
        <w:t>民事信託の組成にかかる費用</w:t>
      </w:r>
    </w:p>
    <w:p w14:paraId="78A25FEC" w14:textId="5FBE1F72" w:rsidR="00904CFF" w:rsidRPr="007336CA" w:rsidRDefault="00EE766E" w:rsidP="00CB66C6">
      <w:pPr>
        <w:ind w:leftChars="130" w:left="295"/>
        <w:rPr>
          <w:rFonts w:asciiTheme="minorEastAsia" w:hAnsiTheme="minorEastAsia"/>
          <w:szCs w:val="21"/>
        </w:rPr>
      </w:pPr>
      <w:r w:rsidRPr="007336CA">
        <w:rPr>
          <w:rFonts w:asciiTheme="minorEastAsia" w:hAnsiTheme="minorEastAsia" w:hint="eastAsia"/>
          <w:szCs w:val="21"/>
        </w:rPr>
        <w:t xml:space="preserve">　</w:t>
      </w:r>
      <w:r w:rsidR="00904CFF" w:rsidRPr="007336CA">
        <w:rPr>
          <w:rFonts w:asciiTheme="minorEastAsia" w:hAnsiTheme="minorEastAsia" w:hint="eastAsia"/>
          <w:szCs w:val="21"/>
        </w:rPr>
        <w:t>我々の法人では、基本報酬を50万円として信託財産の０．５％を加えた額を基準としています。</w:t>
      </w:r>
      <w:r w:rsidR="005621F3">
        <w:rPr>
          <w:rFonts w:asciiTheme="minorEastAsia" w:hAnsiTheme="minorEastAsia" w:hint="eastAsia"/>
          <w:szCs w:val="21"/>
        </w:rPr>
        <w:t>更に</w:t>
      </w:r>
      <w:r w:rsidR="00904CFF" w:rsidRPr="007336CA">
        <w:rPr>
          <w:rFonts w:asciiTheme="minorEastAsia" w:hAnsiTheme="minorEastAsia" w:hint="eastAsia"/>
          <w:szCs w:val="21"/>
        </w:rPr>
        <w:t>公正証書で作成する場合や</w:t>
      </w:r>
      <w:r w:rsidR="00B978F0" w:rsidRPr="007336CA">
        <w:rPr>
          <w:rFonts w:asciiTheme="minorEastAsia" w:hAnsiTheme="minorEastAsia" w:hint="eastAsia"/>
          <w:szCs w:val="21"/>
        </w:rPr>
        <w:t>不動産</w:t>
      </w:r>
      <w:r w:rsidR="00904CFF" w:rsidRPr="007336CA">
        <w:rPr>
          <w:rFonts w:asciiTheme="minorEastAsia" w:hAnsiTheme="minorEastAsia" w:hint="eastAsia"/>
          <w:szCs w:val="21"/>
        </w:rPr>
        <w:t>登記</w:t>
      </w:r>
      <w:r w:rsidR="005621F3">
        <w:rPr>
          <w:rFonts w:asciiTheme="minorEastAsia" w:hAnsiTheme="minorEastAsia" w:hint="eastAsia"/>
          <w:szCs w:val="21"/>
        </w:rPr>
        <w:t>が必要な</w:t>
      </w:r>
      <w:r w:rsidR="00904CFF" w:rsidRPr="007336CA">
        <w:rPr>
          <w:rFonts w:asciiTheme="minorEastAsia" w:hAnsiTheme="minorEastAsia" w:hint="eastAsia"/>
          <w:szCs w:val="21"/>
        </w:rPr>
        <w:t>場合があります</w:t>
      </w:r>
      <w:r w:rsidR="00B978F0" w:rsidRPr="007336CA">
        <w:rPr>
          <w:rFonts w:asciiTheme="minorEastAsia" w:hAnsiTheme="minorEastAsia" w:hint="eastAsia"/>
          <w:szCs w:val="21"/>
        </w:rPr>
        <w:t>。</w:t>
      </w:r>
      <w:r w:rsidR="00904CFF" w:rsidRPr="007336CA">
        <w:rPr>
          <w:rFonts w:asciiTheme="minorEastAsia" w:hAnsiTheme="minorEastAsia" w:hint="eastAsia"/>
          <w:szCs w:val="21"/>
        </w:rPr>
        <w:t>これを別に報酬</w:t>
      </w:r>
      <w:r w:rsidR="005621F3">
        <w:rPr>
          <w:rFonts w:asciiTheme="minorEastAsia" w:hAnsiTheme="minorEastAsia" w:hint="eastAsia"/>
          <w:szCs w:val="21"/>
        </w:rPr>
        <w:t>を別に</w:t>
      </w:r>
      <w:r w:rsidR="00904CFF" w:rsidRPr="007336CA">
        <w:rPr>
          <w:rFonts w:asciiTheme="minorEastAsia" w:hAnsiTheme="minorEastAsia" w:hint="eastAsia"/>
          <w:szCs w:val="21"/>
        </w:rPr>
        <w:t>請求するか</w:t>
      </w:r>
      <w:r w:rsidR="00B978F0" w:rsidRPr="007336CA">
        <w:rPr>
          <w:rFonts w:asciiTheme="minorEastAsia" w:hAnsiTheme="minorEastAsia" w:hint="eastAsia"/>
          <w:szCs w:val="21"/>
        </w:rPr>
        <w:t>含めるかについては</w:t>
      </w:r>
      <w:r w:rsidR="00904CFF" w:rsidRPr="007336CA">
        <w:rPr>
          <w:rFonts w:asciiTheme="minorEastAsia" w:hAnsiTheme="minorEastAsia" w:hint="eastAsia"/>
          <w:szCs w:val="21"/>
        </w:rPr>
        <w:t>、</w:t>
      </w:r>
      <w:r w:rsidR="005621F3" w:rsidRPr="007336CA">
        <w:rPr>
          <w:rFonts w:asciiTheme="minorEastAsia" w:hAnsiTheme="minorEastAsia" w:hint="eastAsia"/>
          <w:szCs w:val="21"/>
        </w:rPr>
        <w:t>ケースバイケースです。</w:t>
      </w:r>
      <w:r w:rsidR="00904CFF" w:rsidRPr="007336CA">
        <w:rPr>
          <w:rFonts w:asciiTheme="minorEastAsia" w:hAnsiTheme="minorEastAsia" w:hint="eastAsia"/>
          <w:szCs w:val="21"/>
        </w:rPr>
        <w:t>物件の評価は低いが管轄が多い場合など</w:t>
      </w:r>
      <w:r w:rsidR="00B978F0" w:rsidRPr="007336CA">
        <w:rPr>
          <w:rFonts w:asciiTheme="minorEastAsia" w:hAnsiTheme="minorEastAsia" w:hint="eastAsia"/>
          <w:szCs w:val="21"/>
        </w:rPr>
        <w:t>事案ごとに勘案</w:t>
      </w:r>
      <w:r w:rsidR="005621F3">
        <w:rPr>
          <w:rFonts w:asciiTheme="minorEastAsia" w:hAnsiTheme="minorEastAsia" w:hint="eastAsia"/>
          <w:szCs w:val="21"/>
        </w:rPr>
        <w:t>する必要があるからです。</w:t>
      </w:r>
      <w:r w:rsidR="007471F6" w:rsidRPr="007336CA">
        <w:rPr>
          <w:rFonts w:asciiTheme="minorEastAsia" w:hAnsiTheme="minorEastAsia" w:hint="eastAsia"/>
          <w:szCs w:val="21"/>
        </w:rPr>
        <w:t>登録免許税などの実費は別途請求になります。</w:t>
      </w:r>
    </w:p>
    <w:p w14:paraId="753B5C27" w14:textId="6745F089" w:rsidR="001B0688" w:rsidRPr="007058EC" w:rsidRDefault="00CB66C6" w:rsidP="00CB66C6">
      <w:pPr>
        <w:ind w:firstLineChars="200" w:firstLine="455"/>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イ</w:t>
      </w:r>
      <w:r w:rsidR="00EE766E" w:rsidRPr="007058EC">
        <w:rPr>
          <w:rFonts w:ascii="ＭＳ ゴシック" w:eastAsia="ＭＳ ゴシック" w:hAnsi="ＭＳ ゴシック" w:hint="eastAsia"/>
          <w:b/>
          <w:bCs/>
          <w:szCs w:val="21"/>
        </w:rPr>
        <w:t xml:space="preserve">　</w:t>
      </w:r>
      <w:r w:rsidR="00B978F0" w:rsidRPr="007058EC">
        <w:rPr>
          <w:rFonts w:ascii="ＭＳ ゴシック" w:eastAsia="ＭＳ ゴシック" w:hAnsi="ＭＳ ゴシック" w:hint="eastAsia"/>
          <w:b/>
          <w:bCs/>
          <w:szCs w:val="21"/>
        </w:rPr>
        <w:t>継続的にかかる費用</w:t>
      </w:r>
    </w:p>
    <w:p w14:paraId="23319BE9" w14:textId="1BC93B9F" w:rsidR="00B978F0" w:rsidRPr="007336CA" w:rsidRDefault="00B978F0" w:rsidP="00CB66C6">
      <w:pPr>
        <w:ind w:leftChars="200" w:left="454" w:firstLineChars="100" w:firstLine="227"/>
        <w:rPr>
          <w:rFonts w:asciiTheme="minorEastAsia" w:hAnsiTheme="minorEastAsia"/>
          <w:szCs w:val="21"/>
        </w:rPr>
      </w:pPr>
      <w:r w:rsidRPr="007336CA">
        <w:rPr>
          <w:rFonts w:asciiTheme="minorEastAsia" w:hAnsiTheme="minorEastAsia" w:hint="eastAsia"/>
          <w:szCs w:val="21"/>
        </w:rPr>
        <w:t>民事信託も親族</w:t>
      </w:r>
      <w:r w:rsidR="005621F3">
        <w:rPr>
          <w:rFonts w:asciiTheme="minorEastAsia" w:hAnsiTheme="minorEastAsia" w:hint="eastAsia"/>
          <w:szCs w:val="21"/>
        </w:rPr>
        <w:t>間の</w:t>
      </w:r>
      <w:r w:rsidRPr="007336CA">
        <w:rPr>
          <w:rFonts w:asciiTheme="minorEastAsia" w:hAnsiTheme="minorEastAsia" w:hint="eastAsia"/>
          <w:szCs w:val="21"/>
        </w:rPr>
        <w:t>後見と同じで、組成して終わりではありません。信託の当事者は専門家では無いので、継続的なフォローが必要になります。年に</w:t>
      </w:r>
      <w:r w:rsidR="008D6CDC" w:rsidRPr="007336CA">
        <w:rPr>
          <w:rFonts w:asciiTheme="minorEastAsia" w:hAnsiTheme="minorEastAsia" w:hint="eastAsia"/>
          <w:szCs w:val="21"/>
        </w:rPr>
        <w:t>１</w:t>
      </w:r>
      <w:r w:rsidRPr="007336CA">
        <w:rPr>
          <w:rFonts w:asciiTheme="minorEastAsia" w:hAnsiTheme="minorEastAsia" w:hint="eastAsia"/>
          <w:szCs w:val="21"/>
        </w:rPr>
        <w:t>度連絡して、当事者の関係性が変わっていないか、分別管理をしているか、税務申告をしているかなど</w:t>
      </w:r>
      <w:r w:rsidR="005621F3">
        <w:rPr>
          <w:rFonts w:asciiTheme="minorEastAsia" w:hAnsiTheme="minorEastAsia" w:hint="eastAsia"/>
          <w:szCs w:val="21"/>
        </w:rPr>
        <w:t>の確認やアドバイスが必要です。</w:t>
      </w:r>
      <w:r w:rsidRPr="007336CA">
        <w:rPr>
          <w:rFonts w:asciiTheme="minorEastAsia" w:hAnsiTheme="minorEastAsia" w:hint="eastAsia"/>
          <w:szCs w:val="21"/>
        </w:rPr>
        <w:t>時には、作成した当時</w:t>
      </w:r>
      <w:r w:rsidR="008D6CDC" w:rsidRPr="007336CA">
        <w:rPr>
          <w:rFonts w:asciiTheme="minorEastAsia" w:hAnsiTheme="minorEastAsia" w:hint="eastAsia"/>
          <w:szCs w:val="21"/>
        </w:rPr>
        <w:t>には、</w:t>
      </w:r>
      <w:r w:rsidR="005621F3">
        <w:rPr>
          <w:rFonts w:asciiTheme="minorEastAsia" w:hAnsiTheme="minorEastAsia" w:hint="eastAsia"/>
          <w:szCs w:val="21"/>
        </w:rPr>
        <w:t>司法書士などの</w:t>
      </w:r>
      <w:r w:rsidR="008D6CDC" w:rsidRPr="007336CA">
        <w:rPr>
          <w:rFonts w:asciiTheme="minorEastAsia" w:hAnsiTheme="minorEastAsia" w:hint="eastAsia"/>
          <w:szCs w:val="21"/>
        </w:rPr>
        <w:t>専門家自身</w:t>
      </w:r>
      <w:r w:rsidRPr="007336CA">
        <w:rPr>
          <w:rFonts w:asciiTheme="minorEastAsia" w:hAnsiTheme="minorEastAsia" w:hint="eastAsia"/>
          <w:szCs w:val="21"/>
        </w:rPr>
        <w:t>の知識不足</w:t>
      </w:r>
      <w:r w:rsidR="008D6CDC" w:rsidRPr="007336CA">
        <w:rPr>
          <w:rFonts w:asciiTheme="minorEastAsia" w:hAnsiTheme="minorEastAsia" w:hint="eastAsia"/>
          <w:szCs w:val="21"/>
        </w:rPr>
        <w:t>・経験不足</w:t>
      </w:r>
      <w:r w:rsidRPr="007336CA">
        <w:rPr>
          <w:rFonts w:asciiTheme="minorEastAsia" w:hAnsiTheme="minorEastAsia" w:hint="eastAsia"/>
          <w:szCs w:val="21"/>
        </w:rPr>
        <w:t>で、</w:t>
      </w:r>
      <w:r w:rsidR="005621F3">
        <w:rPr>
          <w:rFonts w:asciiTheme="minorEastAsia" w:hAnsiTheme="minorEastAsia" w:hint="eastAsia"/>
          <w:szCs w:val="21"/>
        </w:rPr>
        <w:t>後日になって気が付いたり経験により得た知識によって</w:t>
      </w:r>
      <w:r w:rsidRPr="007336CA">
        <w:rPr>
          <w:rFonts w:asciiTheme="minorEastAsia" w:hAnsiTheme="minorEastAsia" w:hint="eastAsia"/>
          <w:szCs w:val="21"/>
        </w:rPr>
        <w:t>信託契約書の手直しが必要なこともあるかも知れません。</w:t>
      </w:r>
    </w:p>
    <w:p w14:paraId="7569D674" w14:textId="1201091F" w:rsidR="00B978F0" w:rsidRPr="007336CA" w:rsidRDefault="007471F6" w:rsidP="00CB66C6">
      <w:pPr>
        <w:ind w:left="454" w:hangingChars="200" w:hanging="454"/>
        <w:rPr>
          <w:rFonts w:asciiTheme="minorEastAsia" w:hAnsiTheme="minorEastAsia"/>
          <w:szCs w:val="21"/>
        </w:rPr>
      </w:pPr>
      <w:r w:rsidRPr="007336CA">
        <w:rPr>
          <w:rFonts w:asciiTheme="minorEastAsia" w:hAnsiTheme="minorEastAsia" w:hint="eastAsia"/>
          <w:szCs w:val="21"/>
        </w:rPr>
        <w:t xml:space="preserve">　　</w:t>
      </w:r>
      <w:r w:rsidR="00CB66C6" w:rsidRPr="007336CA">
        <w:rPr>
          <w:rFonts w:asciiTheme="minorEastAsia" w:hAnsiTheme="minorEastAsia" w:hint="eastAsia"/>
          <w:szCs w:val="21"/>
        </w:rPr>
        <w:t xml:space="preserve">　</w:t>
      </w:r>
      <w:r w:rsidRPr="007336CA">
        <w:rPr>
          <w:rFonts w:asciiTheme="minorEastAsia" w:hAnsiTheme="minorEastAsia" w:hint="eastAsia"/>
          <w:szCs w:val="21"/>
        </w:rPr>
        <w:t>そこで継続的なフォローの報酬として年間、1万円程度</w:t>
      </w:r>
      <w:r w:rsidR="005621F3">
        <w:rPr>
          <w:rFonts w:asciiTheme="minorEastAsia" w:hAnsiTheme="minorEastAsia" w:hint="eastAsia"/>
          <w:szCs w:val="21"/>
        </w:rPr>
        <w:t>を</w:t>
      </w:r>
      <w:r w:rsidRPr="007336CA">
        <w:rPr>
          <w:rFonts w:asciiTheme="minorEastAsia" w:hAnsiTheme="minorEastAsia" w:hint="eastAsia"/>
          <w:szCs w:val="21"/>
        </w:rPr>
        <w:t>決めておけば良いと思います。実際に動かないといけない場合は、別途報酬を請求できるようにしておきます。</w:t>
      </w:r>
    </w:p>
    <w:p w14:paraId="4E6756FA" w14:textId="77777777" w:rsidR="00CB66C6" w:rsidRPr="007336CA" w:rsidRDefault="00CB66C6" w:rsidP="007A0778">
      <w:pPr>
        <w:rPr>
          <w:rFonts w:asciiTheme="minorEastAsia" w:hAnsiTheme="minorEastAsia"/>
          <w:szCs w:val="21"/>
        </w:rPr>
      </w:pPr>
    </w:p>
    <w:p w14:paraId="062951EE" w14:textId="79A5A154" w:rsidR="00CA036B" w:rsidRPr="007058EC" w:rsidRDefault="00CB66C6" w:rsidP="007A0778">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lastRenderedPageBreak/>
        <w:t xml:space="preserve">３　</w:t>
      </w:r>
      <w:r w:rsidR="00CA036B" w:rsidRPr="007058EC">
        <w:rPr>
          <w:rFonts w:ascii="ＭＳ ゴシック" w:eastAsia="ＭＳ ゴシック" w:hAnsi="ＭＳ ゴシック" w:hint="eastAsia"/>
          <w:b/>
          <w:bCs/>
          <w:szCs w:val="21"/>
        </w:rPr>
        <w:t>法定後見にかかる費用</w:t>
      </w:r>
    </w:p>
    <w:p w14:paraId="21D8F7E4" w14:textId="5AA3E27C" w:rsidR="007471F6" w:rsidRPr="007336CA" w:rsidRDefault="00B65A8B" w:rsidP="00CB66C6">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CB66C6" w:rsidRPr="007336CA">
        <w:rPr>
          <w:rFonts w:asciiTheme="minorEastAsia" w:hAnsiTheme="minorEastAsia" w:hint="eastAsia"/>
          <w:szCs w:val="21"/>
        </w:rPr>
        <w:t xml:space="preserve">　</w:t>
      </w:r>
      <w:r w:rsidRPr="007336CA">
        <w:rPr>
          <w:rFonts w:asciiTheme="minorEastAsia" w:hAnsiTheme="minorEastAsia" w:hint="eastAsia"/>
          <w:szCs w:val="21"/>
        </w:rPr>
        <w:t>法定後見の申立をすると、後見人選任の審判がされた時からの報酬</w:t>
      </w:r>
      <w:r w:rsidR="005621F3">
        <w:rPr>
          <w:rFonts w:asciiTheme="minorEastAsia" w:hAnsiTheme="minorEastAsia" w:hint="eastAsia"/>
          <w:szCs w:val="21"/>
        </w:rPr>
        <w:t>が</w:t>
      </w:r>
      <w:r w:rsidRPr="007336CA">
        <w:rPr>
          <w:rFonts w:asciiTheme="minorEastAsia" w:hAnsiTheme="minorEastAsia" w:hint="eastAsia"/>
          <w:szCs w:val="21"/>
        </w:rPr>
        <w:t>請求</w:t>
      </w:r>
      <w:r w:rsidR="005621F3">
        <w:rPr>
          <w:rFonts w:asciiTheme="minorEastAsia" w:hAnsiTheme="minorEastAsia" w:hint="eastAsia"/>
          <w:szCs w:val="21"/>
        </w:rPr>
        <w:t>できます。</w:t>
      </w:r>
      <w:r w:rsidRPr="007336CA">
        <w:rPr>
          <w:rFonts w:asciiTheme="minorEastAsia" w:hAnsiTheme="minorEastAsia" w:hint="eastAsia"/>
          <w:szCs w:val="21"/>
        </w:rPr>
        <w:t>しかし、報酬の請求ができるのは、一年に一度です。法定後見人は、管轄の家庭裁判所に一年間の活動報告書と共に報酬の審判を申立てることになります。裁判所のホームページにひな形がありますので、ダウンロードして記載します。</w:t>
      </w:r>
    </w:p>
    <w:p w14:paraId="334080FC" w14:textId="77777777" w:rsidR="00C96956" w:rsidRPr="007336CA" w:rsidRDefault="00C96956" w:rsidP="007471F6">
      <w:pPr>
        <w:rPr>
          <w:rFonts w:asciiTheme="minorEastAsia" w:hAnsiTheme="minorEastAsia"/>
          <w:szCs w:val="21"/>
        </w:rPr>
      </w:pPr>
    </w:p>
    <w:p w14:paraId="69E6FE1F" w14:textId="06C1BAE7" w:rsidR="00C96956" w:rsidRPr="007058EC" w:rsidRDefault="00C96956" w:rsidP="007471F6">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 xml:space="preserve">　</w:t>
      </w:r>
      <w:r w:rsidR="00CB66C6" w:rsidRPr="007058EC">
        <w:rPr>
          <w:rFonts w:ascii="ＭＳ ゴシック" w:eastAsia="ＭＳ ゴシック" w:hAnsi="ＭＳ ゴシック" w:hint="eastAsia"/>
          <w:b/>
          <w:bCs/>
          <w:szCs w:val="21"/>
        </w:rPr>
        <w:t>（１）</w:t>
      </w:r>
      <w:r w:rsidRPr="007058EC">
        <w:rPr>
          <w:rFonts w:ascii="ＭＳ ゴシック" w:eastAsia="ＭＳ ゴシック" w:hAnsi="ＭＳ ゴシック" w:hint="eastAsia"/>
          <w:b/>
          <w:bCs/>
          <w:szCs w:val="21"/>
        </w:rPr>
        <w:t>申立てにかかる費用</w:t>
      </w:r>
    </w:p>
    <w:p w14:paraId="4A9E269D" w14:textId="681DAAFF" w:rsidR="007471F6" w:rsidRPr="007336CA" w:rsidRDefault="00C96956" w:rsidP="00C96956">
      <w:pPr>
        <w:ind w:left="454" w:hangingChars="200" w:hanging="454"/>
        <w:rPr>
          <w:rFonts w:asciiTheme="minorEastAsia" w:hAnsiTheme="minorEastAsia"/>
          <w:szCs w:val="21"/>
        </w:rPr>
      </w:pPr>
      <w:r w:rsidRPr="007336CA">
        <w:rPr>
          <w:rFonts w:asciiTheme="minorEastAsia" w:hAnsiTheme="minorEastAsia" w:hint="eastAsia"/>
          <w:szCs w:val="21"/>
        </w:rPr>
        <w:t xml:space="preserve">　　　我々の法人では、法定後見の申立</w:t>
      </w:r>
      <w:r w:rsidR="008D6CDC" w:rsidRPr="007336CA">
        <w:rPr>
          <w:rFonts w:asciiTheme="minorEastAsia" w:hAnsiTheme="minorEastAsia" w:hint="eastAsia"/>
          <w:szCs w:val="21"/>
        </w:rPr>
        <w:t>書作成</w:t>
      </w:r>
      <w:r w:rsidRPr="007336CA">
        <w:rPr>
          <w:rFonts w:asciiTheme="minorEastAsia" w:hAnsiTheme="minorEastAsia" w:hint="eastAsia"/>
          <w:szCs w:val="21"/>
        </w:rPr>
        <w:t>の報酬は、１５万円を基準としています。</w:t>
      </w:r>
      <w:r w:rsidR="00174D9C" w:rsidRPr="007336CA">
        <w:rPr>
          <w:rFonts w:asciiTheme="minorEastAsia" w:hAnsiTheme="minorEastAsia" w:hint="eastAsia"/>
          <w:szCs w:val="21"/>
        </w:rPr>
        <w:t>４親等内の親族などの申立人</w:t>
      </w:r>
      <w:r w:rsidR="005621F3">
        <w:rPr>
          <w:rFonts w:asciiTheme="minorEastAsia" w:hAnsiTheme="minorEastAsia" w:hint="eastAsia"/>
          <w:szCs w:val="21"/>
        </w:rPr>
        <w:t>の</w:t>
      </w:r>
      <w:r w:rsidR="00174D9C" w:rsidRPr="007336CA">
        <w:rPr>
          <w:rFonts w:asciiTheme="minorEastAsia" w:hAnsiTheme="minorEastAsia" w:hint="eastAsia"/>
          <w:szCs w:val="21"/>
        </w:rPr>
        <w:t>委任状</w:t>
      </w:r>
      <w:r w:rsidR="005621F3">
        <w:rPr>
          <w:rFonts w:asciiTheme="minorEastAsia" w:hAnsiTheme="minorEastAsia" w:hint="eastAsia"/>
          <w:szCs w:val="21"/>
        </w:rPr>
        <w:t>によって</w:t>
      </w:r>
      <w:r w:rsidR="00174D9C" w:rsidRPr="007336CA">
        <w:rPr>
          <w:rFonts w:asciiTheme="minorEastAsia" w:hAnsiTheme="minorEastAsia" w:hint="eastAsia"/>
          <w:szCs w:val="21"/>
        </w:rPr>
        <w:t>、</w:t>
      </w:r>
      <w:r w:rsidRPr="007336CA">
        <w:rPr>
          <w:rFonts w:asciiTheme="minorEastAsia" w:hAnsiTheme="minorEastAsia" w:hint="eastAsia"/>
          <w:szCs w:val="21"/>
        </w:rPr>
        <w:t>推定相続人を特定するための戸籍集めや、財産目録を作成したりする手間を含んでいます。郵送代や申立て印紙などの実費は別になります。</w:t>
      </w:r>
    </w:p>
    <w:p w14:paraId="57602D84" w14:textId="77777777" w:rsidR="00174D9C" w:rsidRPr="007336CA" w:rsidRDefault="00174D9C" w:rsidP="007471F6">
      <w:pPr>
        <w:rPr>
          <w:rFonts w:asciiTheme="minorEastAsia" w:hAnsiTheme="minorEastAsia"/>
          <w:szCs w:val="21"/>
        </w:rPr>
      </w:pPr>
    </w:p>
    <w:p w14:paraId="013E892A" w14:textId="6DFCAE98" w:rsidR="00C96956" w:rsidRPr="007058EC" w:rsidRDefault="00C96956" w:rsidP="007471F6">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 xml:space="preserve">　</w:t>
      </w:r>
      <w:r w:rsidR="00CB66C6" w:rsidRPr="007058EC">
        <w:rPr>
          <w:rFonts w:ascii="ＭＳ ゴシック" w:eastAsia="ＭＳ ゴシック" w:hAnsi="ＭＳ ゴシック" w:hint="eastAsia"/>
          <w:b/>
          <w:bCs/>
          <w:szCs w:val="21"/>
        </w:rPr>
        <w:t>（２）</w:t>
      </w:r>
      <w:r w:rsidRPr="007058EC">
        <w:rPr>
          <w:rFonts w:ascii="ＭＳ ゴシック" w:eastAsia="ＭＳ ゴシック" w:hAnsi="ＭＳ ゴシック" w:hint="eastAsia"/>
          <w:b/>
          <w:bCs/>
          <w:szCs w:val="21"/>
        </w:rPr>
        <w:t>継続的にかかる費用</w:t>
      </w:r>
    </w:p>
    <w:p w14:paraId="1DCD67F9" w14:textId="3527E7A2" w:rsidR="00174D9C" w:rsidRPr="007336CA" w:rsidRDefault="00C96956" w:rsidP="00174D9C">
      <w:pPr>
        <w:ind w:left="454" w:hangingChars="200" w:hanging="454"/>
        <w:rPr>
          <w:rFonts w:asciiTheme="minorEastAsia" w:hAnsiTheme="minorEastAsia"/>
          <w:szCs w:val="21"/>
        </w:rPr>
      </w:pPr>
      <w:r w:rsidRPr="007336CA">
        <w:rPr>
          <w:rFonts w:asciiTheme="minorEastAsia" w:hAnsiTheme="minorEastAsia" w:hint="eastAsia"/>
          <w:szCs w:val="21"/>
        </w:rPr>
        <w:t xml:space="preserve">　　　報酬</w:t>
      </w:r>
      <w:r w:rsidR="008D6CDC" w:rsidRPr="007336CA">
        <w:rPr>
          <w:rFonts w:asciiTheme="minorEastAsia" w:hAnsiTheme="minorEastAsia" w:hint="eastAsia"/>
          <w:szCs w:val="21"/>
        </w:rPr>
        <w:t>は、</w:t>
      </w:r>
      <w:r w:rsidR="005621F3">
        <w:rPr>
          <w:rFonts w:asciiTheme="minorEastAsia" w:hAnsiTheme="minorEastAsia" w:hint="eastAsia"/>
          <w:szCs w:val="21"/>
        </w:rPr>
        <w:t>一年分</w:t>
      </w:r>
      <w:r w:rsidRPr="007336CA">
        <w:rPr>
          <w:rFonts w:asciiTheme="minorEastAsia" w:hAnsiTheme="minorEastAsia" w:hint="eastAsia"/>
          <w:szCs w:val="21"/>
        </w:rPr>
        <w:t>まとめて審判の申立てをします。その報酬</w:t>
      </w:r>
      <w:r w:rsidR="008D6CDC" w:rsidRPr="007336CA">
        <w:rPr>
          <w:rFonts w:asciiTheme="minorEastAsia" w:hAnsiTheme="minorEastAsia" w:hint="eastAsia"/>
          <w:szCs w:val="21"/>
        </w:rPr>
        <w:t>額</w:t>
      </w:r>
      <w:r w:rsidRPr="007336CA">
        <w:rPr>
          <w:rFonts w:asciiTheme="minorEastAsia" w:hAnsiTheme="minorEastAsia" w:hint="eastAsia"/>
          <w:szCs w:val="21"/>
        </w:rPr>
        <w:t>は裁判所の判断になるため、</w:t>
      </w:r>
      <w:r w:rsidR="008D6CDC" w:rsidRPr="007336CA">
        <w:rPr>
          <w:rFonts w:asciiTheme="minorEastAsia" w:hAnsiTheme="minorEastAsia" w:hint="eastAsia"/>
          <w:szCs w:val="21"/>
        </w:rPr>
        <w:t>法定後見に継続的にかかる</w:t>
      </w:r>
      <w:r w:rsidRPr="007336CA">
        <w:rPr>
          <w:rFonts w:asciiTheme="minorEastAsia" w:hAnsiTheme="minorEastAsia" w:hint="eastAsia"/>
          <w:szCs w:val="21"/>
        </w:rPr>
        <w:t>報酬</w:t>
      </w:r>
      <w:r w:rsidR="005621F3">
        <w:rPr>
          <w:rFonts w:asciiTheme="minorEastAsia" w:hAnsiTheme="minorEastAsia" w:hint="eastAsia"/>
          <w:szCs w:val="21"/>
        </w:rPr>
        <w:t>額は</w:t>
      </w:r>
      <w:r w:rsidRPr="007336CA">
        <w:rPr>
          <w:rFonts w:asciiTheme="minorEastAsia" w:hAnsiTheme="minorEastAsia" w:hint="eastAsia"/>
          <w:szCs w:val="21"/>
        </w:rPr>
        <w:t>「わからない」というのが正しい答えになるでしょう。</w:t>
      </w:r>
      <w:r w:rsidR="00174D9C" w:rsidRPr="007336CA">
        <w:rPr>
          <w:rFonts w:asciiTheme="minorEastAsia" w:hAnsiTheme="minorEastAsia" w:hint="eastAsia"/>
          <w:szCs w:val="21"/>
        </w:rPr>
        <w:t>最近は、</w:t>
      </w:r>
      <w:r w:rsidRPr="007336CA">
        <w:rPr>
          <w:rFonts w:asciiTheme="minorEastAsia" w:hAnsiTheme="minorEastAsia" w:hint="eastAsia"/>
          <w:szCs w:val="21"/>
        </w:rPr>
        <w:t>家庭裁判所のホームページなどで基準が示されています。月</w:t>
      </w:r>
      <w:r w:rsidR="008D6CDC" w:rsidRPr="007336CA">
        <w:rPr>
          <w:rFonts w:asciiTheme="minorEastAsia" w:hAnsiTheme="minorEastAsia" w:hint="eastAsia"/>
          <w:szCs w:val="21"/>
        </w:rPr>
        <w:t>額</w:t>
      </w:r>
      <w:r w:rsidR="005621F3">
        <w:rPr>
          <w:rFonts w:asciiTheme="minorEastAsia" w:hAnsiTheme="minorEastAsia" w:hint="eastAsia"/>
          <w:szCs w:val="21"/>
        </w:rPr>
        <w:t>報酬で</w:t>
      </w:r>
      <w:r w:rsidRPr="007336CA">
        <w:rPr>
          <w:rFonts w:asciiTheme="minorEastAsia" w:hAnsiTheme="minorEastAsia" w:hint="eastAsia"/>
          <w:szCs w:val="21"/>
        </w:rPr>
        <w:t>２万円から３万円</w:t>
      </w:r>
      <w:r w:rsidR="00174D9C" w:rsidRPr="007336CA">
        <w:rPr>
          <w:rFonts w:asciiTheme="minorEastAsia" w:hAnsiTheme="minorEastAsia" w:hint="eastAsia"/>
          <w:szCs w:val="21"/>
        </w:rPr>
        <w:t>になる計算が</w:t>
      </w:r>
      <w:r w:rsidRPr="007336CA">
        <w:rPr>
          <w:rFonts w:asciiTheme="minorEastAsia" w:hAnsiTheme="minorEastAsia" w:hint="eastAsia"/>
          <w:szCs w:val="21"/>
        </w:rPr>
        <w:t>多いと思われます。</w:t>
      </w:r>
    </w:p>
    <w:p w14:paraId="23FAD270" w14:textId="061AED47" w:rsidR="00C96956" w:rsidRPr="007336CA" w:rsidRDefault="00174D9C" w:rsidP="00174D9C">
      <w:pPr>
        <w:ind w:leftChars="200" w:left="454" w:firstLineChars="100" w:firstLine="227"/>
        <w:rPr>
          <w:rFonts w:asciiTheme="minorEastAsia" w:hAnsiTheme="minorEastAsia"/>
          <w:szCs w:val="21"/>
        </w:rPr>
      </w:pPr>
      <w:r w:rsidRPr="007336CA">
        <w:rPr>
          <w:rFonts w:asciiTheme="minorEastAsia" w:hAnsiTheme="minorEastAsia" w:hint="eastAsia"/>
          <w:szCs w:val="21"/>
        </w:rPr>
        <w:t>しかし、被後見人（本人）の財産によって</w:t>
      </w:r>
      <w:r w:rsidR="008D6CDC" w:rsidRPr="007336CA">
        <w:rPr>
          <w:rFonts w:asciiTheme="minorEastAsia" w:hAnsiTheme="minorEastAsia" w:hint="eastAsia"/>
          <w:szCs w:val="21"/>
        </w:rPr>
        <w:t>報酬の</w:t>
      </w:r>
      <w:r w:rsidRPr="007336CA">
        <w:rPr>
          <w:rFonts w:asciiTheme="minorEastAsia" w:hAnsiTheme="minorEastAsia" w:hint="eastAsia"/>
          <w:szCs w:val="21"/>
        </w:rPr>
        <w:t>支払いができない人もいますし、億単位の資産があり、その上更に毎年</w:t>
      </w:r>
      <w:r w:rsidR="008D6CDC" w:rsidRPr="007336CA">
        <w:rPr>
          <w:rFonts w:asciiTheme="minorEastAsia" w:hAnsiTheme="minorEastAsia" w:hint="eastAsia"/>
          <w:szCs w:val="21"/>
        </w:rPr>
        <w:t>財産が、</w:t>
      </w:r>
      <w:r w:rsidRPr="007336CA">
        <w:rPr>
          <w:rFonts w:asciiTheme="minorEastAsia" w:hAnsiTheme="minorEastAsia" w:hint="eastAsia"/>
          <w:szCs w:val="21"/>
        </w:rPr>
        <w:t>増えていく被後見人もいます。そのため、被後見人の所有する財産によって、報酬額が変わる</w:t>
      </w:r>
      <w:r w:rsidR="005621F3">
        <w:rPr>
          <w:rFonts w:asciiTheme="minorEastAsia" w:hAnsiTheme="minorEastAsia" w:hint="eastAsia"/>
          <w:szCs w:val="21"/>
        </w:rPr>
        <w:t>のが</w:t>
      </w:r>
      <w:r w:rsidRPr="007336CA">
        <w:rPr>
          <w:rFonts w:asciiTheme="minorEastAsia" w:hAnsiTheme="minorEastAsia" w:hint="eastAsia"/>
          <w:szCs w:val="21"/>
        </w:rPr>
        <w:t>現実</w:t>
      </w:r>
      <w:r w:rsidR="005621F3">
        <w:rPr>
          <w:rFonts w:asciiTheme="minorEastAsia" w:hAnsiTheme="minorEastAsia" w:hint="eastAsia"/>
          <w:szCs w:val="21"/>
        </w:rPr>
        <w:t>でしょう</w:t>
      </w:r>
      <w:r w:rsidRPr="007336CA">
        <w:rPr>
          <w:rFonts w:asciiTheme="minorEastAsia" w:hAnsiTheme="minorEastAsia" w:hint="eastAsia"/>
          <w:szCs w:val="21"/>
        </w:rPr>
        <w:t>。</w:t>
      </w:r>
    </w:p>
    <w:p w14:paraId="71777BED" w14:textId="0FDA212C" w:rsidR="00C96956" w:rsidRPr="007336CA" w:rsidRDefault="00C96956" w:rsidP="007471F6">
      <w:pPr>
        <w:rPr>
          <w:rFonts w:asciiTheme="minorEastAsia" w:hAnsiTheme="minorEastAsia"/>
          <w:szCs w:val="21"/>
        </w:rPr>
      </w:pPr>
    </w:p>
    <w:p w14:paraId="3E374204" w14:textId="4869FE1C" w:rsidR="00C96956" w:rsidRPr="007058EC" w:rsidRDefault="00174D9C" w:rsidP="007471F6">
      <w:pPr>
        <w:rPr>
          <w:rFonts w:asciiTheme="majorEastAsia" w:eastAsiaTheme="majorEastAsia" w:hAnsiTheme="majorEastAsia"/>
          <w:b/>
          <w:bCs/>
          <w:szCs w:val="21"/>
        </w:rPr>
      </w:pPr>
      <w:r w:rsidRPr="007058EC">
        <w:rPr>
          <w:rFonts w:asciiTheme="majorEastAsia" w:eastAsiaTheme="majorEastAsia" w:hAnsiTheme="majorEastAsia" w:hint="eastAsia"/>
          <w:b/>
          <w:bCs/>
          <w:szCs w:val="21"/>
        </w:rPr>
        <w:t xml:space="preserve">　</w:t>
      </w:r>
      <w:r w:rsidR="00CB66C6" w:rsidRPr="007058EC">
        <w:rPr>
          <w:rFonts w:asciiTheme="majorEastAsia" w:eastAsiaTheme="majorEastAsia" w:hAnsiTheme="majorEastAsia" w:hint="eastAsia"/>
          <w:b/>
          <w:bCs/>
          <w:szCs w:val="21"/>
        </w:rPr>
        <w:t>（３）</w:t>
      </w:r>
      <w:r w:rsidRPr="007058EC">
        <w:rPr>
          <w:rFonts w:asciiTheme="majorEastAsia" w:eastAsiaTheme="majorEastAsia" w:hAnsiTheme="majorEastAsia" w:hint="eastAsia"/>
          <w:b/>
          <w:bCs/>
          <w:szCs w:val="21"/>
        </w:rPr>
        <w:t>死亡時にかかる費用</w:t>
      </w:r>
    </w:p>
    <w:p w14:paraId="49DC26BE" w14:textId="68343D43" w:rsidR="00174D9C" w:rsidRPr="007336CA" w:rsidRDefault="00174D9C" w:rsidP="00174D9C">
      <w:pPr>
        <w:ind w:left="454" w:hangingChars="200" w:hanging="454"/>
        <w:rPr>
          <w:rFonts w:asciiTheme="minorEastAsia" w:hAnsiTheme="minorEastAsia"/>
          <w:szCs w:val="21"/>
        </w:rPr>
      </w:pPr>
      <w:r w:rsidRPr="007336CA">
        <w:rPr>
          <w:rFonts w:asciiTheme="minorEastAsia" w:hAnsiTheme="minorEastAsia" w:hint="eastAsia"/>
          <w:szCs w:val="21"/>
        </w:rPr>
        <w:t xml:space="preserve">　　　本人の死亡によって、後見は終了します。しかし、</w:t>
      </w:r>
      <w:r w:rsidR="001F2583" w:rsidRPr="007336CA">
        <w:rPr>
          <w:rFonts w:asciiTheme="minorEastAsia" w:hAnsiTheme="minorEastAsia" w:hint="eastAsia"/>
          <w:szCs w:val="21"/>
        </w:rPr>
        <w:t>法定後見の場合</w:t>
      </w:r>
      <w:r w:rsidRPr="007336CA">
        <w:rPr>
          <w:rFonts w:asciiTheme="minorEastAsia" w:hAnsiTheme="minorEastAsia" w:hint="eastAsia"/>
          <w:szCs w:val="21"/>
        </w:rPr>
        <w:t>は火葬や葬儀などを引き継いでや</w:t>
      </w:r>
      <w:r w:rsidR="008D6CDC" w:rsidRPr="007336CA">
        <w:rPr>
          <w:rFonts w:asciiTheme="minorEastAsia" w:hAnsiTheme="minorEastAsia" w:hint="eastAsia"/>
          <w:szCs w:val="21"/>
        </w:rPr>
        <w:t>ってく</w:t>
      </w:r>
      <w:r w:rsidR="001F2583" w:rsidRPr="007336CA">
        <w:rPr>
          <w:rFonts w:asciiTheme="minorEastAsia" w:hAnsiTheme="minorEastAsia" w:hint="eastAsia"/>
          <w:szCs w:val="21"/>
        </w:rPr>
        <w:t>れ</w:t>
      </w:r>
      <w:r w:rsidRPr="007336CA">
        <w:rPr>
          <w:rFonts w:asciiTheme="minorEastAsia" w:hAnsiTheme="minorEastAsia" w:hint="eastAsia"/>
          <w:szCs w:val="21"/>
        </w:rPr>
        <w:t>る人がいないことが多く、応急処分義務として行っている部分もあります。</w:t>
      </w:r>
      <w:r w:rsidR="001F2583" w:rsidRPr="007336CA">
        <w:rPr>
          <w:rFonts w:asciiTheme="minorEastAsia" w:hAnsiTheme="minorEastAsia" w:hint="eastAsia"/>
          <w:szCs w:val="21"/>
        </w:rPr>
        <w:t>民法の改正により弁済期の到来した債務の弁済、火葬や埋葬</w:t>
      </w:r>
      <w:r w:rsidR="00515A26" w:rsidRPr="007336CA">
        <w:rPr>
          <w:rFonts w:asciiTheme="minorEastAsia" w:hAnsiTheme="minorEastAsia" w:hint="eastAsia"/>
          <w:szCs w:val="21"/>
        </w:rPr>
        <w:t>（葬儀を除く）</w:t>
      </w:r>
      <w:r w:rsidR="001F2583" w:rsidRPr="007336CA">
        <w:rPr>
          <w:rFonts w:asciiTheme="minorEastAsia" w:hAnsiTheme="minorEastAsia" w:hint="eastAsia"/>
          <w:szCs w:val="21"/>
        </w:rPr>
        <w:t>などは家庭裁判所の許可を得てできるようになりました。（民法第８７３条の２）</w:t>
      </w:r>
      <w:r w:rsidRPr="007336CA">
        <w:rPr>
          <w:rFonts w:asciiTheme="minorEastAsia" w:hAnsiTheme="minorEastAsia" w:hint="eastAsia"/>
          <w:szCs w:val="21"/>
        </w:rPr>
        <w:t>最終の報酬の審判</w:t>
      </w:r>
      <w:r w:rsidR="00515A26" w:rsidRPr="007336CA">
        <w:rPr>
          <w:rFonts w:asciiTheme="minorEastAsia" w:hAnsiTheme="minorEastAsia" w:hint="eastAsia"/>
          <w:szCs w:val="21"/>
        </w:rPr>
        <w:t>で</w:t>
      </w:r>
      <w:r w:rsidRPr="007336CA">
        <w:rPr>
          <w:rFonts w:asciiTheme="minorEastAsia" w:hAnsiTheme="minorEastAsia" w:hint="eastAsia"/>
          <w:szCs w:val="21"/>
        </w:rPr>
        <w:t>は</w:t>
      </w:r>
      <w:r w:rsidR="00515A26" w:rsidRPr="007336CA">
        <w:rPr>
          <w:rFonts w:asciiTheme="minorEastAsia" w:hAnsiTheme="minorEastAsia" w:hint="eastAsia"/>
          <w:szCs w:val="21"/>
        </w:rPr>
        <w:t>、</w:t>
      </w:r>
      <w:r w:rsidRPr="007336CA">
        <w:rPr>
          <w:rFonts w:asciiTheme="minorEastAsia" w:hAnsiTheme="minorEastAsia" w:hint="eastAsia"/>
          <w:szCs w:val="21"/>
        </w:rPr>
        <w:t>その</w:t>
      </w:r>
      <w:r w:rsidR="008D6CDC" w:rsidRPr="007336CA">
        <w:rPr>
          <w:rFonts w:asciiTheme="minorEastAsia" w:hAnsiTheme="minorEastAsia" w:hint="eastAsia"/>
          <w:szCs w:val="21"/>
        </w:rPr>
        <w:t>死後事務の</w:t>
      </w:r>
      <w:r w:rsidRPr="007336CA">
        <w:rPr>
          <w:rFonts w:asciiTheme="minorEastAsia" w:hAnsiTheme="minorEastAsia" w:hint="eastAsia"/>
          <w:szCs w:val="21"/>
        </w:rPr>
        <w:t>部分も</w:t>
      </w:r>
      <w:r w:rsidR="00515A26" w:rsidRPr="007336CA">
        <w:rPr>
          <w:rFonts w:asciiTheme="minorEastAsia" w:hAnsiTheme="minorEastAsia" w:hint="eastAsia"/>
          <w:szCs w:val="21"/>
        </w:rPr>
        <w:t>勘案して</w:t>
      </w:r>
      <w:r w:rsidRPr="007336CA">
        <w:rPr>
          <w:rFonts w:asciiTheme="minorEastAsia" w:hAnsiTheme="minorEastAsia" w:hint="eastAsia"/>
          <w:szCs w:val="21"/>
        </w:rPr>
        <w:t>決めているようです。</w:t>
      </w:r>
    </w:p>
    <w:p w14:paraId="521DFCED" w14:textId="637CE477" w:rsidR="00C96956" w:rsidRPr="007336CA" w:rsidRDefault="00C96956" w:rsidP="007471F6">
      <w:pPr>
        <w:rPr>
          <w:rFonts w:asciiTheme="minorEastAsia" w:hAnsiTheme="minorEastAsia"/>
          <w:szCs w:val="21"/>
        </w:rPr>
      </w:pPr>
    </w:p>
    <w:p w14:paraId="4955974D" w14:textId="77777777" w:rsidR="00C96956" w:rsidRPr="007336CA" w:rsidRDefault="00C96956" w:rsidP="007471F6">
      <w:pPr>
        <w:rPr>
          <w:rFonts w:asciiTheme="minorEastAsia" w:hAnsiTheme="minorEastAsia"/>
          <w:szCs w:val="21"/>
        </w:rPr>
      </w:pPr>
    </w:p>
    <w:p w14:paraId="7A38B907" w14:textId="1030F2A6" w:rsidR="00CA036B" w:rsidRPr="007336CA" w:rsidRDefault="007A0778" w:rsidP="007A0778">
      <w:pPr>
        <w:rPr>
          <w:rFonts w:asciiTheme="minorEastAsia" w:hAnsiTheme="minorEastAsia"/>
          <w:b/>
          <w:bCs/>
          <w:szCs w:val="21"/>
        </w:rPr>
      </w:pPr>
      <w:r w:rsidRPr="007336CA">
        <w:rPr>
          <w:rFonts w:asciiTheme="minorEastAsia" w:hAnsiTheme="minorEastAsia" w:hint="eastAsia"/>
          <w:b/>
          <w:bCs/>
          <w:szCs w:val="21"/>
        </w:rPr>
        <w:t>４</w:t>
      </w:r>
      <w:r w:rsidR="00CB66C6" w:rsidRPr="007336CA">
        <w:rPr>
          <w:rFonts w:asciiTheme="minorEastAsia" w:hAnsiTheme="minorEastAsia" w:hint="eastAsia"/>
          <w:b/>
          <w:bCs/>
          <w:szCs w:val="21"/>
        </w:rPr>
        <w:t xml:space="preserve">　</w:t>
      </w:r>
      <w:r w:rsidRPr="007336CA">
        <w:rPr>
          <w:rFonts w:asciiTheme="minorEastAsia" w:hAnsiTheme="minorEastAsia" w:hint="eastAsia"/>
          <w:b/>
          <w:bCs/>
          <w:szCs w:val="21"/>
        </w:rPr>
        <w:t>報酬</w:t>
      </w:r>
      <w:r w:rsidR="00CA036B" w:rsidRPr="007336CA">
        <w:rPr>
          <w:rFonts w:asciiTheme="minorEastAsia" w:hAnsiTheme="minorEastAsia" w:hint="eastAsia"/>
          <w:b/>
          <w:bCs/>
          <w:szCs w:val="21"/>
        </w:rPr>
        <w:t>一覧表</w:t>
      </w:r>
      <w:r w:rsidRPr="007336CA">
        <w:rPr>
          <w:rFonts w:asciiTheme="minorEastAsia" w:hAnsiTheme="minorEastAsia" w:hint="eastAsia"/>
          <w:b/>
          <w:bCs/>
          <w:szCs w:val="21"/>
        </w:rPr>
        <w:t xml:space="preserve">　</w:t>
      </w:r>
    </w:p>
    <w:p w14:paraId="663DEDCC" w14:textId="77777777" w:rsidR="007A0778" w:rsidRPr="007336CA" w:rsidRDefault="007A0778" w:rsidP="007A0778">
      <w:pPr>
        <w:pStyle w:val="af6"/>
        <w:ind w:leftChars="0" w:left="947"/>
        <w:rPr>
          <w:rFonts w:asciiTheme="minorEastAsia" w:hAnsiTheme="minorEastAsia"/>
          <w:szCs w:val="21"/>
        </w:rPr>
      </w:pPr>
    </w:p>
    <w:tbl>
      <w:tblPr>
        <w:tblW w:w="9072" w:type="dxa"/>
        <w:tblInd w:w="156" w:type="dxa"/>
        <w:tblCellMar>
          <w:left w:w="0" w:type="dxa"/>
          <w:right w:w="0" w:type="dxa"/>
        </w:tblCellMar>
        <w:tblLook w:val="0420" w:firstRow="1" w:lastRow="0" w:firstColumn="0" w:lastColumn="0" w:noHBand="0" w:noVBand="1"/>
      </w:tblPr>
      <w:tblGrid>
        <w:gridCol w:w="1512"/>
        <w:gridCol w:w="1512"/>
        <w:gridCol w:w="1512"/>
        <w:gridCol w:w="1512"/>
        <w:gridCol w:w="1512"/>
        <w:gridCol w:w="1512"/>
      </w:tblGrid>
      <w:tr w:rsidR="007A0778" w:rsidRPr="007336CA" w14:paraId="7E80EF1D" w14:textId="77777777" w:rsidTr="007A0778">
        <w:trPr>
          <w:trHeight w:val="1068"/>
        </w:trPr>
        <w:tc>
          <w:tcPr>
            <w:tcW w:w="1512" w:type="dxa"/>
            <w:tcBorders>
              <w:top w:val="single" w:sz="8" w:space="0" w:color="000000"/>
              <w:left w:val="single" w:sz="8" w:space="0" w:color="000000"/>
              <w:bottom w:val="single" w:sz="2" w:space="0" w:color="000000"/>
              <w:right w:val="single" w:sz="2" w:space="0" w:color="000000"/>
            </w:tcBorders>
            <w:shd w:val="clear" w:color="auto" w:fill="C3D69B"/>
            <w:tcMar>
              <w:top w:w="72" w:type="dxa"/>
              <w:left w:w="156" w:type="dxa"/>
              <w:bottom w:w="72" w:type="dxa"/>
              <w:right w:w="156" w:type="dxa"/>
            </w:tcMar>
            <w:vAlign w:val="center"/>
            <w:hideMark/>
          </w:tcPr>
          <w:p w14:paraId="704AD80D"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契約名称</w:t>
            </w:r>
          </w:p>
        </w:tc>
        <w:tc>
          <w:tcPr>
            <w:tcW w:w="1512" w:type="dxa"/>
            <w:tcBorders>
              <w:top w:val="single" w:sz="8" w:space="0" w:color="000000"/>
              <w:left w:val="single" w:sz="2" w:space="0" w:color="000000"/>
              <w:bottom w:val="single" w:sz="2" w:space="0" w:color="000000"/>
              <w:right w:val="single" w:sz="2" w:space="0" w:color="000000"/>
            </w:tcBorders>
            <w:shd w:val="clear" w:color="auto" w:fill="D9D9D9"/>
            <w:tcMar>
              <w:top w:w="72" w:type="dxa"/>
              <w:left w:w="156" w:type="dxa"/>
              <w:bottom w:w="72" w:type="dxa"/>
              <w:right w:w="156" w:type="dxa"/>
            </w:tcMar>
            <w:vAlign w:val="center"/>
            <w:hideMark/>
          </w:tcPr>
          <w:p w14:paraId="024F6562"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契約締結時費用</w:t>
            </w:r>
          </w:p>
          <w:p w14:paraId="3AF1216A"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lastRenderedPageBreak/>
              <w:t>（初期費用）</w:t>
            </w:r>
          </w:p>
        </w:tc>
        <w:tc>
          <w:tcPr>
            <w:tcW w:w="1512" w:type="dxa"/>
            <w:tcBorders>
              <w:top w:val="single" w:sz="8" w:space="0" w:color="000000"/>
              <w:left w:val="single" w:sz="2" w:space="0" w:color="000000"/>
              <w:bottom w:val="single" w:sz="2" w:space="0" w:color="000000"/>
              <w:right w:val="single" w:sz="2" w:space="0" w:color="000000"/>
            </w:tcBorders>
            <w:shd w:val="clear" w:color="auto" w:fill="F2DCDB"/>
            <w:tcMar>
              <w:top w:w="72" w:type="dxa"/>
              <w:left w:w="156" w:type="dxa"/>
              <w:bottom w:w="72" w:type="dxa"/>
              <w:right w:w="156" w:type="dxa"/>
            </w:tcMar>
            <w:vAlign w:val="center"/>
            <w:hideMark/>
          </w:tcPr>
          <w:p w14:paraId="4F9BBDEB"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lastRenderedPageBreak/>
              <w:t>判断能力がある時の定</w:t>
            </w:r>
            <w:r w:rsidRPr="007336CA">
              <w:rPr>
                <w:rFonts w:asciiTheme="minorEastAsia" w:hAnsiTheme="minorEastAsia" w:hint="eastAsia"/>
                <w:szCs w:val="21"/>
              </w:rPr>
              <w:lastRenderedPageBreak/>
              <w:t>期的費用</w:t>
            </w:r>
          </w:p>
        </w:tc>
        <w:tc>
          <w:tcPr>
            <w:tcW w:w="1512" w:type="dxa"/>
            <w:tcBorders>
              <w:top w:val="single" w:sz="8" w:space="0" w:color="000000"/>
              <w:left w:val="single" w:sz="2" w:space="0" w:color="000000"/>
              <w:bottom w:val="single" w:sz="2" w:space="0" w:color="000000"/>
              <w:right w:val="single" w:sz="2" w:space="0" w:color="000000"/>
            </w:tcBorders>
            <w:shd w:val="clear" w:color="auto" w:fill="F2DCDB"/>
            <w:tcMar>
              <w:top w:w="72" w:type="dxa"/>
              <w:left w:w="156" w:type="dxa"/>
              <w:bottom w:w="72" w:type="dxa"/>
              <w:right w:w="156" w:type="dxa"/>
            </w:tcMar>
            <w:vAlign w:val="center"/>
            <w:hideMark/>
          </w:tcPr>
          <w:p w14:paraId="24D1CC1F"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lastRenderedPageBreak/>
              <w:t>後見開始時の費用</w:t>
            </w:r>
          </w:p>
        </w:tc>
        <w:tc>
          <w:tcPr>
            <w:tcW w:w="1512" w:type="dxa"/>
            <w:tcBorders>
              <w:top w:val="single" w:sz="8" w:space="0" w:color="000000"/>
              <w:left w:val="single" w:sz="2" w:space="0" w:color="000000"/>
              <w:bottom w:val="single" w:sz="2" w:space="0" w:color="000000"/>
              <w:right w:val="single" w:sz="2" w:space="0" w:color="000000"/>
            </w:tcBorders>
            <w:shd w:val="clear" w:color="auto" w:fill="F2DCDB"/>
            <w:tcMar>
              <w:top w:w="72" w:type="dxa"/>
              <w:left w:w="156" w:type="dxa"/>
              <w:bottom w:w="72" w:type="dxa"/>
              <w:right w:w="156" w:type="dxa"/>
            </w:tcMar>
            <w:vAlign w:val="center"/>
            <w:hideMark/>
          </w:tcPr>
          <w:p w14:paraId="1F907C62"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後見開始以降の定期的</w:t>
            </w:r>
            <w:r w:rsidRPr="007336CA">
              <w:rPr>
                <w:rFonts w:asciiTheme="minorEastAsia" w:hAnsiTheme="minorEastAsia" w:hint="eastAsia"/>
                <w:szCs w:val="21"/>
              </w:rPr>
              <w:lastRenderedPageBreak/>
              <w:t>費用</w:t>
            </w:r>
          </w:p>
        </w:tc>
        <w:tc>
          <w:tcPr>
            <w:tcW w:w="1512" w:type="dxa"/>
            <w:tcBorders>
              <w:top w:val="single" w:sz="8" w:space="0" w:color="000000"/>
              <w:left w:val="single" w:sz="2" w:space="0" w:color="000000"/>
              <w:bottom w:val="single" w:sz="2" w:space="0" w:color="000000"/>
              <w:right w:val="single" w:sz="8" w:space="0" w:color="000000"/>
            </w:tcBorders>
            <w:shd w:val="clear" w:color="auto" w:fill="F2DCDB"/>
            <w:tcMar>
              <w:top w:w="72" w:type="dxa"/>
              <w:left w:w="156" w:type="dxa"/>
              <w:bottom w:w="72" w:type="dxa"/>
              <w:right w:w="156" w:type="dxa"/>
            </w:tcMar>
            <w:vAlign w:val="center"/>
            <w:hideMark/>
          </w:tcPr>
          <w:p w14:paraId="05007B25"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lastRenderedPageBreak/>
              <w:t>死亡時の費用</w:t>
            </w:r>
          </w:p>
        </w:tc>
      </w:tr>
      <w:tr w:rsidR="007A0778" w:rsidRPr="007336CA" w14:paraId="6D898A4A" w14:textId="77777777" w:rsidTr="007A0778">
        <w:trPr>
          <w:trHeight w:val="1119"/>
        </w:trPr>
        <w:tc>
          <w:tcPr>
            <w:tcW w:w="1512" w:type="dxa"/>
            <w:tcBorders>
              <w:top w:val="single" w:sz="2" w:space="0" w:color="000000"/>
              <w:left w:val="single" w:sz="8"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33621FFA"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見守り契約</w:t>
            </w:r>
          </w:p>
          <w:p w14:paraId="567177C9"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（通常は家族以外）</w:t>
            </w:r>
          </w:p>
        </w:tc>
        <w:tc>
          <w:tcPr>
            <w:tcW w:w="1512" w:type="dxa"/>
            <w:tcBorders>
              <w:top w:val="single" w:sz="2" w:space="0" w:color="000000"/>
              <w:left w:val="single" w:sz="2" w:space="0" w:color="000000"/>
              <w:bottom w:val="single" w:sz="2" w:space="0" w:color="000000"/>
              <w:right w:val="single" w:sz="2" w:space="0" w:color="000000"/>
            </w:tcBorders>
            <w:shd w:val="clear" w:color="auto" w:fill="D9D9D9"/>
            <w:tcMar>
              <w:top w:w="72" w:type="dxa"/>
              <w:left w:w="156" w:type="dxa"/>
              <w:bottom w:w="72" w:type="dxa"/>
              <w:right w:w="156" w:type="dxa"/>
            </w:tcMar>
            <w:vAlign w:val="center"/>
            <w:hideMark/>
          </w:tcPr>
          <w:p w14:paraId="5A0D3C2D"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５万円</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48CA623D" w14:textId="2803F00E" w:rsidR="00174D9C" w:rsidRPr="007336CA" w:rsidRDefault="00174D9C" w:rsidP="00174D9C">
            <w:pPr>
              <w:rPr>
                <w:rFonts w:asciiTheme="minorEastAsia" w:hAnsiTheme="minorEastAsia"/>
                <w:szCs w:val="21"/>
              </w:rPr>
            </w:pPr>
            <w:r w:rsidRPr="007336CA">
              <w:rPr>
                <w:rFonts w:asciiTheme="minorEastAsia" w:hAnsiTheme="minorEastAsia" w:hint="eastAsia"/>
                <w:szCs w:val="21"/>
              </w:rPr>
              <w:t>月額</w:t>
            </w:r>
            <w:r w:rsidR="007A0778" w:rsidRPr="007336CA">
              <w:rPr>
                <w:rFonts w:asciiTheme="minorEastAsia" w:hAnsiTheme="minorEastAsia" w:hint="eastAsia"/>
                <w:szCs w:val="21"/>
              </w:rPr>
              <w:t>３</w:t>
            </w:r>
            <w:r w:rsidRPr="007336CA">
              <w:rPr>
                <w:rFonts w:asciiTheme="minorEastAsia" w:hAnsiTheme="minorEastAsia" w:hint="eastAsia"/>
                <w:szCs w:val="21"/>
              </w:rPr>
              <w:t>千円～１万</w:t>
            </w:r>
            <w:r w:rsidR="007A0778" w:rsidRPr="007336CA">
              <w:rPr>
                <w:rFonts w:asciiTheme="minorEastAsia" w:hAnsiTheme="minorEastAsia" w:hint="eastAsia"/>
                <w:szCs w:val="21"/>
              </w:rPr>
              <w:t>３千</w:t>
            </w:r>
            <w:r w:rsidRPr="007336CA">
              <w:rPr>
                <w:rFonts w:asciiTheme="minorEastAsia" w:hAnsiTheme="minorEastAsia" w:hint="eastAsia"/>
                <w:szCs w:val="21"/>
              </w:rPr>
              <w:t>円</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17279A7A"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655DE567"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8" w:space="0" w:color="000000"/>
            </w:tcBorders>
            <w:shd w:val="clear" w:color="auto" w:fill="auto"/>
            <w:tcMar>
              <w:top w:w="72" w:type="dxa"/>
              <w:left w:w="156" w:type="dxa"/>
              <w:bottom w:w="72" w:type="dxa"/>
              <w:right w:w="156" w:type="dxa"/>
            </w:tcMar>
            <w:vAlign w:val="center"/>
            <w:hideMark/>
          </w:tcPr>
          <w:p w14:paraId="5E368B44"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r>
      <w:tr w:rsidR="007A0778" w:rsidRPr="007336CA" w14:paraId="2F8B62E4" w14:textId="77777777" w:rsidTr="007A0778">
        <w:trPr>
          <w:trHeight w:val="1119"/>
        </w:trPr>
        <w:tc>
          <w:tcPr>
            <w:tcW w:w="1512" w:type="dxa"/>
            <w:tcBorders>
              <w:top w:val="single" w:sz="2" w:space="0" w:color="000000"/>
              <w:left w:val="single" w:sz="8"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508B29E0"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財産管理等委任契約</w:t>
            </w:r>
          </w:p>
        </w:tc>
        <w:tc>
          <w:tcPr>
            <w:tcW w:w="1512" w:type="dxa"/>
            <w:tcBorders>
              <w:top w:val="single" w:sz="2" w:space="0" w:color="000000"/>
              <w:left w:val="single" w:sz="2" w:space="0" w:color="000000"/>
              <w:bottom w:val="single" w:sz="2" w:space="0" w:color="000000"/>
              <w:right w:val="single" w:sz="2" w:space="0" w:color="000000"/>
            </w:tcBorders>
            <w:shd w:val="clear" w:color="auto" w:fill="D9D9D9"/>
            <w:tcMar>
              <w:top w:w="72" w:type="dxa"/>
              <w:left w:w="156" w:type="dxa"/>
              <w:bottom w:w="72" w:type="dxa"/>
              <w:right w:w="156" w:type="dxa"/>
            </w:tcMar>
            <w:vAlign w:val="center"/>
            <w:hideMark/>
          </w:tcPr>
          <w:p w14:paraId="05D24CEC"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５万円</w:t>
            </w:r>
          </w:p>
          <w:p w14:paraId="6FDDA557"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＋公正証書作成費用</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251CEFDF"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資産額５千万円まで</w:t>
            </w:r>
          </w:p>
          <w:p w14:paraId="622AFBD3"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月額３万円～</w:t>
            </w:r>
          </w:p>
          <w:p w14:paraId="260BC83D"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※資産額による</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2D0D85EE"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7AD7D705"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8" w:space="0" w:color="000000"/>
            </w:tcBorders>
            <w:shd w:val="clear" w:color="auto" w:fill="auto"/>
            <w:tcMar>
              <w:top w:w="72" w:type="dxa"/>
              <w:left w:w="156" w:type="dxa"/>
              <w:bottom w:w="72" w:type="dxa"/>
              <w:right w:w="156" w:type="dxa"/>
            </w:tcMar>
            <w:vAlign w:val="center"/>
            <w:hideMark/>
          </w:tcPr>
          <w:p w14:paraId="4560D9AC"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r>
      <w:tr w:rsidR="007A0778" w:rsidRPr="007336CA" w14:paraId="33725B8D" w14:textId="77777777" w:rsidTr="007A0778">
        <w:trPr>
          <w:trHeight w:val="1119"/>
        </w:trPr>
        <w:tc>
          <w:tcPr>
            <w:tcW w:w="1512" w:type="dxa"/>
            <w:tcBorders>
              <w:top w:val="single" w:sz="2" w:space="0" w:color="000000"/>
              <w:left w:val="single" w:sz="8"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115DA2A4"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任意後見契約</w:t>
            </w:r>
          </w:p>
        </w:tc>
        <w:tc>
          <w:tcPr>
            <w:tcW w:w="1512" w:type="dxa"/>
            <w:tcBorders>
              <w:top w:val="single" w:sz="2" w:space="0" w:color="000000"/>
              <w:left w:val="single" w:sz="2" w:space="0" w:color="000000"/>
              <w:bottom w:val="single" w:sz="2" w:space="0" w:color="000000"/>
              <w:right w:val="single" w:sz="2" w:space="0" w:color="000000"/>
            </w:tcBorders>
            <w:shd w:val="clear" w:color="auto" w:fill="D9D9D9"/>
            <w:tcMar>
              <w:top w:w="72" w:type="dxa"/>
              <w:left w:w="156" w:type="dxa"/>
              <w:bottom w:w="72" w:type="dxa"/>
              <w:right w:w="156" w:type="dxa"/>
            </w:tcMar>
            <w:vAlign w:val="center"/>
            <w:hideMark/>
          </w:tcPr>
          <w:p w14:paraId="503530F0" w14:textId="4D3034C1"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２０万円（勝</w:t>
            </w:r>
            <w:r w:rsidR="008E513F">
              <w:rPr>
                <w:rFonts w:asciiTheme="minorEastAsia" w:hAnsiTheme="minorEastAsia" w:hint="eastAsia"/>
                <w:szCs w:val="21"/>
              </w:rPr>
              <w:t>が受任者</w:t>
            </w:r>
            <w:r w:rsidRPr="007336CA">
              <w:rPr>
                <w:rFonts w:asciiTheme="minorEastAsia" w:hAnsiTheme="minorEastAsia" w:hint="eastAsia"/>
                <w:szCs w:val="21"/>
              </w:rPr>
              <w:t>の場合）</w:t>
            </w:r>
          </w:p>
          <w:p w14:paraId="23A34C58"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３０万円（家族後見）</w:t>
            </w:r>
          </w:p>
          <w:p w14:paraId="4AB487B0"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＋公正証書作成費用</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0AC63BDD"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71F3475A"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１５万円</w:t>
            </w:r>
          </w:p>
          <w:p w14:paraId="1D053F22" w14:textId="371F29E1" w:rsidR="00174D9C" w:rsidRPr="007336CA" w:rsidRDefault="00174D9C" w:rsidP="00174D9C">
            <w:pPr>
              <w:rPr>
                <w:rFonts w:asciiTheme="minorEastAsia" w:hAnsiTheme="minorEastAsia"/>
                <w:szCs w:val="21"/>
              </w:rPr>
            </w:pPr>
            <w:r w:rsidRPr="007336CA">
              <w:rPr>
                <w:rFonts w:asciiTheme="minorEastAsia" w:hAnsiTheme="minorEastAsia" w:hint="eastAsia"/>
                <w:szCs w:val="21"/>
              </w:rPr>
              <w:t>（監督人</w:t>
            </w:r>
            <w:r w:rsidR="008E513F">
              <w:rPr>
                <w:rFonts w:asciiTheme="minorEastAsia" w:hAnsiTheme="minorEastAsia" w:hint="eastAsia"/>
                <w:szCs w:val="21"/>
              </w:rPr>
              <w:t>選任の申立</w:t>
            </w:r>
            <w:r w:rsidRPr="007336CA">
              <w:rPr>
                <w:rFonts w:asciiTheme="minorEastAsia" w:hAnsiTheme="minorEastAsia" w:hint="eastAsia"/>
                <w:szCs w:val="21"/>
              </w:rPr>
              <w:t>費用）</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6D53C381"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資産額５千万円まで</w:t>
            </w:r>
          </w:p>
          <w:p w14:paraId="418028FE"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月額３万円～</w:t>
            </w:r>
          </w:p>
          <w:p w14:paraId="6CB17F4C"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※資産額による</w:t>
            </w:r>
          </w:p>
        </w:tc>
        <w:tc>
          <w:tcPr>
            <w:tcW w:w="1512" w:type="dxa"/>
            <w:tcBorders>
              <w:top w:val="single" w:sz="2" w:space="0" w:color="000000"/>
              <w:left w:val="single" w:sz="2" w:space="0" w:color="000000"/>
              <w:bottom w:val="single" w:sz="2" w:space="0" w:color="000000"/>
              <w:right w:val="single" w:sz="8" w:space="0" w:color="000000"/>
            </w:tcBorders>
            <w:shd w:val="clear" w:color="auto" w:fill="auto"/>
            <w:tcMar>
              <w:top w:w="72" w:type="dxa"/>
              <w:left w:w="156" w:type="dxa"/>
              <w:bottom w:w="72" w:type="dxa"/>
              <w:right w:w="156" w:type="dxa"/>
            </w:tcMar>
            <w:vAlign w:val="center"/>
            <w:hideMark/>
          </w:tcPr>
          <w:p w14:paraId="706D7D71"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r>
      <w:tr w:rsidR="007A0778" w:rsidRPr="007336CA" w14:paraId="4C110912" w14:textId="77777777" w:rsidTr="007A0778">
        <w:trPr>
          <w:trHeight w:val="1119"/>
        </w:trPr>
        <w:tc>
          <w:tcPr>
            <w:tcW w:w="1512" w:type="dxa"/>
            <w:tcBorders>
              <w:top w:val="single" w:sz="2" w:space="0" w:color="000000"/>
              <w:left w:val="single" w:sz="8"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452F01AB"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死後事務委任契約</w:t>
            </w:r>
          </w:p>
          <w:p w14:paraId="375FE7F8" w14:textId="41965DDA" w:rsidR="00174D9C" w:rsidRPr="007336CA" w:rsidRDefault="00174D9C" w:rsidP="00174D9C">
            <w:pPr>
              <w:rPr>
                <w:rFonts w:asciiTheme="minorEastAsia" w:hAnsiTheme="minorEastAsia"/>
                <w:szCs w:val="21"/>
              </w:rPr>
            </w:pPr>
            <w:r w:rsidRPr="007336CA">
              <w:rPr>
                <w:rFonts w:asciiTheme="minorEastAsia" w:hAnsiTheme="minorEastAsia" w:hint="eastAsia"/>
                <w:szCs w:val="21"/>
              </w:rPr>
              <w:t>（</w:t>
            </w:r>
            <w:r w:rsidR="008E513F" w:rsidRPr="008E513F">
              <w:rPr>
                <w:rFonts w:asciiTheme="minorEastAsia" w:hAnsiTheme="minorEastAsia" w:hint="eastAsia"/>
                <w:szCs w:val="21"/>
              </w:rPr>
              <w:t>通常は家族以外</w:t>
            </w:r>
            <w:r w:rsidRPr="007336CA">
              <w:rPr>
                <w:rFonts w:asciiTheme="minorEastAsia" w:hAnsiTheme="minorEastAsia" w:hint="eastAsia"/>
                <w:szCs w:val="21"/>
              </w:rPr>
              <w:t>）</w:t>
            </w:r>
          </w:p>
        </w:tc>
        <w:tc>
          <w:tcPr>
            <w:tcW w:w="1512" w:type="dxa"/>
            <w:tcBorders>
              <w:top w:val="single" w:sz="2" w:space="0" w:color="000000"/>
              <w:left w:val="single" w:sz="2" w:space="0" w:color="000000"/>
              <w:bottom w:val="single" w:sz="2" w:space="0" w:color="000000"/>
              <w:right w:val="single" w:sz="2" w:space="0" w:color="000000"/>
            </w:tcBorders>
            <w:shd w:val="clear" w:color="auto" w:fill="D9D9D9"/>
            <w:tcMar>
              <w:top w:w="72" w:type="dxa"/>
              <w:left w:w="156" w:type="dxa"/>
              <w:bottom w:w="72" w:type="dxa"/>
              <w:right w:w="156" w:type="dxa"/>
            </w:tcMar>
            <w:vAlign w:val="center"/>
            <w:hideMark/>
          </w:tcPr>
          <w:p w14:paraId="7552EFAE"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５万円</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09C1D735"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6C69BC6E"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2F6EC04C"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8" w:space="0" w:color="000000"/>
            </w:tcBorders>
            <w:shd w:val="clear" w:color="auto" w:fill="auto"/>
            <w:tcMar>
              <w:top w:w="72" w:type="dxa"/>
              <w:left w:w="156" w:type="dxa"/>
              <w:bottom w:w="72" w:type="dxa"/>
              <w:right w:w="156" w:type="dxa"/>
            </w:tcMar>
            <w:vAlign w:val="center"/>
            <w:hideMark/>
          </w:tcPr>
          <w:p w14:paraId="46D3F2A9"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～７０万円</w:t>
            </w:r>
          </w:p>
        </w:tc>
      </w:tr>
      <w:tr w:rsidR="007A0778" w:rsidRPr="007336CA" w14:paraId="41CB348B" w14:textId="77777777" w:rsidTr="007A0778">
        <w:trPr>
          <w:trHeight w:val="1119"/>
        </w:trPr>
        <w:tc>
          <w:tcPr>
            <w:tcW w:w="1512" w:type="dxa"/>
            <w:tcBorders>
              <w:top w:val="single" w:sz="2" w:space="0" w:color="000000"/>
              <w:left w:val="single" w:sz="8"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4495E2E9" w14:textId="181CD9C5" w:rsidR="00174D9C" w:rsidRPr="007336CA" w:rsidRDefault="00174D9C" w:rsidP="00174D9C">
            <w:pPr>
              <w:rPr>
                <w:rFonts w:asciiTheme="minorEastAsia" w:hAnsiTheme="minorEastAsia"/>
                <w:szCs w:val="21"/>
              </w:rPr>
            </w:pPr>
            <w:r w:rsidRPr="007336CA">
              <w:rPr>
                <w:rFonts w:asciiTheme="minorEastAsia" w:hAnsiTheme="minorEastAsia" w:hint="eastAsia"/>
                <w:szCs w:val="21"/>
              </w:rPr>
              <w:t>遺言</w:t>
            </w:r>
            <w:r w:rsidR="007A0778" w:rsidRPr="007336CA">
              <w:rPr>
                <w:rFonts w:asciiTheme="minorEastAsia" w:hAnsiTheme="minorEastAsia" w:hint="eastAsia"/>
                <w:szCs w:val="21"/>
              </w:rPr>
              <w:t>作成と</w:t>
            </w:r>
            <w:r w:rsidRPr="007336CA">
              <w:rPr>
                <w:rFonts w:asciiTheme="minorEastAsia" w:hAnsiTheme="minorEastAsia" w:hint="eastAsia"/>
                <w:szCs w:val="21"/>
              </w:rPr>
              <w:t>執行</w:t>
            </w:r>
          </w:p>
          <w:p w14:paraId="452EE9A6" w14:textId="0C033AB4" w:rsidR="00174D9C" w:rsidRPr="007336CA" w:rsidRDefault="00174D9C" w:rsidP="00174D9C">
            <w:pPr>
              <w:rPr>
                <w:rFonts w:asciiTheme="minorEastAsia" w:hAnsiTheme="minorEastAsia"/>
                <w:szCs w:val="21"/>
              </w:rPr>
            </w:pPr>
            <w:r w:rsidRPr="007336CA">
              <w:rPr>
                <w:rFonts w:asciiTheme="minorEastAsia" w:hAnsiTheme="minorEastAsia" w:hint="eastAsia"/>
                <w:szCs w:val="21"/>
              </w:rPr>
              <w:t>（</w:t>
            </w:r>
            <w:r w:rsidR="007A0778" w:rsidRPr="007336CA">
              <w:rPr>
                <w:rFonts w:asciiTheme="minorEastAsia" w:hAnsiTheme="minorEastAsia" w:hint="eastAsia"/>
                <w:szCs w:val="21"/>
              </w:rPr>
              <w:t>執行者は、</w:t>
            </w:r>
            <w:r w:rsidR="008E513F">
              <w:rPr>
                <w:rFonts w:asciiTheme="minorEastAsia" w:hAnsiTheme="minorEastAsia" w:hint="eastAsia"/>
                <w:szCs w:val="21"/>
              </w:rPr>
              <w:t>相続人以外の</w:t>
            </w:r>
            <w:r w:rsidRPr="007336CA">
              <w:rPr>
                <w:rFonts w:asciiTheme="minorEastAsia" w:hAnsiTheme="minorEastAsia" w:hint="eastAsia"/>
                <w:szCs w:val="21"/>
              </w:rPr>
              <w:t>第三者が良い）</w:t>
            </w:r>
          </w:p>
        </w:tc>
        <w:tc>
          <w:tcPr>
            <w:tcW w:w="1512" w:type="dxa"/>
            <w:tcBorders>
              <w:top w:val="single" w:sz="2" w:space="0" w:color="000000"/>
              <w:left w:val="single" w:sz="2" w:space="0" w:color="000000"/>
              <w:bottom w:val="single" w:sz="2" w:space="0" w:color="000000"/>
              <w:right w:val="single" w:sz="2" w:space="0" w:color="000000"/>
            </w:tcBorders>
            <w:shd w:val="clear" w:color="auto" w:fill="D9D9D9"/>
            <w:tcMar>
              <w:top w:w="72" w:type="dxa"/>
              <w:left w:w="156" w:type="dxa"/>
              <w:bottom w:w="72" w:type="dxa"/>
              <w:right w:w="156" w:type="dxa"/>
            </w:tcMar>
            <w:vAlign w:val="center"/>
            <w:hideMark/>
          </w:tcPr>
          <w:p w14:paraId="33C65973" w14:textId="63C15F1C"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１</w:t>
            </w:r>
            <w:r w:rsidR="007A0778" w:rsidRPr="007336CA">
              <w:rPr>
                <w:rFonts w:asciiTheme="minorEastAsia" w:hAnsiTheme="minorEastAsia" w:hint="eastAsia"/>
                <w:szCs w:val="21"/>
              </w:rPr>
              <w:t>２</w:t>
            </w:r>
            <w:r w:rsidRPr="007336CA">
              <w:rPr>
                <w:rFonts w:asciiTheme="minorEastAsia" w:hAnsiTheme="minorEastAsia" w:hint="eastAsia"/>
                <w:szCs w:val="21"/>
              </w:rPr>
              <w:t>万円</w:t>
            </w:r>
          </w:p>
          <w:p w14:paraId="5B6269F1"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＋公正証書作成費用</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6987223B"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00392FEB"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2CEFEEDD"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ー</w:t>
            </w:r>
          </w:p>
        </w:tc>
        <w:tc>
          <w:tcPr>
            <w:tcW w:w="1512" w:type="dxa"/>
            <w:tcBorders>
              <w:top w:val="single" w:sz="2" w:space="0" w:color="000000"/>
              <w:left w:val="single" w:sz="2" w:space="0" w:color="000000"/>
              <w:bottom w:val="single" w:sz="2" w:space="0" w:color="000000"/>
              <w:right w:val="single" w:sz="8" w:space="0" w:color="000000"/>
            </w:tcBorders>
            <w:shd w:val="clear" w:color="auto" w:fill="auto"/>
            <w:tcMar>
              <w:top w:w="72" w:type="dxa"/>
              <w:left w:w="156" w:type="dxa"/>
              <w:bottom w:w="72" w:type="dxa"/>
              <w:right w:w="156" w:type="dxa"/>
            </w:tcMar>
            <w:vAlign w:val="center"/>
            <w:hideMark/>
          </w:tcPr>
          <w:p w14:paraId="0BAB5960"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死亡時の財産額</w:t>
            </w:r>
          </w:p>
          <w:p w14:paraId="47906582"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 xml:space="preserve">　　～５千万…２％</w:t>
            </w:r>
          </w:p>
          <w:p w14:paraId="0992F775"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５千万～１億…１．５％</w:t>
            </w:r>
          </w:p>
          <w:p w14:paraId="662C0510"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 xml:space="preserve">１億～　　</w:t>
            </w:r>
            <w:r w:rsidRPr="007336CA">
              <w:rPr>
                <w:rFonts w:asciiTheme="minorEastAsia" w:hAnsiTheme="minorEastAsia" w:hint="eastAsia"/>
                <w:szCs w:val="21"/>
              </w:rPr>
              <w:lastRenderedPageBreak/>
              <w:t>…１％</w:t>
            </w:r>
          </w:p>
        </w:tc>
      </w:tr>
      <w:tr w:rsidR="007A0778" w:rsidRPr="007336CA" w14:paraId="6023735E" w14:textId="77777777" w:rsidTr="007A0778">
        <w:trPr>
          <w:trHeight w:val="1119"/>
        </w:trPr>
        <w:tc>
          <w:tcPr>
            <w:tcW w:w="1512" w:type="dxa"/>
            <w:tcBorders>
              <w:top w:val="single" w:sz="2" w:space="0" w:color="000000"/>
              <w:left w:val="single" w:sz="8"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2BAB8A65"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lastRenderedPageBreak/>
              <w:t>民事信託</w:t>
            </w:r>
          </w:p>
        </w:tc>
        <w:tc>
          <w:tcPr>
            <w:tcW w:w="1512" w:type="dxa"/>
            <w:tcBorders>
              <w:top w:val="single" w:sz="2" w:space="0" w:color="000000"/>
              <w:left w:val="single" w:sz="2" w:space="0" w:color="000000"/>
              <w:bottom w:val="single" w:sz="2" w:space="0" w:color="000000"/>
              <w:right w:val="single" w:sz="2" w:space="0" w:color="000000"/>
            </w:tcBorders>
            <w:shd w:val="clear" w:color="auto" w:fill="D9D9D9"/>
            <w:tcMar>
              <w:top w:w="72" w:type="dxa"/>
              <w:left w:w="156" w:type="dxa"/>
              <w:bottom w:w="72" w:type="dxa"/>
              <w:right w:w="156" w:type="dxa"/>
            </w:tcMar>
            <w:vAlign w:val="center"/>
            <w:hideMark/>
          </w:tcPr>
          <w:p w14:paraId="6EE90C9F" w14:textId="77777777" w:rsidR="00174D9C" w:rsidRPr="007336CA" w:rsidRDefault="00174D9C" w:rsidP="00174D9C">
            <w:pPr>
              <w:rPr>
                <w:rFonts w:asciiTheme="minorEastAsia" w:hAnsiTheme="minorEastAsia"/>
                <w:szCs w:val="21"/>
              </w:rPr>
            </w:pPr>
            <w:r w:rsidRPr="007336CA">
              <w:rPr>
                <w:rFonts w:asciiTheme="minorEastAsia" w:hAnsiTheme="minorEastAsia" w:hint="eastAsia"/>
                <w:szCs w:val="21"/>
              </w:rPr>
              <w:t>50万＋財産の0.5％</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7D9617FC" w14:textId="77777777" w:rsidR="00174D9C" w:rsidRPr="007336CA" w:rsidRDefault="00174D9C" w:rsidP="00174D9C">
            <w:pPr>
              <w:rPr>
                <w:rFonts w:asciiTheme="minorEastAsia" w:hAnsiTheme="minorEastAsia"/>
                <w:szCs w:val="21"/>
              </w:rPr>
            </w:pP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022311DE" w14:textId="77777777" w:rsidR="00174D9C" w:rsidRPr="007336CA" w:rsidRDefault="00174D9C" w:rsidP="00174D9C">
            <w:pPr>
              <w:rPr>
                <w:rFonts w:asciiTheme="minorEastAsia" w:hAnsiTheme="minorEastAsia"/>
                <w:szCs w:val="21"/>
              </w:rPr>
            </w:pP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72" w:type="dxa"/>
              <w:left w:w="156" w:type="dxa"/>
              <w:bottom w:w="72" w:type="dxa"/>
              <w:right w:w="156" w:type="dxa"/>
            </w:tcMar>
            <w:vAlign w:val="center"/>
            <w:hideMark/>
          </w:tcPr>
          <w:p w14:paraId="167113BE" w14:textId="77777777" w:rsidR="00174D9C" w:rsidRPr="007336CA" w:rsidRDefault="00174D9C" w:rsidP="00174D9C">
            <w:pPr>
              <w:rPr>
                <w:rFonts w:asciiTheme="minorEastAsia" w:hAnsiTheme="minorEastAsia"/>
                <w:szCs w:val="21"/>
              </w:rPr>
            </w:pPr>
          </w:p>
        </w:tc>
        <w:tc>
          <w:tcPr>
            <w:tcW w:w="1512" w:type="dxa"/>
            <w:tcBorders>
              <w:top w:val="single" w:sz="2" w:space="0" w:color="000000"/>
              <w:left w:val="single" w:sz="2" w:space="0" w:color="000000"/>
              <w:bottom w:val="single" w:sz="2" w:space="0" w:color="000000"/>
              <w:right w:val="single" w:sz="8" w:space="0" w:color="000000"/>
            </w:tcBorders>
            <w:shd w:val="clear" w:color="auto" w:fill="auto"/>
            <w:tcMar>
              <w:top w:w="72" w:type="dxa"/>
              <w:left w:w="156" w:type="dxa"/>
              <w:bottom w:w="72" w:type="dxa"/>
              <w:right w:w="156" w:type="dxa"/>
            </w:tcMar>
            <w:vAlign w:val="center"/>
            <w:hideMark/>
          </w:tcPr>
          <w:p w14:paraId="0B0F2C4E" w14:textId="77777777" w:rsidR="00174D9C" w:rsidRPr="007336CA" w:rsidRDefault="00174D9C" w:rsidP="00174D9C">
            <w:pPr>
              <w:rPr>
                <w:rFonts w:asciiTheme="minorEastAsia" w:hAnsiTheme="minorEastAsia"/>
                <w:szCs w:val="21"/>
              </w:rPr>
            </w:pPr>
          </w:p>
        </w:tc>
      </w:tr>
    </w:tbl>
    <w:p w14:paraId="6D1F29C4" w14:textId="77777777" w:rsidR="00CA036B" w:rsidRPr="007336CA" w:rsidRDefault="00CA036B" w:rsidP="005A2163">
      <w:pPr>
        <w:rPr>
          <w:rFonts w:asciiTheme="minorEastAsia" w:hAnsiTheme="minorEastAsia"/>
          <w:szCs w:val="21"/>
        </w:rPr>
      </w:pPr>
    </w:p>
    <w:p w14:paraId="7241DD7C" w14:textId="77777777" w:rsidR="00CA53D0" w:rsidRPr="007336CA" w:rsidRDefault="00CA53D0">
      <w:pPr>
        <w:widowControl/>
        <w:jc w:val="left"/>
        <w:rPr>
          <w:rFonts w:asciiTheme="minorEastAsia" w:hAnsiTheme="minorEastAsia"/>
          <w:szCs w:val="21"/>
        </w:rPr>
      </w:pPr>
      <w:r w:rsidRPr="007336CA">
        <w:rPr>
          <w:rFonts w:asciiTheme="minorEastAsia" w:hAnsiTheme="minorEastAsia"/>
          <w:szCs w:val="21"/>
        </w:rPr>
        <w:br w:type="page"/>
      </w:r>
    </w:p>
    <w:p w14:paraId="7DCEC9F7" w14:textId="53039895" w:rsidR="007A0778" w:rsidRPr="007058EC" w:rsidRDefault="000F24FA" w:rsidP="004B134C">
      <w:pPr>
        <w:rPr>
          <w:rFonts w:ascii="ＭＳ ゴシック" w:eastAsia="ＭＳ ゴシック" w:hAnsi="ＭＳ ゴシック"/>
          <w:b/>
          <w:bCs/>
          <w:sz w:val="32"/>
          <w:szCs w:val="32"/>
        </w:rPr>
      </w:pPr>
      <w:r w:rsidRPr="007058EC">
        <w:rPr>
          <w:rFonts w:ascii="ＭＳ ゴシック" w:eastAsia="ＭＳ ゴシック" w:hAnsi="ＭＳ ゴシック" w:hint="eastAsia"/>
          <w:b/>
          <w:bCs/>
          <w:sz w:val="32"/>
          <w:szCs w:val="32"/>
        </w:rPr>
        <w:lastRenderedPageBreak/>
        <w:t>第</w:t>
      </w:r>
      <w:r w:rsidR="003337D2">
        <w:rPr>
          <w:rFonts w:ascii="ＭＳ ゴシック" w:eastAsia="ＭＳ ゴシック" w:hAnsi="ＭＳ ゴシック" w:hint="eastAsia"/>
          <w:b/>
          <w:bCs/>
          <w:sz w:val="32"/>
          <w:szCs w:val="32"/>
        </w:rPr>
        <w:t>８</w:t>
      </w:r>
      <w:r w:rsidRPr="007058EC">
        <w:rPr>
          <w:rFonts w:ascii="ＭＳ ゴシック" w:eastAsia="ＭＳ ゴシック" w:hAnsi="ＭＳ ゴシック" w:hint="eastAsia"/>
          <w:b/>
          <w:bCs/>
          <w:sz w:val="32"/>
          <w:szCs w:val="32"/>
        </w:rPr>
        <w:t>章　遺言の実務</w:t>
      </w:r>
    </w:p>
    <w:p w14:paraId="0F027A3B" w14:textId="270B09C2" w:rsidR="000F24FA" w:rsidRPr="007336CA" w:rsidRDefault="007A3B01" w:rsidP="004B134C">
      <w:pPr>
        <w:rPr>
          <w:rFonts w:asciiTheme="minorEastAsia" w:hAnsiTheme="minorEastAsia"/>
          <w:szCs w:val="21"/>
        </w:rPr>
      </w:pPr>
      <w:r w:rsidRPr="007336CA">
        <w:rPr>
          <w:rFonts w:asciiTheme="minorEastAsia" w:hAnsiTheme="minorEastAsia" w:hint="eastAsia"/>
          <w:szCs w:val="21"/>
        </w:rPr>
        <w:t xml:space="preserve">　平成２０年頃、</w:t>
      </w:r>
      <w:r w:rsidR="008E513F">
        <w:rPr>
          <w:rFonts w:asciiTheme="minorEastAsia" w:hAnsiTheme="minorEastAsia" w:hint="eastAsia"/>
          <w:szCs w:val="21"/>
        </w:rPr>
        <w:t>我々の法人では</w:t>
      </w:r>
      <w:r w:rsidRPr="007336CA">
        <w:rPr>
          <w:rFonts w:asciiTheme="minorEastAsia" w:hAnsiTheme="minorEastAsia" w:hint="eastAsia"/>
          <w:szCs w:val="21"/>
        </w:rPr>
        <w:t>遺言書の作成</w:t>
      </w:r>
      <w:r w:rsidR="00AD1727" w:rsidRPr="007336CA">
        <w:rPr>
          <w:rFonts w:asciiTheme="minorEastAsia" w:hAnsiTheme="minorEastAsia" w:hint="eastAsia"/>
          <w:szCs w:val="21"/>
        </w:rPr>
        <w:t>の仕事を増やしていこう</w:t>
      </w:r>
      <w:r w:rsidRPr="007336CA">
        <w:rPr>
          <w:rFonts w:asciiTheme="minorEastAsia" w:hAnsiTheme="minorEastAsia" w:hint="eastAsia"/>
          <w:szCs w:val="21"/>
        </w:rPr>
        <w:t>と考えていました。今後、少子化が進むと結婚して新しい家を買う人が減るのではないだろうか</w:t>
      </w:r>
      <w:r w:rsidR="00AD1727" w:rsidRPr="007336CA">
        <w:rPr>
          <w:rFonts w:asciiTheme="minorEastAsia" w:hAnsiTheme="minorEastAsia" w:hint="eastAsia"/>
          <w:szCs w:val="21"/>
        </w:rPr>
        <w:t>、</w:t>
      </w:r>
      <w:r w:rsidRPr="007336CA">
        <w:rPr>
          <w:rFonts w:asciiTheme="minorEastAsia" w:hAnsiTheme="minorEastAsia" w:hint="eastAsia"/>
          <w:szCs w:val="21"/>
        </w:rPr>
        <w:t>子どもが少ないと親の住んでいた家も必要とされずに</w:t>
      </w:r>
      <w:r w:rsidR="008E513F">
        <w:rPr>
          <w:rFonts w:asciiTheme="minorEastAsia" w:hAnsiTheme="minorEastAsia" w:hint="eastAsia"/>
          <w:szCs w:val="21"/>
        </w:rPr>
        <w:t>中古の不動産の売買</w:t>
      </w:r>
      <w:r w:rsidRPr="007336CA">
        <w:rPr>
          <w:rFonts w:asciiTheme="minorEastAsia" w:hAnsiTheme="minorEastAsia" w:hint="eastAsia"/>
          <w:szCs w:val="21"/>
        </w:rPr>
        <w:t>が減るのではないか</w:t>
      </w:r>
      <w:r w:rsidR="00AD1727" w:rsidRPr="007336CA">
        <w:rPr>
          <w:rFonts w:asciiTheme="minorEastAsia" w:hAnsiTheme="minorEastAsia" w:hint="eastAsia"/>
          <w:szCs w:val="21"/>
        </w:rPr>
        <w:t>、</w:t>
      </w:r>
      <w:r w:rsidRPr="007336CA">
        <w:rPr>
          <w:rFonts w:asciiTheme="minorEastAsia" w:hAnsiTheme="minorEastAsia" w:hint="eastAsia"/>
          <w:szCs w:val="21"/>
        </w:rPr>
        <w:t>それに伴い登記の案件も減るのではないだろうかという</w:t>
      </w:r>
      <w:r w:rsidR="00AD1727" w:rsidRPr="007336CA">
        <w:rPr>
          <w:rFonts w:asciiTheme="minorEastAsia" w:hAnsiTheme="minorEastAsia" w:hint="eastAsia"/>
          <w:szCs w:val="21"/>
        </w:rPr>
        <w:t>漠然</w:t>
      </w:r>
      <w:r w:rsidRPr="007336CA">
        <w:rPr>
          <w:rFonts w:asciiTheme="minorEastAsia" w:hAnsiTheme="minorEastAsia" w:hint="eastAsia"/>
          <w:szCs w:val="21"/>
        </w:rPr>
        <w:t>とした不安があったからです。</w:t>
      </w:r>
    </w:p>
    <w:p w14:paraId="2673EAE3" w14:textId="48EA9EC8" w:rsidR="007A3B01" w:rsidRPr="007336CA" w:rsidRDefault="007A3B01" w:rsidP="004B134C">
      <w:pPr>
        <w:rPr>
          <w:rFonts w:asciiTheme="minorEastAsia" w:hAnsiTheme="minorEastAsia"/>
          <w:szCs w:val="21"/>
        </w:rPr>
      </w:pPr>
      <w:r w:rsidRPr="007336CA">
        <w:rPr>
          <w:rFonts w:asciiTheme="minorEastAsia" w:hAnsiTheme="minorEastAsia" w:hint="eastAsia"/>
          <w:szCs w:val="21"/>
        </w:rPr>
        <w:t xml:space="preserve">　そこで、今まで</w:t>
      </w:r>
      <w:r w:rsidR="00AD1727" w:rsidRPr="007336CA">
        <w:rPr>
          <w:rFonts w:asciiTheme="minorEastAsia" w:hAnsiTheme="minorEastAsia" w:hint="eastAsia"/>
          <w:szCs w:val="21"/>
        </w:rPr>
        <w:t>の</w:t>
      </w:r>
      <w:r w:rsidRPr="007336CA">
        <w:rPr>
          <w:rFonts w:asciiTheme="minorEastAsia" w:hAnsiTheme="minorEastAsia" w:hint="eastAsia"/>
          <w:szCs w:val="21"/>
        </w:rPr>
        <w:t>仕事</w:t>
      </w:r>
      <w:r w:rsidR="00AD1727" w:rsidRPr="007336CA">
        <w:rPr>
          <w:rFonts w:asciiTheme="minorEastAsia" w:hAnsiTheme="minorEastAsia" w:hint="eastAsia"/>
          <w:szCs w:val="21"/>
        </w:rPr>
        <w:t>の入り口であった</w:t>
      </w:r>
      <w:r w:rsidRPr="007336CA">
        <w:rPr>
          <w:rFonts w:asciiTheme="minorEastAsia" w:hAnsiTheme="minorEastAsia" w:hint="eastAsia"/>
          <w:szCs w:val="21"/>
        </w:rPr>
        <w:t>金融機関や不動産業者などを通さずに直接仕事を生み出すには、遺言書を作成して遺言執行者になれば良いと考えたのです。</w:t>
      </w:r>
      <w:r w:rsidR="00AD1727" w:rsidRPr="007336CA">
        <w:rPr>
          <w:rFonts w:asciiTheme="minorEastAsia" w:hAnsiTheme="minorEastAsia" w:hint="eastAsia"/>
          <w:szCs w:val="21"/>
        </w:rPr>
        <w:t>遺言執行者になることで、</w:t>
      </w:r>
      <w:r w:rsidRPr="007336CA">
        <w:rPr>
          <w:rFonts w:asciiTheme="minorEastAsia" w:hAnsiTheme="minorEastAsia" w:hint="eastAsia"/>
          <w:szCs w:val="21"/>
        </w:rPr>
        <w:t>相続登記や相続後の不動産の売買などの登記が自分のところから発生する</w:t>
      </w:r>
      <w:r w:rsidR="00AD1727" w:rsidRPr="007336CA">
        <w:rPr>
          <w:rFonts w:asciiTheme="minorEastAsia" w:hAnsiTheme="minorEastAsia" w:hint="eastAsia"/>
          <w:szCs w:val="21"/>
        </w:rPr>
        <w:t>はずだ</w:t>
      </w:r>
      <w:r w:rsidRPr="007336CA">
        <w:rPr>
          <w:rFonts w:asciiTheme="minorEastAsia" w:hAnsiTheme="minorEastAsia" w:hint="eastAsia"/>
          <w:szCs w:val="21"/>
        </w:rPr>
        <w:t>と考えたの</w:t>
      </w:r>
      <w:r w:rsidR="00AD1727" w:rsidRPr="007336CA">
        <w:rPr>
          <w:rFonts w:asciiTheme="minorEastAsia" w:hAnsiTheme="minorEastAsia" w:hint="eastAsia"/>
          <w:szCs w:val="21"/>
        </w:rPr>
        <w:t>がスタート</w:t>
      </w:r>
      <w:r w:rsidRPr="007336CA">
        <w:rPr>
          <w:rFonts w:asciiTheme="minorEastAsia" w:hAnsiTheme="minorEastAsia" w:hint="eastAsia"/>
          <w:szCs w:val="21"/>
        </w:rPr>
        <w:t>で</w:t>
      </w:r>
      <w:r w:rsidR="00AD1727" w:rsidRPr="007336CA">
        <w:rPr>
          <w:rFonts w:asciiTheme="minorEastAsia" w:hAnsiTheme="minorEastAsia" w:hint="eastAsia"/>
          <w:szCs w:val="21"/>
        </w:rPr>
        <w:t>した</w:t>
      </w:r>
      <w:r w:rsidRPr="007336CA">
        <w:rPr>
          <w:rFonts w:asciiTheme="minorEastAsia" w:hAnsiTheme="minorEastAsia" w:hint="eastAsia"/>
          <w:szCs w:val="21"/>
        </w:rPr>
        <w:t>。</w:t>
      </w:r>
    </w:p>
    <w:p w14:paraId="684C6B40" w14:textId="56BB6AD6" w:rsidR="007A3B01" w:rsidRPr="007336CA" w:rsidRDefault="007A3B01" w:rsidP="004B134C">
      <w:pPr>
        <w:rPr>
          <w:rFonts w:asciiTheme="minorEastAsia" w:hAnsiTheme="minorEastAsia"/>
          <w:szCs w:val="21"/>
        </w:rPr>
      </w:pPr>
    </w:p>
    <w:p w14:paraId="1761375F" w14:textId="77777777" w:rsidR="00FB3EEC" w:rsidRPr="007058EC" w:rsidRDefault="007A3B01" w:rsidP="00FB3EEC">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１　遺言書の作成</w:t>
      </w:r>
    </w:p>
    <w:p w14:paraId="40D700A4" w14:textId="03149D6D" w:rsidR="00FB3EEC" w:rsidRPr="007058EC" w:rsidRDefault="00FB3EEC" w:rsidP="00FB3EEC">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（１）公正証書で作成する</w:t>
      </w:r>
    </w:p>
    <w:p w14:paraId="113305E4" w14:textId="38821890" w:rsidR="00252E16" w:rsidRDefault="007A3B01" w:rsidP="00AD1727">
      <w:pPr>
        <w:ind w:leftChars="100" w:left="227"/>
        <w:rPr>
          <w:rFonts w:asciiTheme="minorEastAsia" w:hAnsiTheme="minorEastAsia"/>
          <w:szCs w:val="21"/>
        </w:rPr>
      </w:pPr>
      <w:r w:rsidRPr="007336CA">
        <w:rPr>
          <w:rFonts w:asciiTheme="minorEastAsia" w:hAnsiTheme="minorEastAsia" w:hint="eastAsia"/>
          <w:szCs w:val="21"/>
        </w:rPr>
        <w:t xml:space="preserve">　原則は、公正証書</w:t>
      </w:r>
      <w:r w:rsidR="00AD1727" w:rsidRPr="007336CA">
        <w:rPr>
          <w:rFonts w:asciiTheme="minorEastAsia" w:hAnsiTheme="minorEastAsia" w:hint="eastAsia"/>
          <w:szCs w:val="21"/>
        </w:rPr>
        <w:t>で作成する</w:t>
      </w:r>
      <w:r w:rsidRPr="007336CA">
        <w:rPr>
          <w:rFonts w:asciiTheme="minorEastAsia" w:hAnsiTheme="minorEastAsia" w:hint="eastAsia"/>
          <w:szCs w:val="21"/>
        </w:rPr>
        <w:t>遺言です。自筆証書だと</w:t>
      </w:r>
      <w:r w:rsidR="00AD1727" w:rsidRPr="007336CA">
        <w:rPr>
          <w:rFonts w:asciiTheme="minorEastAsia" w:hAnsiTheme="minorEastAsia" w:hint="eastAsia"/>
          <w:szCs w:val="21"/>
        </w:rPr>
        <w:t>本人の</w:t>
      </w:r>
      <w:r w:rsidRPr="007336CA">
        <w:rPr>
          <w:rFonts w:asciiTheme="minorEastAsia" w:hAnsiTheme="minorEastAsia" w:hint="eastAsia"/>
          <w:szCs w:val="21"/>
        </w:rPr>
        <w:t>死亡後の検認の手間がかかり</w:t>
      </w:r>
      <w:r w:rsidR="00AD1727" w:rsidRPr="007336CA">
        <w:rPr>
          <w:rFonts w:asciiTheme="minorEastAsia" w:hAnsiTheme="minorEastAsia" w:hint="eastAsia"/>
          <w:szCs w:val="21"/>
        </w:rPr>
        <w:t>、また</w:t>
      </w:r>
      <w:r w:rsidR="00FE06E2" w:rsidRPr="007336CA">
        <w:rPr>
          <w:rFonts w:asciiTheme="minorEastAsia" w:hAnsiTheme="minorEastAsia" w:hint="eastAsia"/>
          <w:szCs w:val="21"/>
        </w:rPr>
        <w:t>現物が１つしかないので管理が大変です。それに、検認後の自筆証書遺言を金融機関に持ち込んでも、相続人全員の実印での押印と印鑑証明書を求められることが往々にしてあり、結果として相続人全員の協力がないと進まないことがあるからです。</w:t>
      </w:r>
      <w:r w:rsidR="00252E16" w:rsidRPr="007336CA">
        <w:rPr>
          <w:rFonts w:asciiTheme="minorEastAsia" w:hAnsiTheme="minorEastAsia" w:hint="eastAsia"/>
          <w:szCs w:val="21"/>
        </w:rPr>
        <w:t>なお、自筆証書遺言は、法務局で預かってくれるので、新しく作成されるものについては、検認が不要な遺言も出てくると思いますが、すでに作成されているものの多くは、自宅などで保管されたままになると思われます。</w:t>
      </w:r>
    </w:p>
    <w:p w14:paraId="5E8C4417" w14:textId="77777777" w:rsidR="008E513F" w:rsidRDefault="008E513F" w:rsidP="008E513F">
      <w:pPr>
        <w:rPr>
          <w:rFonts w:asciiTheme="minorEastAsia" w:hAnsiTheme="minorEastAsia"/>
          <w:szCs w:val="21"/>
        </w:rPr>
      </w:pPr>
    </w:p>
    <w:p w14:paraId="71F524BA" w14:textId="595D4618" w:rsidR="008E513F" w:rsidRPr="007058EC" w:rsidRDefault="008E513F" w:rsidP="008E513F">
      <w:pPr>
        <w:rPr>
          <w:rFonts w:asciiTheme="majorEastAsia" w:eastAsiaTheme="majorEastAsia" w:hAnsiTheme="majorEastAsia"/>
          <w:b/>
          <w:bCs/>
          <w:szCs w:val="21"/>
        </w:rPr>
      </w:pPr>
      <w:r w:rsidRPr="007058EC">
        <w:rPr>
          <w:rFonts w:asciiTheme="majorEastAsia" w:eastAsiaTheme="majorEastAsia" w:hAnsiTheme="majorEastAsia" w:hint="eastAsia"/>
          <w:b/>
          <w:bCs/>
          <w:szCs w:val="21"/>
        </w:rPr>
        <w:t>（２）自筆証書遺言の保管制度</w:t>
      </w:r>
    </w:p>
    <w:p w14:paraId="6A56E50D" w14:textId="1A7CB49B" w:rsidR="008E513F" w:rsidRDefault="008E513F" w:rsidP="004158E4">
      <w:pPr>
        <w:ind w:left="227" w:hangingChars="100" w:hanging="227"/>
        <w:rPr>
          <w:rFonts w:asciiTheme="minorEastAsia" w:hAnsiTheme="minorEastAsia"/>
          <w:szCs w:val="21"/>
        </w:rPr>
      </w:pPr>
      <w:r>
        <w:rPr>
          <w:rFonts w:asciiTheme="minorEastAsia" w:hAnsiTheme="minorEastAsia" w:hint="eastAsia"/>
          <w:szCs w:val="21"/>
        </w:rPr>
        <w:t xml:space="preserve">　</w:t>
      </w:r>
      <w:r w:rsidR="004158E4">
        <w:rPr>
          <w:rFonts w:asciiTheme="minorEastAsia" w:hAnsiTheme="minorEastAsia" w:hint="eastAsia"/>
          <w:szCs w:val="21"/>
        </w:rPr>
        <w:t xml:space="preserve">　２０１９年に</w:t>
      </w:r>
      <w:r w:rsidR="004158E4" w:rsidRPr="004158E4">
        <w:rPr>
          <w:rFonts w:asciiTheme="minorEastAsia" w:hAnsiTheme="minorEastAsia" w:hint="eastAsia"/>
          <w:szCs w:val="21"/>
        </w:rPr>
        <w:t>自筆証書遺言</w:t>
      </w:r>
      <w:r w:rsidR="004158E4">
        <w:rPr>
          <w:rFonts w:asciiTheme="minorEastAsia" w:hAnsiTheme="minorEastAsia" w:hint="eastAsia"/>
          <w:szCs w:val="21"/>
        </w:rPr>
        <w:t>作成時</w:t>
      </w:r>
      <w:r w:rsidR="004158E4" w:rsidRPr="004158E4">
        <w:rPr>
          <w:rFonts w:asciiTheme="minorEastAsia" w:hAnsiTheme="minorEastAsia" w:hint="eastAsia"/>
          <w:szCs w:val="21"/>
        </w:rPr>
        <w:t>の遺言者の負担を軽減するため、遺言書に添付する相続財産目録については、パソコンで作成したものや、不動産の登記事項証明書・固定資産税の納税通知書・預貯金通帳や残高証明書のコピーなどでもよくなっています。</w:t>
      </w:r>
    </w:p>
    <w:p w14:paraId="2196A565" w14:textId="77777777" w:rsidR="00A123DE" w:rsidRDefault="004158E4" w:rsidP="004158E4">
      <w:pPr>
        <w:ind w:left="227" w:hangingChars="100" w:hanging="227"/>
        <w:rPr>
          <w:rFonts w:asciiTheme="minorEastAsia" w:hAnsiTheme="minorEastAsia"/>
          <w:szCs w:val="21"/>
        </w:rPr>
      </w:pPr>
      <w:r>
        <w:rPr>
          <w:rFonts w:asciiTheme="minorEastAsia" w:hAnsiTheme="minorEastAsia" w:hint="eastAsia"/>
          <w:szCs w:val="21"/>
        </w:rPr>
        <w:t xml:space="preserve">　　２０２０年７月１０日からは、自筆証書遺言を</w:t>
      </w:r>
      <w:r w:rsidR="00C31CD4">
        <w:rPr>
          <w:rFonts w:asciiTheme="minorEastAsia" w:hAnsiTheme="minorEastAsia" w:hint="eastAsia"/>
          <w:szCs w:val="21"/>
        </w:rPr>
        <w:t>遺言書保管所（</w:t>
      </w:r>
      <w:r>
        <w:rPr>
          <w:rFonts w:asciiTheme="minorEastAsia" w:hAnsiTheme="minorEastAsia" w:hint="eastAsia"/>
          <w:szCs w:val="21"/>
        </w:rPr>
        <w:t>法務局</w:t>
      </w:r>
      <w:r w:rsidR="00C31CD4">
        <w:rPr>
          <w:rFonts w:asciiTheme="minorEastAsia" w:hAnsiTheme="minorEastAsia" w:hint="eastAsia"/>
          <w:szCs w:val="21"/>
        </w:rPr>
        <w:t>）が預かってくれる制度が始まりました。</w:t>
      </w:r>
      <w:r w:rsidR="00A123DE">
        <w:rPr>
          <w:rFonts w:asciiTheme="minorEastAsia" w:hAnsiTheme="minorEastAsia" w:hint="eastAsia"/>
          <w:szCs w:val="21"/>
        </w:rPr>
        <w:t>これにより自筆証書遺言の検認が不要になるというメリットができました。</w:t>
      </w:r>
    </w:p>
    <w:p w14:paraId="5C528103" w14:textId="10ECBC31" w:rsidR="00C31CD4" w:rsidRDefault="00A123DE" w:rsidP="00E82867">
      <w:pPr>
        <w:ind w:leftChars="100" w:left="227" w:firstLineChars="100" w:firstLine="227"/>
        <w:rPr>
          <w:rFonts w:asciiTheme="minorEastAsia" w:hAnsiTheme="minorEastAsia"/>
          <w:szCs w:val="21"/>
        </w:rPr>
      </w:pPr>
      <w:r>
        <w:rPr>
          <w:rFonts w:asciiTheme="minorEastAsia" w:hAnsiTheme="minorEastAsia" w:hint="eastAsia"/>
          <w:szCs w:val="21"/>
        </w:rPr>
        <w:t>ただし、</w:t>
      </w:r>
      <w:r w:rsidR="00C31CD4">
        <w:rPr>
          <w:rFonts w:asciiTheme="minorEastAsia" w:hAnsiTheme="minorEastAsia" w:hint="eastAsia"/>
          <w:szCs w:val="21"/>
        </w:rPr>
        <w:t>保管官（法務局職員）は形式なチェックのみで、内容のチェックをしてくれるわけでは無いので、無効な内容の自筆証書遺言が作成されてしますリスクが変わるわけではありません。そのため、司法書士などの専門家は公正証書遺言の作成と同じ</w:t>
      </w:r>
      <w:r>
        <w:rPr>
          <w:rFonts w:asciiTheme="minorEastAsia" w:hAnsiTheme="minorEastAsia" w:hint="eastAsia"/>
          <w:szCs w:val="21"/>
        </w:rPr>
        <w:t>程度の</w:t>
      </w:r>
      <w:r w:rsidR="00C31CD4">
        <w:rPr>
          <w:rFonts w:asciiTheme="minorEastAsia" w:hAnsiTheme="minorEastAsia" w:hint="eastAsia"/>
          <w:szCs w:val="21"/>
        </w:rPr>
        <w:t>報酬を貰ったうえで遺言書案の作成、</w:t>
      </w:r>
      <w:r>
        <w:rPr>
          <w:rFonts w:asciiTheme="minorEastAsia" w:hAnsiTheme="minorEastAsia" w:hint="eastAsia"/>
          <w:szCs w:val="21"/>
        </w:rPr>
        <w:t>保管申請書の作成、保管所への同行などを業として行うと良いでしょう。</w:t>
      </w:r>
    </w:p>
    <w:p w14:paraId="105172B3" w14:textId="63AA75C5" w:rsidR="00C31CD4" w:rsidRPr="00702B3E" w:rsidRDefault="00A123DE" w:rsidP="004158E4">
      <w:pPr>
        <w:ind w:left="227" w:hangingChars="100" w:hanging="227"/>
        <w:rPr>
          <w:rFonts w:asciiTheme="minorEastAsia" w:hAnsiTheme="minorEastAsia"/>
          <w:szCs w:val="21"/>
        </w:rPr>
      </w:pPr>
      <w:r>
        <w:rPr>
          <w:rFonts w:asciiTheme="minorEastAsia" w:hAnsiTheme="minorEastAsia" w:hint="eastAsia"/>
          <w:szCs w:val="21"/>
        </w:rPr>
        <w:t xml:space="preserve">　　公正証書遺言の作成と違い、第三者である公証人の目を通さずに作成するため司法書士などの専門家が最終の内容のチェッカーになるので専門家のリスクも高まると感じま</w:t>
      </w:r>
      <w:r>
        <w:rPr>
          <w:rFonts w:asciiTheme="minorEastAsia" w:hAnsiTheme="minorEastAsia" w:hint="eastAsia"/>
          <w:szCs w:val="21"/>
        </w:rPr>
        <w:lastRenderedPageBreak/>
        <w:t>す。公正証書遺言であれば、遺言者本人は、専門家に内容を口頭で伝えることで必要書類の準備から遺言書案の作成、公証役場との打ち合わせまでして貰ったうえで、実印と費用を持って公正証書遺言を受けとりに行くだけで済むのです。遺言者本人の手間やリスクを考えるとはるかに公正証書遺言を作成する方が</w:t>
      </w:r>
      <w:r w:rsidR="00976C14">
        <w:rPr>
          <w:rFonts w:asciiTheme="minorEastAsia" w:hAnsiTheme="minorEastAsia" w:hint="eastAsia"/>
          <w:szCs w:val="21"/>
        </w:rPr>
        <w:t>、</w:t>
      </w:r>
      <w:r>
        <w:rPr>
          <w:rFonts w:asciiTheme="minorEastAsia" w:hAnsiTheme="minorEastAsia" w:hint="eastAsia"/>
          <w:szCs w:val="21"/>
        </w:rPr>
        <w:t>メリットがあるように考えます。</w:t>
      </w:r>
    </w:p>
    <w:p w14:paraId="3D296830" w14:textId="569F4D6B" w:rsidR="004158E4" w:rsidRPr="007336CA" w:rsidRDefault="00976C14" w:rsidP="00E82867">
      <w:pPr>
        <w:ind w:leftChars="100" w:left="227" w:firstLineChars="100" w:firstLine="227"/>
        <w:rPr>
          <w:rFonts w:asciiTheme="minorEastAsia" w:hAnsiTheme="minorEastAsia"/>
          <w:szCs w:val="21"/>
        </w:rPr>
      </w:pPr>
      <w:r>
        <w:rPr>
          <w:rFonts w:asciiTheme="minorEastAsia" w:hAnsiTheme="minorEastAsia" w:hint="eastAsia"/>
          <w:szCs w:val="21"/>
        </w:rPr>
        <w:t>また、</w:t>
      </w:r>
      <w:r w:rsidR="00C31CD4">
        <w:rPr>
          <w:rFonts w:asciiTheme="minorEastAsia" w:hAnsiTheme="minorEastAsia" w:hint="eastAsia"/>
          <w:szCs w:val="21"/>
        </w:rPr>
        <w:t>実際に保管制度の手伝いをした経験では、高齢の一般の人が自分でこの制度を</w:t>
      </w:r>
      <w:r>
        <w:rPr>
          <w:rFonts w:asciiTheme="minorEastAsia" w:hAnsiTheme="minorEastAsia" w:hint="eastAsia"/>
          <w:szCs w:val="21"/>
        </w:rPr>
        <w:t>利用するのは</w:t>
      </w:r>
      <w:r w:rsidR="00C31CD4">
        <w:rPr>
          <w:rFonts w:asciiTheme="minorEastAsia" w:hAnsiTheme="minorEastAsia" w:hint="eastAsia"/>
          <w:szCs w:val="21"/>
        </w:rPr>
        <w:t>ハードルが高く感じます。</w:t>
      </w:r>
    </w:p>
    <w:p w14:paraId="0F21B07F" w14:textId="77777777" w:rsidR="004158E4" w:rsidRPr="00702B3E" w:rsidRDefault="004158E4" w:rsidP="00FB3EEC">
      <w:pPr>
        <w:rPr>
          <w:rFonts w:asciiTheme="minorEastAsia" w:hAnsiTheme="minorEastAsia"/>
          <w:szCs w:val="21"/>
        </w:rPr>
      </w:pPr>
    </w:p>
    <w:p w14:paraId="749483F3" w14:textId="6D822CE4" w:rsidR="00FB3EEC" w:rsidRPr="007058EC" w:rsidRDefault="00FB3EEC" w:rsidP="00FB3EEC">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w:t>
      </w:r>
      <w:r w:rsidR="00976C14" w:rsidRPr="007058EC">
        <w:rPr>
          <w:rFonts w:ascii="ＭＳ ゴシック" w:eastAsia="ＭＳ ゴシック" w:hAnsi="ＭＳ ゴシック" w:hint="eastAsia"/>
          <w:b/>
          <w:bCs/>
          <w:szCs w:val="21"/>
        </w:rPr>
        <w:t>３</w:t>
      </w:r>
      <w:r w:rsidRPr="007058EC">
        <w:rPr>
          <w:rFonts w:ascii="ＭＳ ゴシック" w:eastAsia="ＭＳ ゴシック" w:hAnsi="ＭＳ ゴシック" w:hint="eastAsia"/>
          <w:b/>
          <w:bCs/>
          <w:szCs w:val="21"/>
        </w:rPr>
        <w:t>）遺贈がある場合</w:t>
      </w:r>
    </w:p>
    <w:p w14:paraId="13C5A3DE" w14:textId="2131301D" w:rsidR="00FB3EEC" w:rsidRPr="007336CA" w:rsidRDefault="00FB3EEC" w:rsidP="00FB3EEC">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AD1727" w:rsidRPr="007336CA">
        <w:rPr>
          <w:rFonts w:asciiTheme="minorEastAsia" w:hAnsiTheme="minorEastAsia" w:hint="eastAsia"/>
          <w:szCs w:val="21"/>
        </w:rPr>
        <w:t>遺言書作成の際に</w:t>
      </w:r>
      <w:r w:rsidR="008973EE" w:rsidRPr="007336CA">
        <w:rPr>
          <w:rFonts w:asciiTheme="minorEastAsia" w:hAnsiTheme="minorEastAsia" w:hint="eastAsia"/>
          <w:szCs w:val="21"/>
        </w:rPr>
        <w:t>推定</w:t>
      </w:r>
      <w:r w:rsidRPr="007336CA">
        <w:rPr>
          <w:rFonts w:asciiTheme="minorEastAsia" w:hAnsiTheme="minorEastAsia" w:hint="eastAsia"/>
          <w:szCs w:val="21"/>
        </w:rPr>
        <w:t>相続人以外への遺贈がある場合に、公証人に受遺者の特定をするための住所や氏名</w:t>
      </w:r>
      <w:r w:rsidR="00AD1727" w:rsidRPr="007336CA">
        <w:rPr>
          <w:rFonts w:asciiTheme="minorEastAsia" w:hAnsiTheme="minorEastAsia" w:hint="eastAsia"/>
          <w:szCs w:val="21"/>
        </w:rPr>
        <w:t>を</w:t>
      </w:r>
      <w:r w:rsidRPr="007336CA">
        <w:rPr>
          <w:rFonts w:asciiTheme="minorEastAsia" w:hAnsiTheme="minorEastAsia" w:hint="eastAsia"/>
          <w:szCs w:val="21"/>
        </w:rPr>
        <w:t>証明する必要があります。受遺者が、法人の場合は法人の登記事項証明書などを取得すれば済む場合が多いでしょう。その法人をインターネットなどで調べて連絡を取り、遺贈を受付けているかを確認することも必要です。いざ遺言の執行をしようとした時に、</w:t>
      </w:r>
      <w:r w:rsidR="00AD1727" w:rsidRPr="007336CA">
        <w:rPr>
          <w:rFonts w:asciiTheme="minorEastAsia" w:hAnsiTheme="minorEastAsia" w:hint="eastAsia"/>
          <w:szCs w:val="21"/>
        </w:rPr>
        <w:t>遺贈を</w:t>
      </w:r>
      <w:r w:rsidRPr="007336CA">
        <w:rPr>
          <w:rFonts w:asciiTheme="minorEastAsia" w:hAnsiTheme="minorEastAsia" w:hint="eastAsia"/>
          <w:szCs w:val="21"/>
        </w:rPr>
        <w:t>受付けていないというようなことになれば、その財産が遺言者の想い</w:t>
      </w:r>
      <w:r w:rsidR="008973EE" w:rsidRPr="007336CA">
        <w:rPr>
          <w:rFonts w:asciiTheme="minorEastAsia" w:hAnsiTheme="minorEastAsia" w:hint="eastAsia"/>
          <w:szCs w:val="21"/>
        </w:rPr>
        <w:t>と</w:t>
      </w:r>
      <w:r w:rsidRPr="007336CA">
        <w:rPr>
          <w:rFonts w:asciiTheme="minorEastAsia" w:hAnsiTheme="minorEastAsia" w:hint="eastAsia"/>
          <w:szCs w:val="21"/>
        </w:rPr>
        <w:t>違うところに行きかねないからです。</w:t>
      </w:r>
    </w:p>
    <w:p w14:paraId="6C5130D2" w14:textId="360129BB" w:rsidR="008D6CDC" w:rsidRPr="007336CA" w:rsidRDefault="00FB3EEC" w:rsidP="008973EE">
      <w:pPr>
        <w:ind w:left="227" w:hangingChars="100" w:hanging="227"/>
        <w:rPr>
          <w:rFonts w:asciiTheme="minorEastAsia" w:hAnsiTheme="minorEastAsia"/>
          <w:szCs w:val="21"/>
        </w:rPr>
      </w:pPr>
      <w:r w:rsidRPr="007336CA">
        <w:rPr>
          <w:rFonts w:asciiTheme="minorEastAsia" w:hAnsiTheme="minorEastAsia" w:hint="eastAsia"/>
          <w:szCs w:val="21"/>
        </w:rPr>
        <w:t xml:space="preserve">　　問題は、受遺者が個人の場合です。遺言書の作成のタイミングで、受遺者に連絡をとり住民票などを</w:t>
      </w:r>
      <w:r w:rsidR="008973EE" w:rsidRPr="007336CA">
        <w:rPr>
          <w:rFonts w:asciiTheme="minorEastAsia" w:hAnsiTheme="minorEastAsia" w:hint="eastAsia"/>
          <w:szCs w:val="21"/>
        </w:rPr>
        <w:t>貰うことができないことがあります。遺言者は、自分が死んだときに初めて、受遺者に財産が遺贈されることを知って欲しいということが多く、事前に受遺者に連絡を取ることを望まないことがあるからです。その場合は、受遺者が甥や姪であれば、その親に受遺者本人に遺贈の旨を伝えないように頼んだうえで住民票などを取得してもらうこともあります。それ</w:t>
      </w:r>
      <w:r w:rsidR="00AD1727" w:rsidRPr="007336CA">
        <w:rPr>
          <w:rFonts w:asciiTheme="minorEastAsia" w:hAnsiTheme="minorEastAsia" w:hint="eastAsia"/>
          <w:szCs w:val="21"/>
        </w:rPr>
        <w:t>さえ</w:t>
      </w:r>
      <w:r w:rsidR="008973EE" w:rsidRPr="007336CA">
        <w:rPr>
          <w:rFonts w:asciiTheme="minorEastAsia" w:hAnsiTheme="minorEastAsia" w:hint="eastAsia"/>
          <w:szCs w:val="21"/>
        </w:rPr>
        <w:t>も避けたいときは、</w:t>
      </w:r>
      <w:r w:rsidR="00252E16" w:rsidRPr="007336CA">
        <w:rPr>
          <w:rFonts w:asciiTheme="minorEastAsia" w:hAnsiTheme="minorEastAsia" w:hint="eastAsia"/>
          <w:szCs w:val="21"/>
        </w:rPr>
        <w:t>公証人に相談の上、年賀状などで毎年郵便物が</w:t>
      </w:r>
      <w:r w:rsidR="00976C14">
        <w:rPr>
          <w:rFonts w:asciiTheme="minorEastAsia" w:hAnsiTheme="minorEastAsia" w:hint="eastAsia"/>
          <w:szCs w:val="21"/>
        </w:rPr>
        <w:t>届いて</w:t>
      </w:r>
      <w:r w:rsidR="00252E16" w:rsidRPr="007336CA">
        <w:rPr>
          <w:rFonts w:asciiTheme="minorEastAsia" w:hAnsiTheme="minorEastAsia" w:hint="eastAsia"/>
          <w:szCs w:val="21"/>
        </w:rPr>
        <w:t>いることを確認してもらうこともあります。方法については公証人とよく相談してください。</w:t>
      </w:r>
    </w:p>
    <w:p w14:paraId="439DA3E3" w14:textId="11A50592" w:rsidR="00ED332C" w:rsidRPr="007336CA" w:rsidRDefault="00ED332C" w:rsidP="008973EE">
      <w:pPr>
        <w:ind w:left="227" w:hangingChars="100" w:hanging="227"/>
        <w:rPr>
          <w:rFonts w:asciiTheme="minorEastAsia" w:hAnsiTheme="minorEastAsia"/>
          <w:szCs w:val="21"/>
        </w:rPr>
      </w:pPr>
    </w:p>
    <w:p w14:paraId="02D37E2C" w14:textId="65AAAAFF" w:rsidR="00ED332C" w:rsidRPr="007058EC" w:rsidRDefault="00ED332C" w:rsidP="008973EE">
      <w:pPr>
        <w:ind w:left="228" w:hangingChars="100" w:hanging="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w:t>
      </w:r>
      <w:r w:rsidR="00976C14" w:rsidRPr="007058EC">
        <w:rPr>
          <w:rFonts w:ascii="ＭＳ ゴシック" w:eastAsia="ＭＳ ゴシック" w:hAnsi="ＭＳ ゴシック" w:hint="eastAsia"/>
          <w:b/>
          <w:bCs/>
          <w:szCs w:val="21"/>
        </w:rPr>
        <w:t>４</w:t>
      </w:r>
      <w:r w:rsidRPr="007058EC">
        <w:rPr>
          <w:rFonts w:ascii="ＭＳ ゴシック" w:eastAsia="ＭＳ ゴシック" w:hAnsi="ＭＳ ゴシック" w:hint="eastAsia"/>
          <w:b/>
          <w:bCs/>
          <w:szCs w:val="21"/>
        </w:rPr>
        <w:t>）付言事項は重要</w:t>
      </w:r>
    </w:p>
    <w:p w14:paraId="5C01ACAA" w14:textId="3B4AEFF2" w:rsidR="008D6CDC" w:rsidRDefault="00ED332C" w:rsidP="00ED332C">
      <w:pPr>
        <w:ind w:left="227" w:hangingChars="100" w:hanging="227"/>
        <w:rPr>
          <w:rFonts w:asciiTheme="minorEastAsia" w:hAnsiTheme="minorEastAsia"/>
          <w:szCs w:val="21"/>
        </w:rPr>
      </w:pPr>
      <w:r w:rsidRPr="007336CA">
        <w:rPr>
          <w:rFonts w:asciiTheme="minorEastAsia" w:hAnsiTheme="minorEastAsia" w:hint="eastAsia"/>
          <w:szCs w:val="21"/>
        </w:rPr>
        <w:t xml:space="preserve">　　付言事項は、法的な効力を持たないことを書くことが多いので、残された人たちへの最後の手紙という要素があります。法的な効力の問題やお金の問題も</w:t>
      </w:r>
      <w:r w:rsidR="00976C14">
        <w:rPr>
          <w:rFonts w:asciiTheme="minorEastAsia" w:hAnsiTheme="minorEastAsia" w:hint="eastAsia"/>
          <w:szCs w:val="21"/>
        </w:rPr>
        <w:t>大切</w:t>
      </w:r>
      <w:r w:rsidRPr="007336CA">
        <w:rPr>
          <w:rFonts w:asciiTheme="minorEastAsia" w:hAnsiTheme="minorEastAsia" w:hint="eastAsia"/>
          <w:szCs w:val="21"/>
        </w:rPr>
        <w:t>ですが、相続人間のもめ事は感情のもつれから起</w:t>
      </w:r>
      <w:r w:rsidR="00AD1727" w:rsidRPr="007336CA">
        <w:rPr>
          <w:rFonts w:asciiTheme="minorEastAsia" w:hAnsiTheme="minorEastAsia" w:hint="eastAsia"/>
          <w:szCs w:val="21"/>
        </w:rPr>
        <w:t>こ</w:t>
      </w:r>
      <w:r w:rsidRPr="007336CA">
        <w:rPr>
          <w:rFonts w:asciiTheme="minorEastAsia" w:hAnsiTheme="minorEastAsia" w:hint="eastAsia"/>
          <w:szCs w:val="21"/>
        </w:rPr>
        <w:t>ることが多いものです。そのために付言事項は、しっかりして作り込んでおく必要があります。遺言者から想いをしっかり聞いて付言事項に落とし込んでおくことで、執行の際に何とか決裂せずに済んだ</w:t>
      </w:r>
      <w:r w:rsidR="00976C14">
        <w:rPr>
          <w:rFonts w:asciiTheme="minorEastAsia" w:hAnsiTheme="minorEastAsia" w:hint="eastAsia"/>
          <w:szCs w:val="21"/>
        </w:rPr>
        <w:t>事例</w:t>
      </w:r>
      <w:r w:rsidRPr="007336CA">
        <w:rPr>
          <w:rFonts w:asciiTheme="minorEastAsia" w:hAnsiTheme="minorEastAsia" w:hint="eastAsia"/>
          <w:szCs w:val="21"/>
        </w:rPr>
        <w:t>もあります。</w:t>
      </w:r>
    </w:p>
    <w:p w14:paraId="17BEAE9E" w14:textId="14B9229E" w:rsidR="00976C14" w:rsidRPr="007336CA" w:rsidRDefault="00976C14" w:rsidP="00ED332C">
      <w:pPr>
        <w:ind w:left="227" w:hangingChars="100" w:hanging="227"/>
        <w:rPr>
          <w:rFonts w:asciiTheme="minorEastAsia" w:hAnsiTheme="minorEastAsia"/>
          <w:szCs w:val="21"/>
        </w:rPr>
      </w:pPr>
      <w:r>
        <w:rPr>
          <w:rFonts w:asciiTheme="minorEastAsia" w:hAnsiTheme="minorEastAsia" w:hint="eastAsia"/>
          <w:szCs w:val="21"/>
        </w:rPr>
        <w:t xml:space="preserve">　　遺言書とは別に子どもたちへの想いをビデオレターのような動画で残しておくことを勧めることもあります。法的な効力が必要な資産の承継と、ご本人の声と表情で子どもや孫に語り掛ける想いの承継は、別の次元ですから両方があってこそ一族の安泰が守られるものだと思います。</w:t>
      </w:r>
    </w:p>
    <w:p w14:paraId="08078221" w14:textId="39B17122" w:rsidR="00B25947" w:rsidRDefault="005460D8" w:rsidP="00ED332C">
      <w:pPr>
        <w:ind w:left="227" w:hangingChars="100" w:hanging="227"/>
        <w:rPr>
          <w:ins w:id="337" w:author="猛一 勝" w:date="2021-03-17T22:19:00Z"/>
          <w:rFonts w:asciiTheme="minorEastAsia" w:hAnsiTheme="minorEastAsia"/>
          <w:szCs w:val="21"/>
        </w:rPr>
      </w:pPr>
      <w:ins w:id="338" w:author="猛一 勝" w:date="2021-03-17T22:18:00Z">
        <w:r>
          <w:rPr>
            <w:rFonts w:asciiTheme="minorEastAsia" w:hAnsiTheme="minorEastAsia" w:hint="eastAsia"/>
            <w:szCs w:val="21"/>
          </w:rPr>
          <w:t>アンテリジャンの紹介を</w:t>
        </w:r>
      </w:ins>
      <w:ins w:id="339" w:author="猛一 勝" w:date="2021-03-17T22:19:00Z">
        <w:r>
          <w:rPr>
            <w:rFonts w:asciiTheme="minorEastAsia" w:hAnsiTheme="minorEastAsia" w:hint="eastAsia"/>
            <w:szCs w:val="21"/>
          </w:rPr>
          <w:t>入</w:t>
        </w:r>
      </w:ins>
      <w:ins w:id="340" w:author="猛一 勝" w:date="2021-03-17T22:18:00Z">
        <w:r>
          <w:rPr>
            <w:rFonts w:asciiTheme="minorEastAsia" w:hAnsiTheme="minorEastAsia" w:hint="eastAsia"/>
            <w:szCs w:val="21"/>
          </w:rPr>
          <w:t>れ</w:t>
        </w:r>
      </w:ins>
      <w:ins w:id="341" w:author="猛一 勝" w:date="2021-03-17T22:19:00Z">
        <w:r>
          <w:rPr>
            <w:rFonts w:asciiTheme="minorEastAsia" w:hAnsiTheme="minorEastAsia" w:hint="eastAsia"/>
            <w:szCs w:val="21"/>
          </w:rPr>
          <w:t>る。</w:t>
        </w:r>
        <w:r>
          <w:rPr>
            <w:rFonts w:asciiTheme="minorEastAsia" w:hAnsiTheme="minorEastAsia"/>
            <w:szCs w:val="21"/>
          </w:rPr>
          <w:fldChar w:fldCharType="begin"/>
        </w:r>
        <w:r>
          <w:rPr>
            <w:rFonts w:asciiTheme="minorEastAsia" w:hAnsiTheme="minorEastAsia"/>
            <w:szCs w:val="21"/>
          </w:rPr>
          <w:instrText xml:space="preserve"> HYPERLINK "</w:instrText>
        </w:r>
        <w:r w:rsidRPr="005460D8">
          <w:rPr>
            <w:rFonts w:asciiTheme="minorEastAsia" w:hAnsiTheme="minorEastAsia"/>
            <w:szCs w:val="21"/>
          </w:rPr>
          <w:instrText>https://www.intelligentv.co.jp/</w:instrText>
        </w:r>
        <w:r>
          <w:rPr>
            <w:rFonts w:asciiTheme="minorEastAsia" w:hAnsiTheme="minorEastAsia"/>
            <w:szCs w:val="21"/>
          </w:rPr>
          <w:instrText xml:space="preserve">" </w:instrText>
        </w:r>
        <w:r>
          <w:rPr>
            <w:rFonts w:asciiTheme="minorEastAsia" w:hAnsiTheme="minorEastAsia"/>
            <w:szCs w:val="21"/>
          </w:rPr>
          <w:fldChar w:fldCharType="separate"/>
        </w:r>
        <w:r w:rsidRPr="004376B6">
          <w:rPr>
            <w:rStyle w:val="af1"/>
            <w:rFonts w:asciiTheme="minorEastAsia" w:hAnsiTheme="minorEastAsia"/>
            <w:szCs w:val="21"/>
          </w:rPr>
          <w:t>https://www.intelligentv.co.jp/</w:t>
        </w:r>
        <w:r>
          <w:rPr>
            <w:rFonts w:asciiTheme="minorEastAsia" w:hAnsiTheme="minorEastAsia"/>
            <w:szCs w:val="21"/>
          </w:rPr>
          <w:fldChar w:fldCharType="end"/>
        </w:r>
      </w:ins>
    </w:p>
    <w:p w14:paraId="6B3BE443" w14:textId="77777777" w:rsidR="005460D8" w:rsidRPr="005460D8" w:rsidRDefault="005460D8" w:rsidP="00ED332C">
      <w:pPr>
        <w:ind w:left="227" w:hangingChars="100" w:hanging="227"/>
        <w:rPr>
          <w:rFonts w:asciiTheme="minorEastAsia" w:hAnsiTheme="minorEastAsia" w:hint="eastAsia"/>
          <w:szCs w:val="21"/>
        </w:rPr>
      </w:pPr>
    </w:p>
    <w:p w14:paraId="67FB51D8" w14:textId="44E3FDB7" w:rsidR="00B25947" w:rsidRPr="007058EC" w:rsidRDefault="00B25947" w:rsidP="00ED332C">
      <w:pPr>
        <w:ind w:left="228" w:hangingChars="100" w:hanging="228"/>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w:t>
      </w:r>
      <w:r w:rsidR="00976C14" w:rsidRPr="007058EC">
        <w:rPr>
          <w:rFonts w:ascii="ＭＳ ゴシック" w:eastAsia="ＭＳ ゴシック" w:hAnsi="ＭＳ ゴシック" w:hint="eastAsia"/>
          <w:b/>
          <w:bCs/>
          <w:szCs w:val="21"/>
        </w:rPr>
        <w:t>５</w:t>
      </w:r>
      <w:r w:rsidRPr="007058EC">
        <w:rPr>
          <w:rFonts w:ascii="ＭＳ ゴシック" w:eastAsia="ＭＳ ゴシック" w:hAnsi="ＭＳ ゴシック" w:hint="eastAsia"/>
          <w:b/>
          <w:bCs/>
          <w:szCs w:val="21"/>
        </w:rPr>
        <w:t>）相続分は割合にする</w:t>
      </w:r>
    </w:p>
    <w:p w14:paraId="09F1FCE6" w14:textId="77777777" w:rsidR="007D2653" w:rsidRDefault="00B25947" w:rsidP="00B25947">
      <w:pPr>
        <w:ind w:leftChars="100" w:left="227" w:firstLineChars="100" w:firstLine="227"/>
        <w:rPr>
          <w:rFonts w:asciiTheme="minorEastAsia" w:hAnsiTheme="minorEastAsia"/>
          <w:szCs w:val="21"/>
        </w:rPr>
      </w:pPr>
      <w:r w:rsidRPr="007336CA">
        <w:rPr>
          <w:rFonts w:asciiTheme="minorEastAsia" w:hAnsiTheme="minorEastAsia" w:hint="eastAsia"/>
          <w:szCs w:val="21"/>
        </w:rPr>
        <w:t>相続分を決めるときは、遺言者に強いこだわりがない限りなるべく割合</w:t>
      </w:r>
      <w:r w:rsidR="00AD1727" w:rsidRPr="007336CA">
        <w:rPr>
          <w:rFonts w:asciiTheme="minorEastAsia" w:hAnsiTheme="minorEastAsia" w:hint="eastAsia"/>
          <w:szCs w:val="21"/>
        </w:rPr>
        <w:t>で分ける</w:t>
      </w:r>
      <w:r w:rsidRPr="007336CA">
        <w:rPr>
          <w:rFonts w:asciiTheme="minorEastAsia" w:hAnsiTheme="minorEastAsia" w:hint="eastAsia"/>
          <w:szCs w:val="21"/>
        </w:rPr>
        <w:t>ことを勧めると良いでしょう。</w:t>
      </w:r>
      <w:r w:rsidR="007D2653">
        <w:rPr>
          <w:rFonts w:asciiTheme="minorEastAsia" w:hAnsiTheme="minorEastAsia" w:hint="eastAsia"/>
          <w:szCs w:val="21"/>
        </w:rPr>
        <w:t>もちろん司法書士などの専門家からみて</w:t>
      </w:r>
      <w:r w:rsidR="00976C14">
        <w:rPr>
          <w:rFonts w:asciiTheme="minorEastAsia" w:hAnsiTheme="minorEastAsia" w:hint="eastAsia"/>
          <w:szCs w:val="21"/>
        </w:rPr>
        <w:t>債務などの義務の承継のリスク</w:t>
      </w:r>
      <w:r w:rsidR="007D2653">
        <w:rPr>
          <w:rFonts w:asciiTheme="minorEastAsia" w:hAnsiTheme="minorEastAsia" w:hint="eastAsia"/>
          <w:szCs w:val="21"/>
        </w:rPr>
        <w:t>についてのアドバイスする</w:t>
      </w:r>
      <w:r w:rsidR="00976C14">
        <w:rPr>
          <w:rFonts w:asciiTheme="minorEastAsia" w:hAnsiTheme="minorEastAsia" w:hint="eastAsia"/>
          <w:szCs w:val="21"/>
        </w:rPr>
        <w:t>必要はあ</w:t>
      </w:r>
      <w:r w:rsidR="007D2653">
        <w:rPr>
          <w:rFonts w:asciiTheme="minorEastAsia" w:hAnsiTheme="minorEastAsia" w:hint="eastAsia"/>
          <w:szCs w:val="21"/>
        </w:rPr>
        <w:t>ることは前提です。</w:t>
      </w:r>
    </w:p>
    <w:p w14:paraId="2FF68A5A" w14:textId="44D4DA9B" w:rsidR="00B25947" w:rsidRPr="007336CA" w:rsidRDefault="00B25947" w:rsidP="00B25947">
      <w:pPr>
        <w:ind w:leftChars="100" w:left="227" w:firstLineChars="100" w:firstLine="227"/>
        <w:rPr>
          <w:rFonts w:asciiTheme="minorEastAsia" w:hAnsiTheme="minorEastAsia"/>
          <w:szCs w:val="21"/>
        </w:rPr>
      </w:pPr>
      <w:r w:rsidRPr="007336CA">
        <w:rPr>
          <w:rFonts w:asciiTheme="minorEastAsia" w:hAnsiTheme="minorEastAsia" w:hint="eastAsia"/>
          <w:szCs w:val="21"/>
        </w:rPr>
        <w:t>特定物や特定の金融機関ごとに分け方を決めていると、</w:t>
      </w:r>
      <w:r w:rsidR="007D2653">
        <w:rPr>
          <w:rFonts w:asciiTheme="minorEastAsia" w:hAnsiTheme="minorEastAsia" w:hint="eastAsia"/>
          <w:szCs w:val="21"/>
        </w:rPr>
        <w:t>遺言書作成後に</w:t>
      </w:r>
      <w:r w:rsidRPr="007336CA">
        <w:rPr>
          <w:rFonts w:asciiTheme="minorEastAsia" w:hAnsiTheme="minorEastAsia" w:hint="eastAsia"/>
          <w:szCs w:val="21"/>
        </w:rPr>
        <w:t>売却したり解約すると、遺言者の希望と変わってしまう可能性が</w:t>
      </w:r>
      <w:r w:rsidR="00AD1727" w:rsidRPr="007336CA">
        <w:rPr>
          <w:rFonts w:asciiTheme="minorEastAsia" w:hAnsiTheme="minorEastAsia" w:hint="eastAsia"/>
          <w:szCs w:val="21"/>
        </w:rPr>
        <w:t>あ</w:t>
      </w:r>
      <w:r w:rsidR="007D2653">
        <w:rPr>
          <w:rFonts w:asciiTheme="minorEastAsia" w:hAnsiTheme="minorEastAsia" w:hint="eastAsia"/>
          <w:szCs w:val="21"/>
        </w:rPr>
        <w:t>ります</w:t>
      </w:r>
      <w:r w:rsidRPr="007336CA">
        <w:rPr>
          <w:rFonts w:asciiTheme="minorEastAsia" w:hAnsiTheme="minorEastAsia" w:hint="eastAsia"/>
          <w:szCs w:val="21"/>
        </w:rPr>
        <w:t>。</w:t>
      </w:r>
      <w:r w:rsidR="007D2653">
        <w:rPr>
          <w:rFonts w:asciiTheme="minorEastAsia" w:hAnsiTheme="minorEastAsia" w:hint="eastAsia"/>
          <w:szCs w:val="21"/>
        </w:rPr>
        <w:t>他にも</w:t>
      </w:r>
      <w:r w:rsidRPr="007336CA">
        <w:rPr>
          <w:rFonts w:asciiTheme="minorEastAsia" w:hAnsiTheme="minorEastAsia" w:hint="eastAsia"/>
          <w:szCs w:val="21"/>
        </w:rPr>
        <w:t>遺言者</w:t>
      </w:r>
      <w:r w:rsidR="007D2653">
        <w:rPr>
          <w:rFonts w:asciiTheme="minorEastAsia" w:hAnsiTheme="minorEastAsia" w:hint="eastAsia"/>
          <w:szCs w:val="21"/>
        </w:rPr>
        <w:t>の</w:t>
      </w:r>
      <w:r w:rsidRPr="007336CA">
        <w:rPr>
          <w:rFonts w:asciiTheme="minorEastAsia" w:hAnsiTheme="minorEastAsia" w:hint="eastAsia"/>
          <w:szCs w:val="21"/>
        </w:rPr>
        <w:t>認知症</w:t>
      </w:r>
      <w:r w:rsidR="007D2653">
        <w:rPr>
          <w:rFonts w:asciiTheme="minorEastAsia" w:hAnsiTheme="minorEastAsia" w:hint="eastAsia"/>
          <w:szCs w:val="21"/>
        </w:rPr>
        <w:t>の発症</w:t>
      </w:r>
      <w:r w:rsidRPr="007336CA">
        <w:rPr>
          <w:rFonts w:asciiTheme="minorEastAsia" w:hAnsiTheme="minorEastAsia" w:hint="eastAsia"/>
          <w:szCs w:val="21"/>
        </w:rPr>
        <w:t>など</w:t>
      </w:r>
      <w:r w:rsidR="007D2653">
        <w:rPr>
          <w:rFonts w:asciiTheme="minorEastAsia" w:hAnsiTheme="minorEastAsia" w:hint="eastAsia"/>
          <w:szCs w:val="21"/>
        </w:rPr>
        <w:t>で法定</w:t>
      </w:r>
      <w:r w:rsidRPr="007336CA">
        <w:rPr>
          <w:rFonts w:asciiTheme="minorEastAsia" w:hAnsiTheme="minorEastAsia" w:hint="eastAsia"/>
          <w:szCs w:val="21"/>
        </w:rPr>
        <w:t>後見人が付くと、遺言書の存在を知らない後見人の判断で処分して換金したり金融機関</w:t>
      </w:r>
      <w:r w:rsidR="007D2653">
        <w:rPr>
          <w:rFonts w:asciiTheme="minorEastAsia" w:hAnsiTheme="minorEastAsia" w:hint="eastAsia"/>
          <w:szCs w:val="21"/>
        </w:rPr>
        <w:t>の整理をする</w:t>
      </w:r>
      <w:r w:rsidR="00AB2C8E" w:rsidRPr="007336CA">
        <w:rPr>
          <w:rFonts w:asciiTheme="minorEastAsia" w:hAnsiTheme="minorEastAsia" w:hint="eastAsia"/>
          <w:szCs w:val="21"/>
        </w:rPr>
        <w:t>ために解約し</w:t>
      </w:r>
      <w:r w:rsidRPr="007336CA">
        <w:rPr>
          <w:rFonts w:asciiTheme="minorEastAsia" w:hAnsiTheme="minorEastAsia" w:hint="eastAsia"/>
          <w:szCs w:val="21"/>
        </w:rPr>
        <w:t>てしまうこともありうるからです。</w:t>
      </w:r>
    </w:p>
    <w:p w14:paraId="0037E827" w14:textId="7BD1C927" w:rsidR="00ED332C" w:rsidRPr="007336CA" w:rsidRDefault="00ED332C" w:rsidP="004B134C">
      <w:pPr>
        <w:rPr>
          <w:rFonts w:asciiTheme="minorEastAsia" w:hAnsiTheme="minorEastAsia"/>
          <w:szCs w:val="21"/>
        </w:rPr>
      </w:pPr>
    </w:p>
    <w:p w14:paraId="759FA9E7" w14:textId="15BFBAE0" w:rsidR="008D6CDC" w:rsidRPr="007058EC" w:rsidRDefault="00252E16" w:rsidP="004B134C">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２　遺言の執行</w:t>
      </w:r>
    </w:p>
    <w:p w14:paraId="59DC3D15" w14:textId="1BE917B6" w:rsidR="008D6CDC" w:rsidRPr="007058EC" w:rsidRDefault="00ED332C" w:rsidP="00ED332C">
      <w:pPr>
        <w:pStyle w:val="af6"/>
        <w:numPr>
          <w:ilvl w:val="0"/>
          <w:numId w:val="32"/>
        </w:numPr>
        <w:ind w:leftChars="0"/>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遺言書の開示</w:t>
      </w:r>
    </w:p>
    <w:p w14:paraId="7B4CE349" w14:textId="1077E321" w:rsidR="008D6CDC" w:rsidRPr="007336CA" w:rsidRDefault="00ED332C" w:rsidP="00B25947">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B25947" w:rsidRPr="007336CA">
        <w:rPr>
          <w:rFonts w:asciiTheme="minorEastAsia" w:hAnsiTheme="minorEastAsia" w:hint="eastAsia"/>
          <w:szCs w:val="21"/>
        </w:rPr>
        <w:t xml:space="preserve">　</w:t>
      </w:r>
      <w:r w:rsidR="00BA0707" w:rsidRPr="007336CA">
        <w:rPr>
          <w:rFonts w:asciiTheme="minorEastAsia" w:hAnsiTheme="minorEastAsia" w:hint="eastAsia"/>
          <w:szCs w:val="21"/>
        </w:rPr>
        <w:t>遺言者の死亡後の</w:t>
      </w:r>
      <w:r w:rsidRPr="007336CA">
        <w:rPr>
          <w:rFonts w:asciiTheme="minorEastAsia" w:hAnsiTheme="minorEastAsia" w:hint="eastAsia"/>
          <w:szCs w:val="21"/>
        </w:rPr>
        <w:t>執行業務で一番気を使うのが遺言書の開示です。</w:t>
      </w:r>
      <w:r w:rsidR="00AB2C8E" w:rsidRPr="007336CA">
        <w:rPr>
          <w:rFonts w:asciiTheme="minorEastAsia" w:hAnsiTheme="minorEastAsia" w:hint="eastAsia"/>
          <w:szCs w:val="21"/>
        </w:rPr>
        <w:t>遺言書は、公正証書で作成してもらうので検認手続きは</w:t>
      </w:r>
      <w:r w:rsidR="007D2653">
        <w:rPr>
          <w:rFonts w:asciiTheme="minorEastAsia" w:hAnsiTheme="minorEastAsia" w:hint="eastAsia"/>
          <w:szCs w:val="21"/>
        </w:rPr>
        <w:t>不要</w:t>
      </w:r>
      <w:r w:rsidR="00AB2C8E" w:rsidRPr="007336CA">
        <w:rPr>
          <w:rFonts w:asciiTheme="minorEastAsia" w:hAnsiTheme="minorEastAsia" w:hint="eastAsia"/>
          <w:szCs w:val="21"/>
        </w:rPr>
        <w:t>です</w:t>
      </w:r>
      <w:r w:rsidR="007D2653">
        <w:rPr>
          <w:rFonts w:asciiTheme="minorEastAsia" w:hAnsiTheme="minorEastAsia" w:hint="eastAsia"/>
          <w:szCs w:val="21"/>
        </w:rPr>
        <w:t>。</w:t>
      </w:r>
      <w:r w:rsidRPr="007336CA">
        <w:rPr>
          <w:rFonts w:asciiTheme="minorEastAsia" w:hAnsiTheme="minorEastAsia" w:hint="eastAsia"/>
          <w:szCs w:val="21"/>
        </w:rPr>
        <w:t>我々の法人では、相続人が特定できたら</w:t>
      </w:r>
      <w:r w:rsidR="00AB2C8E" w:rsidRPr="007336CA">
        <w:rPr>
          <w:rFonts w:asciiTheme="minorEastAsia" w:hAnsiTheme="minorEastAsia" w:hint="eastAsia"/>
          <w:szCs w:val="21"/>
        </w:rPr>
        <w:t>法定</w:t>
      </w:r>
      <w:r w:rsidR="00BA0707" w:rsidRPr="007336CA">
        <w:rPr>
          <w:rFonts w:asciiTheme="minorEastAsia" w:hAnsiTheme="minorEastAsia" w:hint="eastAsia"/>
          <w:szCs w:val="21"/>
        </w:rPr>
        <w:t>相続人と受遺者に</w:t>
      </w:r>
      <w:r w:rsidR="00AB2C8E" w:rsidRPr="007336CA">
        <w:rPr>
          <w:rFonts w:asciiTheme="minorEastAsia" w:hAnsiTheme="minorEastAsia" w:hint="eastAsia"/>
          <w:szCs w:val="21"/>
        </w:rPr>
        <w:t>遺言書の開示をする旨の</w:t>
      </w:r>
      <w:r w:rsidR="00BA0707" w:rsidRPr="007336CA">
        <w:rPr>
          <w:rFonts w:asciiTheme="minorEastAsia" w:hAnsiTheme="minorEastAsia" w:hint="eastAsia"/>
          <w:szCs w:val="21"/>
        </w:rPr>
        <w:t>手紙を送ります。遺言書がある旨</w:t>
      </w:r>
      <w:r w:rsidR="00AB2C8E" w:rsidRPr="007336CA">
        <w:rPr>
          <w:rFonts w:asciiTheme="minorEastAsia" w:hAnsiTheme="minorEastAsia" w:hint="eastAsia"/>
          <w:szCs w:val="21"/>
        </w:rPr>
        <w:t>、</w:t>
      </w:r>
      <w:r w:rsidR="00BA0707" w:rsidRPr="007336CA">
        <w:rPr>
          <w:rFonts w:asciiTheme="minorEastAsia" w:hAnsiTheme="minorEastAsia" w:hint="eastAsia"/>
          <w:szCs w:val="21"/>
        </w:rPr>
        <w:t>我々の法人が執行者として就任した旨、今後の業務の流れや時期についての</w:t>
      </w:r>
      <w:r w:rsidR="00AB2C8E" w:rsidRPr="007336CA">
        <w:rPr>
          <w:rFonts w:asciiTheme="minorEastAsia" w:hAnsiTheme="minorEastAsia" w:hint="eastAsia"/>
          <w:szCs w:val="21"/>
        </w:rPr>
        <w:t>説明を</w:t>
      </w:r>
      <w:r w:rsidR="00BA0707" w:rsidRPr="007336CA">
        <w:rPr>
          <w:rFonts w:asciiTheme="minorEastAsia" w:hAnsiTheme="minorEastAsia" w:hint="eastAsia"/>
          <w:szCs w:val="21"/>
        </w:rPr>
        <w:t>するため</w:t>
      </w:r>
      <w:r w:rsidR="007D2653">
        <w:rPr>
          <w:rFonts w:asciiTheme="minorEastAsia" w:hAnsiTheme="minorEastAsia" w:hint="eastAsia"/>
          <w:szCs w:val="21"/>
        </w:rPr>
        <w:t>旨を伝えます</w:t>
      </w:r>
      <w:r w:rsidR="00BA0707" w:rsidRPr="007336CA">
        <w:rPr>
          <w:rFonts w:asciiTheme="minorEastAsia" w:hAnsiTheme="minorEastAsia" w:hint="eastAsia"/>
          <w:szCs w:val="21"/>
        </w:rPr>
        <w:t>。</w:t>
      </w:r>
    </w:p>
    <w:p w14:paraId="3E43B356" w14:textId="46683A5D" w:rsidR="00BA0707" w:rsidRPr="007336CA" w:rsidRDefault="00BA0707" w:rsidP="00B25947">
      <w:pPr>
        <w:ind w:leftChars="100" w:left="227" w:firstLineChars="100" w:firstLine="227"/>
        <w:rPr>
          <w:rFonts w:asciiTheme="minorEastAsia" w:hAnsiTheme="minorEastAsia"/>
          <w:szCs w:val="21"/>
        </w:rPr>
      </w:pPr>
      <w:r w:rsidRPr="007336CA">
        <w:rPr>
          <w:rFonts w:asciiTheme="minorEastAsia" w:hAnsiTheme="minorEastAsia" w:hint="eastAsia"/>
          <w:szCs w:val="21"/>
        </w:rPr>
        <w:t>遺言者とは</w:t>
      </w:r>
      <w:r w:rsidR="00AB2C8E" w:rsidRPr="007336CA">
        <w:rPr>
          <w:rFonts w:asciiTheme="minorEastAsia" w:hAnsiTheme="minorEastAsia" w:hint="eastAsia"/>
          <w:szCs w:val="21"/>
        </w:rPr>
        <w:t>遺言書作成</w:t>
      </w:r>
      <w:r w:rsidR="007D2653">
        <w:rPr>
          <w:rFonts w:asciiTheme="minorEastAsia" w:hAnsiTheme="minorEastAsia" w:hint="eastAsia"/>
          <w:szCs w:val="21"/>
        </w:rPr>
        <w:t>時に</w:t>
      </w:r>
      <w:r w:rsidRPr="007336CA">
        <w:rPr>
          <w:rFonts w:asciiTheme="minorEastAsia" w:hAnsiTheme="minorEastAsia" w:hint="eastAsia"/>
          <w:szCs w:val="21"/>
        </w:rPr>
        <w:t>面識があ</w:t>
      </w:r>
      <w:r w:rsidR="007D2653">
        <w:rPr>
          <w:rFonts w:asciiTheme="minorEastAsia" w:hAnsiTheme="minorEastAsia" w:hint="eastAsia"/>
          <w:szCs w:val="21"/>
        </w:rPr>
        <w:t>ります</w:t>
      </w:r>
      <w:r w:rsidRPr="007336CA">
        <w:rPr>
          <w:rFonts w:asciiTheme="minorEastAsia" w:hAnsiTheme="minorEastAsia" w:hint="eastAsia"/>
          <w:szCs w:val="21"/>
        </w:rPr>
        <w:t>が、相続人や受遺者と面識がないことがほとんどです。遺言書の存在を知らなかった相続人もいます</w:t>
      </w:r>
      <w:r w:rsidR="00AB2C8E" w:rsidRPr="007336CA">
        <w:rPr>
          <w:rFonts w:asciiTheme="minorEastAsia" w:hAnsiTheme="minorEastAsia" w:hint="eastAsia"/>
          <w:szCs w:val="21"/>
        </w:rPr>
        <w:t>。また</w:t>
      </w:r>
      <w:r w:rsidRPr="007336CA">
        <w:rPr>
          <w:rFonts w:asciiTheme="minorEastAsia" w:hAnsiTheme="minorEastAsia" w:hint="eastAsia"/>
          <w:szCs w:val="21"/>
        </w:rPr>
        <w:t>、遺言の内容に納得のいかない人もいるでしょう。そのような人たちに一堂に会して貰</w:t>
      </w:r>
      <w:r w:rsidR="00AB2C8E" w:rsidRPr="007336CA">
        <w:rPr>
          <w:rFonts w:asciiTheme="minorEastAsia" w:hAnsiTheme="minorEastAsia" w:hint="eastAsia"/>
          <w:szCs w:val="21"/>
        </w:rPr>
        <w:t>い</w:t>
      </w:r>
      <w:r w:rsidRPr="007336CA">
        <w:rPr>
          <w:rFonts w:asciiTheme="minorEastAsia" w:hAnsiTheme="minorEastAsia" w:hint="eastAsia"/>
          <w:szCs w:val="21"/>
        </w:rPr>
        <w:t>遺言書を開示して説明するのですから、その緊張感たるやただ事ではありません。事務所に来た時点から憮然とした態度の人もいます。</w:t>
      </w:r>
    </w:p>
    <w:p w14:paraId="02108487" w14:textId="72667EF3" w:rsidR="008D6CDC" w:rsidRPr="007336CA" w:rsidRDefault="00EC3AF0" w:rsidP="00B25947">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B25947" w:rsidRPr="007336CA">
        <w:rPr>
          <w:rFonts w:asciiTheme="minorEastAsia" w:hAnsiTheme="minorEastAsia" w:hint="eastAsia"/>
          <w:szCs w:val="21"/>
        </w:rPr>
        <w:t xml:space="preserve">　</w:t>
      </w:r>
      <w:r w:rsidRPr="007336CA">
        <w:rPr>
          <w:rFonts w:asciiTheme="minorEastAsia" w:hAnsiTheme="minorEastAsia" w:hint="eastAsia"/>
          <w:szCs w:val="21"/>
        </w:rPr>
        <w:t>法的な説明をして、さらには付言事項について遺言者に代わって誠意を尽くして伝えることになります。それでも納得してもらえず弁護士から内容証明が届くこともあります。そのときは訴訟をするという意思表示ですから、弁護士の担当になります。</w:t>
      </w:r>
    </w:p>
    <w:p w14:paraId="39BAA9EC" w14:textId="49158CB0" w:rsidR="00EC3AF0" w:rsidRPr="007336CA" w:rsidRDefault="00EC3AF0" w:rsidP="004B134C">
      <w:pPr>
        <w:rPr>
          <w:rFonts w:asciiTheme="minorEastAsia" w:hAnsiTheme="minorEastAsia"/>
          <w:szCs w:val="21"/>
        </w:rPr>
      </w:pPr>
    </w:p>
    <w:p w14:paraId="5AC3207D" w14:textId="2793E24B" w:rsidR="00EC3AF0" w:rsidRPr="007058EC" w:rsidRDefault="001C70E4" w:rsidP="001C70E4">
      <w:pPr>
        <w:pStyle w:val="af6"/>
        <w:numPr>
          <w:ilvl w:val="0"/>
          <w:numId w:val="32"/>
        </w:numPr>
        <w:ind w:leftChars="0"/>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相続登記はすぐに申請する</w:t>
      </w:r>
    </w:p>
    <w:p w14:paraId="39CA965A" w14:textId="6F5D2F49" w:rsidR="001C70E4" w:rsidRDefault="001C70E4" w:rsidP="001C70E4">
      <w:pPr>
        <w:ind w:leftChars="100" w:left="227" w:firstLineChars="100" w:firstLine="227"/>
        <w:rPr>
          <w:rFonts w:asciiTheme="minorEastAsia" w:hAnsiTheme="minorEastAsia"/>
          <w:szCs w:val="21"/>
        </w:rPr>
      </w:pPr>
      <w:r w:rsidRPr="007336CA">
        <w:rPr>
          <w:rFonts w:asciiTheme="minorEastAsia" w:hAnsiTheme="minorEastAsia" w:hint="eastAsia"/>
          <w:szCs w:val="21"/>
        </w:rPr>
        <w:t>民法の改正により、遺言書で不動産を取得した場合に、他の相続人との民法１７７条の対抗問題が生じます。登記ができるだけの書類が整った場合は、すぐにでも遺言書に基づき相続登記の申請をするようにしましょう。</w:t>
      </w:r>
    </w:p>
    <w:p w14:paraId="794C3AEB" w14:textId="0A80392E" w:rsidR="003D313F" w:rsidRPr="007336CA" w:rsidRDefault="007D2653" w:rsidP="001C70E4">
      <w:pPr>
        <w:ind w:leftChars="100" w:left="227" w:firstLineChars="100" w:firstLine="227"/>
        <w:rPr>
          <w:rFonts w:asciiTheme="minorEastAsia" w:hAnsiTheme="minorEastAsia"/>
          <w:szCs w:val="21"/>
        </w:rPr>
      </w:pPr>
      <w:r>
        <w:rPr>
          <w:rFonts w:asciiTheme="minorEastAsia" w:hAnsiTheme="minorEastAsia" w:hint="eastAsia"/>
          <w:szCs w:val="21"/>
        </w:rPr>
        <w:t>特定の相続人に</w:t>
      </w:r>
      <w:r w:rsidR="003D313F">
        <w:rPr>
          <w:rFonts w:asciiTheme="minorEastAsia" w:hAnsiTheme="minorEastAsia" w:hint="eastAsia"/>
          <w:szCs w:val="21"/>
        </w:rPr>
        <w:t>不動産を相続させる旨がなく、執行者が不動産を売却換金して分配して欲しいという内容の遺言書もあります。その時は法定相続分での登記、売却による所有権移転登記を遺言執行者のみで行うことができます。状況によりケースバイケースですが、買主が決まってから法定相続分による登記と売却による所有権移転登記を連件で</w:t>
      </w:r>
      <w:r w:rsidR="003D313F">
        <w:rPr>
          <w:rFonts w:asciiTheme="minorEastAsia" w:hAnsiTheme="minorEastAsia" w:hint="eastAsia"/>
          <w:szCs w:val="21"/>
        </w:rPr>
        <w:lastRenderedPageBreak/>
        <w:t>申請することが多いでしょう。</w:t>
      </w:r>
    </w:p>
    <w:p w14:paraId="5BE2B77C" w14:textId="5EEBC1E6" w:rsidR="00EC3AF0" w:rsidRDefault="003D313F" w:rsidP="003D313F">
      <w:pPr>
        <w:ind w:left="227" w:hangingChars="100" w:hanging="227"/>
        <w:rPr>
          <w:rFonts w:asciiTheme="minorEastAsia" w:hAnsiTheme="minorEastAsia"/>
          <w:szCs w:val="21"/>
        </w:rPr>
      </w:pPr>
      <w:r>
        <w:rPr>
          <w:rFonts w:asciiTheme="minorEastAsia" w:hAnsiTheme="minorEastAsia" w:hint="eastAsia"/>
          <w:szCs w:val="21"/>
        </w:rPr>
        <w:t xml:space="preserve">　　注意が必要なのは、不動産を売却したことにより譲渡所得税が相続人全員にかかるので、その分を確保しておく必要があります。</w:t>
      </w:r>
    </w:p>
    <w:p w14:paraId="157A77FD" w14:textId="4F2BD9DA" w:rsidR="003D313F" w:rsidRPr="003D313F" w:rsidRDefault="003D313F" w:rsidP="00E82867">
      <w:pPr>
        <w:ind w:left="227" w:hangingChars="100" w:hanging="227"/>
        <w:rPr>
          <w:rFonts w:asciiTheme="minorEastAsia" w:hAnsiTheme="minorEastAsia"/>
          <w:szCs w:val="21"/>
        </w:rPr>
      </w:pPr>
      <w:r>
        <w:rPr>
          <w:rFonts w:asciiTheme="minorEastAsia" w:hAnsiTheme="minorEastAsia" w:hint="eastAsia"/>
          <w:szCs w:val="21"/>
        </w:rPr>
        <w:t xml:space="preserve">　　　このようなことを避けるには、特定の相続人に不動産を相続させる旨の内容にして、売却処分して分配するような内容にしておくと良いでしょう。</w:t>
      </w:r>
    </w:p>
    <w:p w14:paraId="2497C859" w14:textId="4A068D1F" w:rsidR="008D6CDC" w:rsidRPr="007336CA" w:rsidRDefault="000A1497" w:rsidP="00FD630E">
      <w:pPr>
        <w:ind w:firstLineChars="2300" w:firstLine="5216"/>
        <w:rPr>
          <w:rFonts w:asciiTheme="minorEastAsia" w:hAnsiTheme="minorEastAsia"/>
          <w:szCs w:val="21"/>
        </w:rPr>
      </w:pPr>
      <w:r w:rsidRPr="000A1497">
        <w:rPr>
          <w:rFonts w:asciiTheme="minorEastAsia" w:hAnsiTheme="minorEastAsia" w:hint="eastAsia"/>
          <w:szCs w:val="21"/>
        </w:rPr>
        <w:t>（事例編第</w:t>
      </w:r>
      <w:r>
        <w:rPr>
          <w:rFonts w:asciiTheme="minorEastAsia" w:hAnsiTheme="minorEastAsia" w:hint="eastAsia"/>
          <w:szCs w:val="21"/>
        </w:rPr>
        <w:t>６</w:t>
      </w:r>
      <w:r w:rsidRPr="000A1497">
        <w:rPr>
          <w:rFonts w:asciiTheme="minorEastAsia" w:hAnsiTheme="minorEastAsia" w:hint="eastAsia"/>
          <w:szCs w:val="21"/>
        </w:rPr>
        <w:t>章</w:t>
      </w:r>
      <w:r>
        <w:rPr>
          <w:rFonts w:asciiTheme="minorEastAsia" w:hAnsiTheme="minorEastAsia" w:hint="eastAsia"/>
          <w:szCs w:val="21"/>
        </w:rPr>
        <w:t>２</w:t>
      </w:r>
      <w:r w:rsidRPr="000A1497">
        <w:rPr>
          <w:rFonts w:asciiTheme="minorEastAsia" w:hAnsiTheme="minorEastAsia" w:hint="eastAsia"/>
          <w:szCs w:val="21"/>
        </w:rPr>
        <w:t>を参照ください。）</w:t>
      </w:r>
    </w:p>
    <w:p w14:paraId="2E5F6611" w14:textId="77777777" w:rsidR="007336CA" w:rsidRDefault="007336CA">
      <w:pPr>
        <w:widowControl/>
        <w:jc w:val="left"/>
        <w:rPr>
          <w:rFonts w:asciiTheme="minorEastAsia" w:hAnsiTheme="minorEastAsia"/>
          <w:b/>
          <w:bCs/>
          <w:szCs w:val="21"/>
        </w:rPr>
      </w:pPr>
      <w:r>
        <w:rPr>
          <w:rFonts w:asciiTheme="minorEastAsia" w:hAnsiTheme="minorEastAsia"/>
          <w:b/>
          <w:bCs/>
          <w:szCs w:val="21"/>
        </w:rPr>
        <w:br w:type="page"/>
      </w:r>
    </w:p>
    <w:p w14:paraId="459FBE0B" w14:textId="69D27590" w:rsidR="000F24FA" w:rsidRPr="007058EC" w:rsidRDefault="000F24FA" w:rsidP="004B134C">
      <w:pPr>
        <w:rPr>
          <w:rFonts w:asciiTheme="majorEastAsia" w:eastAsiaTheme="majorEastAsia" w:hAnsiTheme="majorEastAsia"/>
          <w:b/>
          <w:bCs/>
          <w:sz w:val="32"/>
          <w:szCs w:val="32"/>
        </w:rPr>
      </w:pPr>
      <w:r w:rsidRPr="007058EC">
        <w:rPr>
          <w:rFonts w:asciiTheme="majorEastAsia" w:eastAsiaTheme="majorEastAsia" w:hAnsiTheme="majorEastAsia" w:hint="eastAsia"/>
          <w:b/>
          <w:bCs/>
          <w:sz w:val="32"/>
          <w:szCs w:val="32"/>
        </w:rPr>
        <w:lastRenderedPageBreak/>
        <w:t>第</w:t>
      </w:r>
      <w:r w:rsidR="000A1497">
        <w:rPr>
          <w:rFonts w:asciiTheme="majorEastAsia" w:eastAsiaTheme="majorEastAsia" w:hAnsiTheme="majorEastAsia" w:hint="eastAsia"/>
          <w:b/>
          <w:bCs/>
          <w:sz w:val="32"/>
          <w:szCs w:val="32"/>
        </w:rPr>
        <w:t>９</w:t>
      </w:r>
      <w:r w:rsidRPr="007058EC">
        <w:rPr>
          <w:rFonts w:asciiTheme="majorEastAsia" w:eastAsiaTheme="majorEastAsia" w:hAnsiTheme="majorEastAsia" w:hint="eastAsia"/>
          <w:b/>
          <w:bCs/>
          <w:sz w:val="32"/>
          <w:szCs w:val="32"/>
        </w:rPr>
        <w:t>章　任意後見の将来の展望</w:t>
      </w:r>
    </w:p>
    <w:p w14:paraId="758FC600" w14:textId="62D19D33" w:rsidR="00C44C18" w:rsidRPr="007058EC" w:rsidRDefault="00C44C18" w:rsidP="004B134C">
      <w:pPr>
        <w:rPr>
          <w:rFonts w:asciiTheme="majorEastAsia" w:eastAsiaTheme="majorEastAsia" w:hAnsiTheme="majorEastAsia"/>
          <w:b/>
          <w:bCs/>
          <w:szCs w:val="21"/>
        </w:rPr>
      </w:pPr>
      <w:r w:rsidRPr="007058EC">
        <w:rPr>
          <w:rFonts w:asciiTheme="majorEastAsia" w:eastAsiaTheme="majorEastAsia" w:hAnsiTheme="majorEastAsia" w:hint="eastAsia"/>
          <w:b/>
          <w:bCs/>
          <w:szCs w:val="21"/>
        </w:rPr>
        <w:t>１　任意後見の利用の拡大に向けて</w:t>
      </w:r>
    </w:p>
    <w:p w14:paraId="197E6EF2" w14:textId="4967AAAD" w:rsidR="001F2583" w:rsidRPr="007058EC" w:rsidRDefault="001F2583" w:rsidP="004B134C">
      <w:pPr>
        <w:rPr>
          <w:rFonts w:asciiTheme="majorEastAsia" w:eastAsiaTheme="majorEastAsia" w:hAnsiTheme="majorEastAsia"/>
          <w:b/>
          <w:bCs/>
          <w:szCs w:val="21"/>
        </w:rPr>
      </w:pPr>
      <w:r w:rsidRPr="007058EC">
        <w:rPr>
          <w:rFonts w:asciiTheme="majorEastAsia" w:eastAsiaTheme="majorEastAsia" w:hAnsiTheme="majorEastAsia" w:hint="eastAsia"/>
          <w:b/>
          <w:bCs/>
          <w:szCs w:val="21"/>
        </w:rPr>
        <w:t>（１）利用促進法の制定で任意後見は増えたのか</w:t>
      </w:r>
    </w:p>
    <w:p w14:paraId="35B60F6E" w14:textId="5633BA49" w:rsidR="00FC48FD" w:rsidRPr="007336CA" w:rsidRDefault="00FC48FD" w:rsidP="005C2769">
      <w:pPr>
        <w:ind w:firstLineChars="100" w:firstLine="227"/>
        <w:rPr>
          <w:rFonts w:asciiTheme="minorEastAsia" w:hAnsiTheme="minorEastAsia"/>
          <w:szCs w:val="21"/>
        </w:rPr>
      </w:pPr>
      <w:r w:rsidRPr="007336CA">
        <w:rPr>
          <w:rFonts w:asciiTheme="minorEastAsia" w:hAnsiTheme="minorEastAsia" w:hint="eastAsia"/>
          <w:szCs w:val="21"/>
        </w:rPr>
        <w:t xml:space="preserve">　今後、任意後見は社会に必要とされ増えていくのでしょうか。</w:t>
      </w:r>
    </w:p>
    <w:p w14:paraId="7DD0E4CF" w14:textId="7F589BE7" w:rsidR="00FC48FD" w:rsidRPr="007336CA" w:rsidRDefault="00FC48FD" w:rsidP="005C2769">
      <w:pPr>
        <w:ind w:leftChars="100" w:left="227" w:firstLineChars="100" w:firstLine="227"/>
        <w:rPr>
          <w:rFonts w:asciiTheme="minorEastAsia" w:hAnsiTheme="minorEastAsia"/>
          <w:szCs w:val="21"/>
        </w:rPr>
      </w:pPr>
      <w:r w:rsidRPr="007336CA">
        <w:rPr>
          <w:rFonts w:asciiTheme="minorEastAsia" w:hAnsiTheme="minorEastAsia" w:hint="eastAsia"/>
          <w:szCs w:val="21"/>
        </w:rPr>
        <w:t>平成２０年頃から成年後見に関する仕事に意識を置いて</w:t>
      </w:r>
      <w:r w:rsidR="001F2583" w:rsidRPr="007336CA">
        <w:rPr>
          <w:rFonts w:asciiTheme="minorEastAsia" w:hAnsiTheme="minorEastAsia" w:hint="eastAsia"/>
          <w:szCs w:val="21"/>
        </w:rPr>
        <w:t>任意後見制度をみている</w:t>
      </w:r>
      <w:r w:rsidRPr="007336CA">
        <w:rPr>
          <w:rFonts w:asciiTheme="minorEastAsia" w:hAnsiTheme="minorEastAsia" w:hint="eastAsia"/>
          <w:szCs w:val="21"/>
        </w:rPr>
        <w:t>筆者からすると、</w:t>
      </w:r>
      <w:r w:rsidR="003D313F">
        <w:rPr>
          <w:rFonts w:asciiTheme="minorEastAsia" w:hAnsiTheme="minorEastAsia" w:hint="eastAsia"/>
          <w:szCs w:val="21"/>
        </w:rPr>
        <w:t>現時点で</w:t>
      </w:r>
      <w:r w:rsidRPr="007336CA">
        <w:rPr>
          <w:rFonts w:asciiTheme="minorEastAsia" w:hAnsiTheme="minorEastAsia" w:hint="eastAsia"/>
          <w:szCs w:val="21"/>
        </w:rPr>
        <w:t>急拡大</w:t>
      </w:r>
      <w:r w:rsidR="003D313F">
        <w:rPr>
          <w:rFonts w:asciiTheme="minorEastAsia" w:hAnsiTheme="minorEastAsia" w:hint="eastAsia"/>
          <w:szCs w:val="21"/>
        </w:rPr>
        <w:t>している</w:t>
      </w:r>
      <w:r w:rsidRPr="007336CA">
        <w:rPr>
          <w:rFonts w:asciiTheme="minorEastAsia" w:hAnsiTheme="minorEastAsia" w:hint="eastAsia"/>
          <w:szCs w:val="21"/>
        </w:rPr>
        <w:t>とは感じられません。平成２８年に成立した</w:t>
      </w:r>
      <w:r w:rsidR="00AB2C8E" w:rsidRPr="007336CA">
        <w:rPr>
          <w:rFonts w:asciiTheme="minorEastAsia" w:hAnsiTheme="minorEastAsia" w:hint="eastAsia"/>
          <w:szCs w:val="21"/>
        </w:rPr>
        <w:t>「</w:t>
      </w:r>
      <w:r w:rsidRPr="007336CA">
        <w:rPr>
          <w:rFonts w:asciiTheme="minorEastAsia" w:hAnsiTheme="minorEastAsia" w:hint="eastAsia"/>
          <w:szCs w:val="21"/>
        </w:rPr>
        <w:t>成年後見制度の利用の促進に関する法律</w:t>
      </w:r>
      <w:r w:rsidR="00AB2C8E" w:rsidRPr="007336CA">
        <w:rPr>
          <w:rFonts w:asciiTheme="minorEastAsia" w:hAnsiTheme="minorEastAsia" w:hint="eastAsia"/>
          <w:szCs w:val="21"/>
        </w:rPr>
        <w:t>」</w:t>
      </w:r>
      <w:r w:rsidR="001F2583" w:rsidRPr="007336CA">
        <w:rPr>
          <w:rFonts w:asciiTheme="minorEastAsia" w:hAnsiTheme="minorEastAsia" w:hint="eastAsia"/>
          <w:szCs w:val="21"/>
        </w:rPr>
        <w:t>（利用促進法）</w:t>
      </w:r>
      <w:r w:rsidRPr="007336CA">
        <w:rPr>
          <w:rFonts w:asciiTheme="minorEastAsia" w:hAnsiTheme="minorEastAsia" w:hint="eastAsia"/>
          <w:szCs w:val="21"/>
        </w:rPr>
        <w:t>によって、</w:t>
      </w:r>
      <w:r w:rsidR="00AB2C8E" w:rsidRPr="007336CA">
        <w:rPr>
          <w:rFonts w:asciiTheme="minorEastAsia" w:hAnsiTheme="minorEastAsia" w:hint="eastAsia"/>
          <w:szCs w:val="21"/>
        </w:rPr>
        <w:t>政府は、</w:t>
      </w:r>
      <w:r w:rsidRPr="007336CA">
        <w:rPr>
          <w:rFonts w:asciiTheme="minorEastAsia" w:hAnsiTheme="minorEastAsia" w:hint="eastAsia"/>
          <w:szCs w:val="21"/>
        </w:rPr>
        <w:t>成年後見制度のうち特に任意後見制度の拡充に力を注ぐものと期待をしていたのですが、一般市民の認知度が高まったとの報告は見たことがありません。</w:t>
      </w:r>
    </w:p>
    <w:p w14:paraId="1EC4E676" w14:textId="36092EB8" w:rsidR="00FC48FD" w:rsidRPr="007336CA" w:rsidRDefault="001F2583" w:rsidP="005C2769">
      <w:pPr>
        <w:ind w:leftChars="100" w:left="227"/>
        <w:rPr>
          <w:rFonts w:asciiTheme="minorEastAsia" w:hAnsiTheme="minorEastAsia"/>
          <w:szCs w:val="21"/>
        </w:rPr>
      </w:pPr>
      <w:r w:rsidRPr="007336CA">
        <w:rPr>
          <w:rFonts w:asciiTheme="minorEastAsia" w:hAnsiTheme="minorEastAsia" w:hint="eastAsia"/>
          <w:szCs w:val="21"/>
        </w:rPr>
        <w:t xml:space="preserve">　最近は、民事信託の利用が拡大したことで、民事信託の問題点について不安視され</w:t>
      </w:r>
      <w:r w:rsidR="00AB2C8E" w:rsidRPr="007336CA">
        <w:rPr>
          <w:rFonts w:asciiTheme="minorEastAsia" w:hAnsiTheme="minorEastAsia" w:hint="eastAsia"/>
          <w:szCs w:val="21"/>
        </w:rPr>
        <w:t>、その問題点の解決策として</w:t>
      </w:r>
      <w:r w:rsidRPr="007336CA">
        <w:rPr>
          <w:rFonts w:asciiTheme="minorEastAsia" w:hAnsiTheme="minorEastAsia" w:hint="eastAsia"/>
          <w:szCs w:val="21"/>
        </w:rPr>
        <w:t>、任意後見が見直されつつあると感じています。</w:t>
      </w:r>
    </w:p>
    <w:p w14:paraId="1C23E2F5" w14:textId="77777777" w:rsidR="00FC48FD" w:rsidRPr="007336CA" w:rsidRDefault="00FC48FD" w:rsidP="004B134C">
      <w:pPr>
        <w:rPr>
          <w:rFonts w:asciiTheme="minorEastAsia" w:hAnsiTheme="minorEastAsia"/>
          <w:szCs w:val="21"/>
        </w:rPr>
      </w:pPr>
    </w:p>
    <w:p w14:paraId="0708DD86" w14:textId="13B79B28" w:rsidR="00FC48FD" w:rsidRPr="007058EC" w:rsidRDefault="00515A26" w:rsidP="00515A26">
      <w:pPr>
        <w:pStyle w:val="af6"/>
        <w:numPr>
          <w:ilvl w:val="0"/>
          <w:numId w:val="33"/>
        </w:numPr>
        <w:ind w:leftChars="0"/>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担い手を増やす</w:t>
      </w:r>
    </w:p>
    <w:p w14:paraId="19E0533C" w14:textId="674DA6AA" w:rsidR="00515A26" w:rsidRPr="007336CA" w:rsidRDefault="00515A26" w:rsidP="005C2769">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5C2769" w:rsidRPr="007336CA">
        <w:rPr>
          <w:rFonts w:asciiTheme="minorEastAsia" w:hAnsiTheme="minorEastAsia" w:hint="eastAsia"/>
          <w:szCs w:val="21"/>
        </w:rPr>
        <w:t xml:space="preserve">　</w:t>
      </w:r>
      <w:r w:rsidRPr="007336CA">
        <w:rPr>
          <w:rFonts w:asciiTheme="minorEastAsia" w:hAnsiTheme="minorEastAsia" w:hint="eastAsia"/>
          <w:szCs w:val="21"/>
        </w:rPr>
        <w:t>任意後見の受任者の７割以上が親族や知人・友人です。残りの３割弱が</w:t>
      </w:r>
      <w:r w:rsidR="00AE5574" w:rsidRPr="007336CA">
        <w:rPr>
          <w:rFonts w:asciiTheme="minorEastAsia" w:hAnsiTheme="minorEastAsia" w:hint="eastAsia"/>
          <w:szCs w:val="21"/>
        </w:rPr>
        <w:t>第三者</w:t>
      </w:r>
      <w:r w:rsidRPr="007336CA">
        <w:rPr>
          <w:rFonts w:asciiTheme="minorEastAsia" w:hAnsiTheme="minorEastAsia" w:hint="eastAsia"/>
          <w:szCs w:val="21"/>
        </w:rPr>
        <w:t>との</w:t>
      </w:r>
      <w:r w:rsidR="00AE5574" w:rsidRPr="007336CA">
        <w:rPr>
          <w:rFonts w:asciiTheme="minorEastAsia" w:hAnsiTheme="minorEastAsia" w:hint="eastAsia"/>
          <w:szCs w:val="21"/>
        </w:rPr>
        <w:t>契約です。第１章で確認したように、年間約１２，０００件の任意後見契約</w:t>
      </w:r>
      <w:r w:rsidR="001F098A" w:rsidRPr="007336CA">
        <w:rPr>
          <w:rFonts w:asciiTheme="minorEastAsia" w:hAnsiTheme="minorEastAsia" w:hint="eastAsia"/>
          <w:szCs w:val="21"/>
        </w:rPr>
        <w:t>があります。そ</w:t>
      </w:r>
      <w:r w:rsidR="00AE5574" w:rsidRPr="007336CA">
        <w:rPr>
          <w:rFonts w:asciiTheme="minorEastAsia" w:hAnsiTheme="minorEastAsia" w:hint="eastAsia"/>
          <w:szCs w:val="21"/>
        </w:rPr>
        <w:t>の</w:t>
      </w:r>
      <w:r w:rsidR="001F098A" w:rsidRPr="007336CA">
        <w:rPr>
          <w:rFonts w:asciiTheme="minorEastAsia" w:hAnsiTheme="minorEastAsia" w:hint="eastAsia"/>
          <w:szCs w:val="21"/>
        </w:rPr>
        <w:t>割合</w:t>
      </w:r>
      <w:r w:rsidR="00AB2C8E" w:rsidRPr="007336CA">
        <w:rPr>
          <w:rFonts w:asciiTheme="minorEastAsia" w:hAnsiTheme="minorEastAsia" w:hint="eastAsia"/>
          <w:szCs w:val="21"/>
        </w:rPr>
        <w:t>で</w:t>
      </w:r>
      <w:r w:rsidR="001F098A" w:rsidRPr="007336CA">
        <w:rPr>
          <w:rFonts w:asciiTheme="minorEastAsia" w:hAnsiTheme="minorEastAsia" w:hint="eastAsia"/>
          <w:szCs w:val="21"/>
        </w:rPr>
        <w:t>当てはめると</w:t>
      </w:r>
      <w:r w:rsidR="00AE5574" w:rsidRPr="007336CA">
        <w:rPr>
          <w:rFonts w:asciiTheme="minorEastAsia" w:hAnsiTheme="minorEastAsia" w:hint="eastAsia"/>
          <w:szCs w:val="21"/>
        </w:rPr>
        <w:t>３，０００件～３，６００件程度が第三者である専門家</w:t>
      </w:r>
      <w:r w:rsidR="001F098A" w:rsidRPr="007336CA">
        <w:rPr>
          <w:rFonts w:asciiTheme="minorEastAsia" w:hAnsiTheme="minorEastAsia" w:hint="eastAsia"/>
          <w:szCs w:val="21"/>
        </w:rPr>
        <w:t>が受任者となる</w:t>
      </w:r>
      <w:r w:rsidR="00AE5574" w:rsidRPr="007336CA">
        <w:rPr>
          <w:rFonts w:asciiTheme="minorEastAsia" w:hAnsiTheme="minorEastAsia" w:hint="eastAsia"/>
          <w:szCs w:val="21"/>
        </w:rPr>
        <w:t>契約だと考えられます。</w:t>
      </w:r>
    </w:p>
    <w:p w14:paraId="2828A283" w14:textId="17F32263" w:rsidR="00AE5574" w:rsidRPr="007336CA" w:rsidRDefault="00AE5574" w:rsidP="005C2769">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5C2769" w:rsidRPr="007336CA">
        <w:rPr>
          <w:rFonts w:asciiTheme="minorEastAsia" w:hAnsiTheme="minorEastAsia" w:hint="eastAsia"/>
          <w:szCs w:val="21"/>
        </w:rPr>
        <w:t xml:space="preserve">　</w:t>
      </w:r>
      <w:r w:rsidRPr="007336CA">
        <w:rPr>
          <w:rFonts w:asciiTheme="minorEastAsia" w:hAnsiTheme="minorEastAsia" w:hint="eastAsia"/>
          <w:szCs w:val="21"/>
        </w:rPr>
        <w:t>年間の任意後見</w:t>
      </w:r>
      <w:r w:rsidR="001F098A" w:rsidRPr="007336CA">
        <w:rPr>
          <w:rFonts w:asciiTheme="minorEastAsia" w:hAnsiTheme="minorEastAsia" w:hint="eastAsia"/>
          <w:szCs w:val="21"/>
        </w:rPr>
        <w:t>が</w:t>
      </w:r>
      <w:r w:rsidRPr="007336CA">
        <w:rPr>
          <w:rFonts w:asciiTheme="minorEastAsia" w:hAnsiTheme="minorEastAsia" w:hint="eastAsia"/>
          <w:szCs w:val="21"/>
        </w:rPr>
        <w:t>発効する件数は、約７５０件です。そのうち</w:t>
      </w:r>
      <w:r w:rsidR="005C2769" w:rsidRPr="007336CA">
        <w:rPr>
          <w:rFonts w:asciiTheme="minorEastAsia" w:hAnsiTheme="minorEastAsia" w:hint="eastAsia"/>
          <w:szCs w:val="21"/>
        </w:rPr>
        <w:t>の</w:t>
      </w:r>
      <w:r w:rsidRPr="007336CA">
        <w:rPr>
          <w:rFonts w:asciiTheme="minorEastAsia" w:hAnsiTheme="minorEastAsia" w:hint="eastAsia"/>
          <w:szCs w:val="21"/>
        </w:rPr>
        <w:t>３０％程度</w:t>
      </w:r>
      <w:r w:rsidR="005C2769" w:rsidRPr="007336CA">
        <w:rPr>
          <w:rFonts w:asciiTheme="minorEastAsia" w:hAnsiTheme="minorEastAsia" w:hint="eastAsia"/>
          <w:szCs w:val="21"/>
        </w:rPr>
        <w:t>は、</w:t>
      </w:r>
      <w:r w:rsidRPr="007336CA">
        <w:rPr>
          <w:rFonts w:asciiTheme="minorEastAsia" w:hAnsiTheme="minorEastAsia" w:hint="eastAsia"/>
          <w:szCs w:val="21"/>
        </w:rPr>
        <w:t>専門家が</w:t>
      </w:r>
      <w:r w:rsidR="0037323F" w:rsidRPr="007336CA">
        <w:rPr>
          <w:rFonts w:asciiTheme="minorEastAsia" w:hAnsiTheme="minorEastAsia" w:hint="eastAsia"/>
          <w:szCs w:val="21"/>
        </w:rPr>
        <w:t>任意後見人として発効していると</w:t>
      </w:r>
      <w:r w:rsidR="00AB2C8E" w:rsidRPr="007336CA">
        <w:rPr>
          <w:rFonts w:asciiTheme="minorEastAsia" w:hAnsiTheme="minorEastAsia" w:hint="eastAsia"/>
          <w:szCs w:val="21"/>
        </w:rPr>
        <w:t>換算</w:t>
      </w:r>
      <w:r w:rsidR="0037323F" w:rsidRPr="007336CA">
        <w:rPr>
          <w:rFonts w:asciiTheme="minorEastAsia" w:hAnsiTheme="minorEastAsia" w:hint="eastAsia"/>
          <w:szCs w:val="21"/>
        </w:rPr>
        <w:t>すると年間</w:t>
      </w:r>
      <w:r w:rsidR="005C2769" w:rsidRPr="007336CA">
        <w:rPr>
          <w:rFonts w:asciiTheme="minorEastAsia" w:hAnsiTheme="minorEastAsia" w:hint="eastAsia"/>
          <w:szCs w:val="21"/>
        </w:rPr>
        <w:t>約</w:t>
      </w:r>
      <w:r w:rsidR="0037323F" w:rsidRPr="007336CA">
        <w:rPr>
          <w:rFonts w:asciiTheme="minorEastAsia" w:hAnsiTheme="minorEastAsia" w:hint="eastAsia"/>
          <w:szCs w:val="21"/>
        </w:rPr>
        <w:t>２２５件です。</w:t>
      </w:r>
      <w:r w:rsidR="005C2769" w:rsidRPr="007336CA">
        <w:rPr>
          <w:rFonts w:asciiTheme="minorEastAsia" w:hAnsiTheme="minorEastAsia" w:hint="eastAsia"/>
          <w:szCs w:val="21"/>
        </w:rPr>
        <w:t>この数字をみると、専門家が受任者として任意後見契約をして、発効までたどり着いて、更に本人が死亡し遺言執行まで経験した</w:t>
      </w:r>
      <w:r w:rsidR="00AB2C8E" w:rsidRPr="007336CA">
        <w:rPr>
          <w:rFonts w:asciiTheme="minorEastAsia" w:hAnsiTheme="minorEastAsia" w:hint="eastAsia"/>
          <w:szCs w:val="21"/>
        </w:rPr>
        <w:t>という</w:t>
      </w:r>
      <w:r w:rsidR="005C2769" w:rsidRPr="007336CA">
        <w:rPr>
          <w:rFonts w:asciiTheme="minorEastAsia" w:hAnsiTheme="minorEastAsia" w:hint="eastAsia"/>
          <w:szCs w:val="21"/>
        </w:rPr>
        <w:t>人はまだまだ少ないのが現状だと思います。そうであれば、経験</w:t>
      </w:r>
      <w:r w:rsidR="00AB2C8E" w:rsidRPr="007336CA">
        <w:rPr>
          <w:rFonts w:asciiTheme="minorEastAsia" w:hAnsiTheme="minorEastAsia" w:hint="eastAsia"/>
          <w:szCs w:val="21"/>
        </w:rPr>
        <w:t>でき</w:t>
      </w:r>
      <w:r w:rsidR="005C2769" w:rsidRPr="007336CA">
        <w:rPr>
          <w:rFonts w:asciiTheme="minorEastAsia" w:hAnsiTheme="minorEastAsia" w:hint="eastAsia"/>
          <w:szCs w:val="21"/>
        </w:rPr>
        <w:t>たら他の専門家</w:t>
      </w:r>
      <w:r w:rsidR="00AB2C8E" w:rsidRPr="007336CA">
        <w:rPr>
          <w:rFonts w:asciiTheme="minorEastAsia" w:hAnsiTheme="minorEastAsia" w:hint="eastAsia"/>
          <w:szCs w:val="21"/>
        </w:rPr>
        <w:t>が経験したことがない業務</w:t>
      </w:r>
      <w:r w:rsidR="005C2769" w:rsidRPr="007336CA">
        <w:rPr>
          <w:rFonts w:asciiTheme="minorEastAsia" w:hAnsiTheme="minorEastAsia" w:hint="eastAsia"/>
          <w:szCs w:val="21"/>
        </w:rPr>
        <w:t>だということですから積極的に強みとしてアピールできるのではないでしょうか。仕事というのは、強いところに集中してくるものです。</w:t>
      </w:r>
      <w:r w:rsidR="001F098A" w:rsidRPr="007336CA">
        <w:rPr>
          <w:rFonts w:asciiTheme="minorEastAsia" w:hAnsiTheme="minorEastAsia" w:hint="eastAsia"/>
          <w:szCs w:val="21"/>
        </w:rPr>
        <w:t>ぜひ積極的に任意後見契約の受任者を受けてみて下さい。</w:t>
      </w:r>
      <w:r w:rsidR="00210F26">
        <w:rPr>
          <w:rFonts w:asciiTheme="minorEastAsia" w:hAnsiTheme="minorEastAsia" w:hint="eastAsia"/>
          <w:szCs w:val="21"/>
        </w:rPr>
        <w:t>担い手が増えることで結果として任意後見が増えることにつながり、そこから登記の案件も生まれてくることになります。</w:t>
      </w:r>
    </w:p>
    <w:p w14:paraId="1ED45E59" w14:textId="54344862" w:rsidR="001F098A" w:rsidRPr="007336CA" w:rsidRDefault="001F098A" w:rsidP="005C2769">
      <w:pPr>
        <w:ind w:left="227" w:hangingChars="100" w:hanging="227"/>
        <w:rPr>
          <w:rFonts w:asciiTheme="minorEastAsia" w:hAnsiTheme="minorEastAsia"/>
          <w:szCs w:val="21"/>
        </w:rPr>
      </w:pPr>
    </w:p>
    <w:p w14:paraId="74C9BF73" w14:textId="51F574C0" w:rsidR="001F098A" w:rsidRPr="007058EC" w:rsidRDefault="001F098A" w:rsidP="005C2769">
      <w:pPr>
        <w:ind w:left="228" w:hangingChars="100" w:hanging="228"/>
        <w:rPr>
          <w:rFonts w:asciiTheme="majorEastAsia" w:eastAsiaTheme="majorEastAsia" w:hAnsiTheme="majorEastAsia"/>
          <w:b/>
          <w:bCs/>
          <w:szCs w:val="21"/>
        </w:rPr>
      </w:pPr>
      <w:r w:rsidRPr="007058EC">
        <w:rPr>
          <w:rFonts w:asciiTheme="majorEastAsia" w:eastAsiaTheme="majorEastAsia" w:hAnsiTheme="majorEastAsia" w:hint="eastAsia"/>
          <w:b/>
          <w:bCs/>
          <w:szCs w:val="21"/>
        </w:rPr>
        <w:t>（３）発効させないという問題</w:t>
      </w:r>
    </w:p>
    <w:p w14:paraId="775AFE87" w14:textId="2091DB8F" w:rsidR="00515A26" w:rsidRPr="007336CA" w:rsidRDefault="001F098A" w:rsidP="00EE61F9">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EE61F9" w:rsidRPr="007336CA">
        <w:rPr>
          <w:rFonts w:asciiTheme="minorEastAsia" w:hAnsiTheme="minorEastAsia" w:hint="eastAsia"/>
          <w:szCs w:val="21"/>
        </w:rPr>
        <w:t xml:space="preserve">　</w:t>
      </w:r>
      <w:r w:rsidRPr="007336CA">
        <w:rPr>
          <w:rFonts w:asciiTheme="minorEastAsia" w:hAnsiTheme="minorEastAsia" w:hint="eastAsia"/>
          <w:szCs w:val="21"/>
        </w:rPr>
        <w:t>任意後見契約は、</w:t>
      </w:r>
      <w:r w:rsidR="00757F99">
        <w:rPr>
          <w:rFonts w:asciiTheme="minorEastAsia" w:hAnsiTheme="minorEastAsia" w:hint="eastAsia"/>
          <w:szCs w:val="21"/>
        </w:rPr>
        <w:t>２０１９年で</w:t>
      </w:r>
      <w:r w:rsidRPr="007336CA">
        <w:rPr>
          <w:rFonts w:asciiTheme="minorEastAsia" w:hAnsiTheme="minorEastAsia" w:hint="eastAsia"/>
          <w:szCs w:val="21"/>
        </w:rPr>
        <w:t>年間約１</w:t>
      </w:r>
      <w:r w:rsidR="00757F99">
        <w:rPr>
          <w:rFonts w:asciiTheme="minorEastAsia" w:hAnsiTheme="minorEastAsia" w:hint="eastAsia"/>
          <w:szCs w:val="21"/>
        </w:rPr>
        <w:t>４</w:t>
      </w:r>
      <w:r w:rsidRPr="007336CA">
        <w:rPr>
          <w:rFonts w:asciiTheme="minorEastAsia" w:hAnsiTheme="minorEastAsia" w:hint="eastAsia"/>
          <w:szCs w:val="21"/>
        </w:rPr>
        <w:t>，０００件で、発効しているのが約７</w:t>
      </w:r>
      <w:r w:rsidR="00757F99">
        <w:rPr>
          <w:rFonts w:asciiTheme="minorEastAsia" w:hAnsiTheme="minorEastAsia" w:hint="eastAsia"/>
          <w:szCs w:val="21"/>
        </w:rPr>
        <w:t>５</w:t>
      </w:r>
      <w:r w:rsidRPr="007336CA">
        <w:rPr>
          <w:rFonts w:asciiTheme="minorEastAsia" w:hAnsiTheme="minorEastAsia" w:hint="eastAsia"/>
          <w:szCs w:val="21"/>
        </w:rPr>
        <w:t>０件だとすると</w:t>
      </w:r>
      <w:r w:rsidR="00AB2C8E" w:rsidRPr="007336CA">
        <w:rPr>
          <w:rFonts w:asciiTheme="minorEastAsia" w:hAnsiTheme="minorEastAsia" w:hint="eastAsia"/>
          <w:szCs w:val="21"/>
        </w:rPr>
        <w:t>、発効の割合は</w:t>
      </w:r>
      <w:r w:rsidR="00757F99">
        <w:rPr>
          <w:rFonts w:asciiTheme="minorEastAsia" w:hAnsiTheme="minorEastAsia" w:hint="eastAsia"/>
          <w:szCs w:val="21"/>
        </w:rPr>
        <w:t>５</w:t>
      </w:r>
      <w:r w:rsidRPr="007336CA">
        <w:rPr>
          <w:rFonts w:asciiTheme="minorEastAsia" w:hAnsiTheme="minorEastAsia" w:hint="eastAsia"/>
          <w:szCs w:val="21"/>
        </w:rPr>
        <w:t>．</w:t>
      </w:r>
      <w:r w:rsidR="00757F99">
        <w:rPr>
          <w:rFonts w:asciiTheme="minorEastAsia" w:hAnsiTheme="minorEastAsia" w:hint="eastAsia"/>
          <w:szCs w:val="21"/>
        </w:rPr>
        <w:t>３</w:t>
      </w:r>
      <w:r w:rsidRPr="007336CA">
        <w:rPr>
          <w:rFonts w:asciiTheme="minorEastAsia" w:hAnsiTheme="minorEastAsia" w:hint="eastAsia"/>
          <w:szCs w:val="21"/>
        </w:rPr>
        <w:t>％程度です。任意後見契約を締結するような人は、常にリスクヘッジを</w:t>
      </w:r>
      <w:r w:rsidR="00AB2C8E" w:rsidRPr="007336CA">
        <w:rPr>
          <w:rFonts w:asciiTheme="minorEastAsia" w:hAnsiTheme="minorEastAsia" w:hint="eastAsia"/>
          <w:szCs w:val="21"/>
        </w:rPr>
        <w:t>考えて</w:t>
      </w:r>
      <w:r w:rsidRPr="007336CA">
        <w:rPr>
          <w:rFonts w:asciiTheme="minorEastAsia" w:hAnsiTheme="minorEastAsia" w:hint="eastAsia"/>
          <w:szCs w:val="21"/>
        </w:rPr>
        <w:t>いて、もし</w:t>
      </w:r>
      <w:r w:rsidR="00757F99">
        <w:rPr>
          <w:rFonts w:asciiTheme="minorEastAsia" w:hAnsiTheme="minorEastAsia" w:hint="eastAsia"/>
          <w:szCs w:val="21"/>
        </w:rPr>
        <w:t>「私は、</w:t>
      </w:r>
      <w:r w:rsidRPr="007336CA">
        <w:rPr>
          <w:rFonts w:asciiTheme="minorEastAsia" w:hAnsiTheme="minorEastAsia" w:hint="eastAsia"/>
          <w:szCs w:val="21"/>
        </w:rPr>
        <w:t>認知症になったとしても任意後見契約をしている</w:t>
      </w:r>
      <w:r w:rsidR="00757F99">
        <w:rPr>
          <w:rFonts w:asciiTheme="minorEastAsia" w:hAnsiTheme="minorEastAsia" w:hint="eastAsia"/>
          <w:szCs w:val="21"/>
        </w:rPr>
        <w:t>から大丈夫。」という本人の安心感</w:t>
      </w:r>
      <w:r w:rsidRPr="007336CA">
        <w:rPr>
          <w:rFonts w:asciiTheme="minorEastAsia" w:hAnsiTheme="minorEastAsia" w:hint="eastAsia"/>
          <w:szCs w:val="21"/>
        </w:rPr>
        <w:t>から認知症になりにくい</w:t>
      </w:r>
      <w:r w:rsidR="00757F99">
        <w:rPr>
          <w:rFonts w:asciiTheme="minorEastAsia" w:hAnsiTheme="minorEastAsia" w:hint="eastAsia"/>
          <w:szCs w:val="21"/>
        </w:rPr>
        <w:t>のでしょうか。その安心感から</w:t>
      </w:r>
      <w:r w:rsidR="00AB2C8E" w:rsidRPr="007336CA">
        <w:rPr>
          <w:rFonts w:asciiTheme="minorEastAsia" w:hAnsiTheme="minorEastAsia" w:hint="eastAsia"/>
          <w:szCs w:val="21"/>
        </w:rPr>
        <w:t>認知症</w:t>
      </w:r>
      <w:r w:rsidR="00757F99">
        <w:rPr>
          <w:rFonts w:asciiTheme="minorEastAsia" w:hAnsiTheme="minorEastAsia" w:hint="eastAsia"/>
          <w:szCs w:val="21"/>
        </w:rPr>
        <w:t>が</w:t>
      </w:r>
      <w:r w:rsidR="00AB2C8E" w:rsidRPr="007336CA">
        <w:rPr>
          <w:rFonts w:asciiTheme="minorEastAsia" w:hAnsiTheme="minorEastAsia" w:hint="eastAsia"/>
          <w:szCs w:val="21"/>
        </w:rPr>
        <w:t>発症</w:t>
      </w:r>
      <w:r w:rsidR="00757F99">
        <w:rPr>
          <w:rFonts w:asciiTheme="minorEastAsia" w:hAnsiTheme="minorEastAsia" w:hint="eastAsia"/>
          <w:szCs w:val="21"/>
        </w:rPr>
        <w:t>して任意後見契約が発効する割合が５</w:t>
      </w:r>
      <w:r w:rsidRPr="007336CA">
        <w:rPr>
          <w:rFonts w:asciiTheme="minorEastAsia" w:hAnsiTheme="minorEastAsia" w:hint="eastAsia"/>
          <w:szCs w:val="21"/>
        </w:rPr>
        <w:t>．</w:t>
      </w:r>
      <w:r w:rsidR="00757F99">
        <w:rPr>
          <w:rFonts w:asciiTheme="minorEastAsia" w:hAnsiTheme="minorEastAsia" w:hint="eastAsia"/>
          <w:szCs w:val="21"/>
        </w:rPr>
        <w:t>３</w:t>
      </w:r>
      <w:r w:rsidRPr="007336CA">
        <w:rPr>
          <w:rFonts w:asciiTheme="minorEastAsia" w:hAnsiTheme="minorEastAsia" w:hint="eastAsia"/>
          <w:szCs w:val="21"/>
        </w:rPr>
        <w:t>％程度</w:t>
      </w:r>
      <w:r w:rsidR="00757F99">
        <w:rPr>
          <w:rFonts w:asciiTheme="minorEastAsia" w:hAnsiTheme="minorEastAsia" w:hint="eastAsia"/>
          <w:szCs w:val="21"/>
        </w:rPr>
        <w:t>と低いのでしょうか</w:t>
      </w:r>
      <w:r w:rsidRPr="007336CA">
        <w:rPr>
          <w:rFonts w:asciiTheme="minorEastAsia" w:hAnsiTheme="minorEastAsia" w:hint="eastAsia"/>
          <w:szCs w:val="21"/>
        </w:rPr>
        <w:t>。</w:t>
      </w:r>
    </w:p>
    <w:p w14:paraId="755A2EE9" w14:textId="29DF8225" w:rsidR="00757F99" w:rsidRDefault="001F098A" w:rsidP="00EE61F9">
      <w:pPr>
        <w:ind w:leftChars="100" w:left="227" w:firstLineChars="100" w:firstLine="227"/>
        <w:rPr>
          <w:rFonts w:asciiTheme="minorEastAsia" w:hAnsiTheme="minorEastAsia"/>
          <w:szCs w:val="21"/>
        </w:rPr>
      </w:pPr>
      <w:r w:rsidRPr="007336CA">
        <w:rPr>
          <w:rFonts w:asciiTheme="minorEastAsia" w:hAnsiTheme="minorEastAsia" w:hint="eastAsia"/>
          <w:szCs w:val="21"/>
        </w:rPr>
        <w:lastRenderedPageBreak/>
        <w:t>きっとそれは、否でしょう。</w:t>
      </w:r>
      <w:r w:rsidR="00EE61F9" w:rsidRPr="007336CA">
        <w:rPr>
          <w:rFonts w:asciiTheme="minorEastAsia" w:hAnsiTheme="minorEastAsia" w:hint="eastAsia"/>
          <w:szCs w:val="21"/>
        </w:rPr>
        <w:t>８０歳以上の５０％、８５歳以上だと５８％くらいの確率で認知症になるのです。いくら何でも</w:t>
      </w:r>
      <w:r w:rsidR="00757F99">
        <w:rPr>
          <w:rFonts w:asciiTheme="minorEastAsia" w:hAnsiTheme="minorEastAsia" w:hint="eastAsia"/>
          <w:szCs w:val="21"/>
        </w:rPr>
        <w:t>５</w:t>
      </w:r>
      <w:r w:rsidR="00EE61F9" w:rsidRPr="007336CA">
        <w:rPr>
          <w:rFonts w:asciiTheme="minorEastAsia" w:hAnsiTheme="minorEastAsia" w:hint="eastAsia"/>
          <w:szCs w:val="21"/>
        </w:rPr>
        <w:t>．</w:t>
      </w:r>
      <w:r w:rsidR="00757F99">
        <w:rPr>
          <w:rFonts w:asciiTheme="minorEastAsia" w:hAnsiTheme="minorEastAsia" w:hint="eastAsia"/>
          <w:szCs w:val="21"/>
        </w:rPr>
        <w:t>３</w:t>
      </w:r>
      <w:r w:rsidR="00EE61F9" w:rsidRPr="007336CA">
        <w:rPr>
          <w:rFonts w:asciiTheme="minorEastAsia" w:hAnsiTheme="minorEastAsia" w:hint="eastAsia"/>
          <w:szCs w:val="21"/>
        </w:rPr>
        <w:t>％</w:t>
      </w:r>
      <w:r w:rsidR="00757F99">
        <w:rPr>
          <w:rFonts w:asciiTheme="minorEastAsia" w:hAnsiTheme="minorEastAsia" w:hint="eastAsia"/>
          <w:szCs w:val="21"/>
        </w:rPr>
        <w:t>程度</w:t>
      </w:r>
      <w:r w:rsidR="00EE61F9" w:rsidRPr="007336CA">
        <w:rPr>
          <w:rFonts w:asciiTheme="minorEastAsia" w:hAnsiTheme="minorEastAsia" w:hint="eastAsia"/>
          <w:szCs w:val="21"/>
        </w:rPr>
        <w:t>しか発効せずに亡くなっているというのは</w:t>
      </w:r>
      <w:r w:rsidR="00757F99">
        <w:rPr>
          <w:rFonts w:asciiTheme="minorEastAsia" w:hAnsiTheme="minorEastAsia" w:hint="eastAsia"/>
          <w:szCs w:val="21"/>
        </w:rPr>
        <w:t>数字が乖離しすぎている</w:t>
      </w:r>
      <w:r w:rsidR="00EE61F9" w:rsidRPr="007336CA">
        <w:rPr>
          <w:rFonts w:asciiTheme="minorEastAsia" w:hAnsiTheme="minorEastAsia" w:hint="eastAsia"/>
          <w:szCs w:val="21"/>
        </w:rPr>
        <w:t>気がします。</w:t>
      </w:r>
    </w:p>
    <w:p w14:paraId="1C1EEED9" w14:textId="60DC0FE2" w:rsidR="00EE61F9" w:rsidRPr="007336CA" w:rsidRDefault="00EE61F9" w:rsidP="00EE61F9">
      <w:pPr>
        <w:ind w:leftChars="100" w:left="227" w:firstLineChars="100" w:firstLine="227"/>
        <w:rPr>
          <w:rFonts w:asciiTheme="minorEastAsia" w:hAnsiTheme="minorEastAsia"/>
          <w:szCs w:val="21"/>
        </w:rPr>
      </w:pPr>
      <w:r w:rsidRPr="007336CA">
        <w:rPr>
          <w:rFonts w:asciiTheme="minorEastAsia" w:hAnsiTheme="minorEastAsia" w:hint="eastAsia"/>
          <w:szCs w:val="21"/>
        </w:rPr>
        <w:t>数字を見る限り、本人は認知症などで任意後見を発効するべき状態であるのに、発効させていないという実態があるのだと考えられます。本来、任意後見を発効させて、任意後見監督人とい</w:t>
      </w:r>
      <w:r w:rsidR="00AB2C8E" w:rsidRPr="007336CA">
        <w:rPr>
          <w:rFonts w:asciiTheme="minorEastAsia" w:hAnsiTheme="minorEastAsia" w:hint="eastAsia"/>
          <w:szCs w:val="21"/>
        </w:rPr>
        <w:t>う公的な</w:t>
      </w:r>
      <w:r w:rsidRPr="007336CA">
        <w:rPr>
          <w:rFonts w:asciiTheme="minorEastAsia" w:hAnsiTheme="minorEastAsia" w:hint="eastAsia"/>
          <w:szCs w:val="21"/>
        </w:rPr>
        <w:t>第三者のチェックを受けつつ、財産管理や身上監護を行うべきで</w:t>
      </w:r>
      <w:r w:rsidR="00AB2C8E" w:rsidRPr="007336CA">
        <w:rPr>
          <w:rFonts w:asciiTheme="minorEastAsia" w:hAnsiTheme="minorEastAsia" w:hint="eastAsia"/>
          <w:szCs w:val="21"/>
        </w:rPr>
        <w:t>す。で</w:t>
      </w:r>
      <w:r w:rsidRPr="007336CA">
        <w:rPr>
          <w:rFonts w:asciiTheme="minorEastAsia" w:hAnsiTheme="minorEastAsia" w:hint="eastAsia"/>
          <w:szCs w:val="21"/>
        </w:rPr>
        <w:t>あるのに</w:t>
      </w:r>
      <w:r w:rsidR="00AB2C8E" w:rsidRPr="007336CA">
        <w:rPr>
          <w:rFonts w:asciiTheme="minorEastAsia" w:hAnsiTheme="minorEastAsia" w:hint="eastAsia"/>
          <w:szCs w:val="21"/>
        </w:rPr>
        <w:t>もかかわらず</w:t>
      </w:r>
      <w:r w:rsidRPr="007336CA">
        <w:rPr>
          <w:rFonts w:asciiTheme="minorEastAsia" w:hAnsiTheme="minorEastAsia" w:hint="eastAsia"/>
          <w:szCs w:val="21"/>
        </w:rPr>
        <w:t>財産管理ができる仕組みが事実上整ってしまい、本人が認知症などで判断能力が衰えて</w:t>
      </w:r>
      <w:r w:rsidR="00AB2C8E" w:rsidRPr="007336CA">
        <w:rPr>
          <w:rFonts w:asciiTheme="minorEastAsia" w:hAnsiTheme="minorEastAsia" w:hint="eastAsia"/>
          <w:szCs w:val="21"/>
        </w:rPr>
        <w:t>も</w:t>
      </w:r>
      <w:r w:rsidRPr="007336CA">
        <w:rPr>
          <w:rFonts w:asciiTheme="minorEastAsia" w:hAnsiTheme="minorEastAsia" w:hint="eastAsia"/>
          <w:szCs w:val="21"/>
        </w:rPr>
        <w:t>発効させていないのです。</w:t>
      </w:r>
    </w:p>
    <w:p w14:paraId="2DB51449" w14:textId="039709BB" w:rsidR="00EE61F9" w:rsidRPr="007336CA" w:rsidRDefault="00266318" w:rsidP="00EE61F9">
      <w:pPr>
        <w:ind w:leftChars="100" w:left="227" w:firstLineChars="100" w:firstLine="227"/>
        <w:rPr>
          <w:rFonts w:asciiTheme="minorEastAsia" w:hAnsiTheme="minorEastAsia"/>
          <w:szCs w:val="21"/>
        </w:rPr>
      </w:pPr>
      <w:r w:rsidRPr="007336CA">
        <w:rPr>
          <w:rFonts w:asciiTheme="minorEastAsia" w:hAnsiTheme="minorEastAsia" w:hint="eastAsia"/>
          <w:szCs w:val="21"/>
        </w:rPr>
        <w:t>任意後見の基本に戻って、本人の判断能力が衰えはじめ保佐または補助程度の判断能力になれば、本人が</w:t>
      </w:r>
      <w:r w:rsidR="003D313F">
        <w:rPr>
          <w:rFonts w:asciiTheme="minorEastAsia" w:hAnsiTheme="minorEastAsia" w:hint="eastAsia"/>
          <w:szCs w:val="21"/>
        </w:rPr>
        <w:t>任意後見の</w:t>
      </w:r>
      <w:r w:rsidRPr="007336CA">
        <w:rPr>
          <w:rFonts w:asciiTheme="minorEastAsia" w:hAnsiTheme="minorEastAsia" w:hint="eastAsia"/>
          <w:szCs w:val="21"/>
        </w:rPr>
        <w:t>発効に同意できるうちに、任意後見監督人選任の申立てをする方が本人の</w:t>
      </w:r>
      <w:r w:rsidR="006419E2" w:rsidRPr="007336CA">
        <w:rPr>
          <w:rFonts w:asciiTheme="minorEastAsia" w:hAnsiTheme="minorEastAsia" w:hint="eastAsia"/>
          <w:szCs w:val="21"/>
        </w:rPr>
        <w:t>自己決定の尊重に</w:t>
      </w:r>
      <w:r w:rsidRPr="007336CA">
        <w:rPr>
          <w:rFonts w:asciiTheme="minorEastAsia" w:hAnsiTheme="minorEastAsia" w:hint="eastAsia"/>
          <w:szCs w:val="21"/>
        </w:rPr>
        <w:t>なるのではないでしょうか。</w:t>
      </w:r>
      <w:r w:rsidR="00210F26">
        <w:rPr>
          <w:rFonts w:asciiTheme="minorEastAsia" w:hAnsiTheme="minorEastAsia" w:hint="eastAsia"/>
          <w:szCs w:val="21"/>
        </w:rPr>
        <w:t>せめて専門家が受任者となっている案件については、本人の同意があれば早めに任意後見を発効させて</w:t>
      </w:r>
      <w:r w:rsidR="00C26A40">
        <w:rPr>
          <w:rFonts w:asciiTheme="minorEastAsia" w:hAnsiTheme="minorEastAsia" w:hint="eastAsia"/>
          <w:szCs w:val="21"/>
        </w:rPr>
        <w:t>「</w:t>
      </w:r>
      <w:r w:rsidR="00210F26">
        <w:rPr>
          <w:rFonts w:asciiTheme="minorEastAsia" w:hAnsiTheme="minorEastAsia" w:hint="eastAsia"/>
          <w:szCs w:val="21"/>
        </w:rPr>
        <w:t>第三者の目を通した</w:t>
      </w:r>
      <w:r w:rsidR="003D313F">
        <w:rPr>
          <w:rFonts w:asciiTheme="minorEastAsia" w:hAnsiTheme="minorEastAsia" w:hint="eastAsia"/>
          <w:szCs w:val="21"/>
        </w:rPr>
        <w:t>財産管理と身上</w:t>
      </w:r>
      <w:r w:rsidR="00C26A40">
        <w:rPr>
          <w:rFonts w:asciiTheme="minorEastAsia" w:hAnsiTheme="minorEastAsia" w:hint="eastAsia"/>
          <w:szCs w:val="21"/>
        </w:rPr>
        <w:t>保護（</w:t>
      </w:r>
      <w:r w:rsidR="003D313F">
        <w:rPr>
          <w:rFonts w:asciiTheme="minorEastAsia" w:hAnsiTheme="minorEastAsia" w:hint="eastAsia"/>
          <w:szCs w:val="21"/>
        </w:rPr>
        <w:t>監護</w:t>
      </w:r>
      <w:r w:rsidR="00C26A40">
        <w:rPr>
          <w:rFonts w:asciiTheme="minorEastAsia" w:hAnsiTheme="minorEastAsia" w:hint="eastAsia"/>
          <w:szCs w:val="21"/>
        </w:rPr>
        <w:t>）</w:t>
      </w:r>
      <w:r w:rsidR="003D313F">
        <w:rPr>
          <w:rFonts w:asciiTheme="minorEastAsia" w:hAnsiTheme="minorEastAsia" w:hint="eastAsia"/>
          <w:szCs w:val="21"/>
        </w:rPr>
        <w:t>が</w:t>
      </w:r>
      <w:r w:rsidR="00C26A40">
        <w:rPr>
          <w:rFonts w:asciiTheme="minorEastAsia" w:hAnsiTheme="minorEastAsia" w:hint="eastAsia"/>
          <w:szCs w:val="21"/>
        </w:rPr>
        <w:t>始まる。」という</w:t>
      </w:r>
      <w:r w:rsidR="00210F26">
        <w:rPr>
          <w:rFonts w:asciiTheme="minorEastAsia" w:hAnsiTheme="minorEastAsia" w:hint="eastAsia"/>
          <w:szCs w:val="21"/>
        </w:rPr>
        <w:t>本人にとって安心で安全な設計になっていることを広めて欲しいと思います。</w:t>
      </w:r>
      <w:r w:rsidR="000A1497" w:rsidRPr="000A1497">
        <w:rPr>
          <w:rFonts w:asciiTheme="minorEastAsia" w:hAnsiTheme="minorEastAsia" w:hint="eastAsia"/>
          <w:szCs w:val="21"/>
        </w:rPr>
        <w:t>（</w:t>
      </w:r>
      <w:r w:rsidR="000A1497">
        <w:rPr>
          <w:rFonts w:asciiTheme="minorEastAsia" w:hAnsiTheme="minorEastAsia" w:hint="eastAsia"/>
          <w:szCs w:val="21"/>
        </w:rPr>
        <w:t>理論編</w:t>
      </w:r>
      <w:r w:rsidR="000A1497" w:rsidRPr="000A1497">
        <w:rPr>
          <w:rFonts w:asciiTheme="minorEastAsia" w:hAnsiTheme="minorEastAsia" w:hint="eastAsia"/>
          <w:szCs w:val="21"/>
        </w:rPr>
        <w:t>第１章</w:t>
      </w:r>
      <w:r w:rsidR="000A1497">
        <w:rPr>
          <w:rFonts w:asciiTheme="minorEastAsia" w:hAnsiTheme="minorEastAsia" w:hint="eastAsia"/>
          <w:szCs w:val="21"/>
        </w:rPr>
        <w:t>１</w:t>
      </w:r>
      <w:r w:rsidR="000A1497" w:rsidRPr="000A1497">
        <w:rPr>
          <w:rFonts w:asciiTheme="minorEastAsia" w:hAnsiTheme="minorEastAsia" w:hint="eastAsia"/>
          <w:szCs w:val="21"/>
        </w:rPr>
        <w:t>を参照ください。）</w:t>
      </w:r>
    </w:p>
    <w:p w14:paraId="7BBE67BB" w14:textId="22C624B5" w:rsidR="00210F26" w:rsidRPr="007336CA" w:rsidRDefault="00210F26" w:rsidP="00266318">
      <w:pPr>
        <w:rPr>
          <w:rFonts w:asciiTheme="minorEastAsia" w:hAnsiTheme="minorEastAsia"/>
          <w:szCs w:val="21"/>
        </w:rPr>
      </w:pPr>
    </w:p>
    <w:p w14:paraId="590F85F9" w14:textId="428AAB72" w:rsidR="00266318" w:rsidRPr="007058EC" w:rsidRDefault="00210F26" w:rsidP="00266318">
      <w:pPr>
        <w:rPr>
          <w:rFonts w:ascii="ＭＳ ゴシック" w:eastAsia="ＭＳ ゴシック" w:hAnsi="ＭＳ ゴシック"/>
          <w:b/>
          <w:bCs/>
          <w:szCs w:val="21"/>
        </w:rPr>
      </w:pPr>
      <w:r w:rsidRPr="007058EC">
        <w:rPr>
          <w:rFonts w:ascii="ＭＳ ゴシック" w:eastAsia="ＭＳ ゴシック" w:hAnsi="ＭＳ ゴシック" w:hint="eastAsia"/>
          <w:b/>
          <w:bCs/>
          <w:szCs w:val="21"/>
        </w:rPr>
        <w:t>２　今後の展望</w:t>
      </w:r>
    </w:p>
    <w:p w14:paraId="72998ADF" w14:textId="7E909829" w:rsidR="00266318" w:rsidRPr="007336CA" w:rsidRDefault="00266318" w:rsidP="00EF0460">
      <w:pPr>
        <w:ind w:left="227" w:hangingChars="100" w:hanging="227"/>
        <w:rPr>
          <w:rFonts w:asciiTheme="minorEastAsia" w:hAnsiTheme="minorEastAsia"/>
          <w:szCs w:val="21"/>
        </w:rPr>
      </w:pPr>
      <w:r w:rsidRPr="007336CA">
        <w:rPr>
          <w:rFonts w:asciiTheme="minorEastAsia" w:hAnsiTheme="minorEastAsia" w:hint="eastAsia"/>
          <w:szCs w:val="21"/>
        </w:rPr>
        <w:t xml:space="preserve">　</w:t>
      </w:r>
      <w:r w:rsidR="00EF0460" w:rsidRPr="007336CA">
        <w:rPr>
          <w:rFonts w:asciiTheme="minorEastAsia" w:hAnsiTheme="minorEastAsia" w:hint="eastAsia"/>
          <w:szCs w:val="21"/>
        </w:rPr>
        <w:t xml:space="preserve">　</w:t>
      </w:r>
      <w:r w:rsidRPr="007336CA">
        <w:rPr>
          <w:rFonts w:asciiTheme="minorEastAsia" w:hAnsiTheme="minorEastAsia" w:hint="eastAsia"/>
          <w:szCs w:val="21"/>
        </w:rPr>
        <w:t>受任者となる専門家の努力も必要です。しかし個人でできる啓蒙活動や努力</w:t>
      </w:r>
      <w:r w:rsidR="006419E2" w:rsidRPr="007336CA">
        <w:rPr>
          <w:rFonts w:asciiTheme="minorEastAsia" w:hAnsiTheme="minorEastAsia" w:hint="eastAsia"/>
          <w:szCs w:val="21"/>
        </w:rPr>
        <w:t>には</w:t>
      </w:r>
      <w:r w:rsidRPr="007336CA">
        <w:rPr>
          <w:rFonts w:asciiTheme="minorEastAsia" w:hAnsiTheme="minorEastAsia" w:hint="eastAsia"/>
          <w:szCs w:val="21"/>
        </w:rPr>
        <w:t>限界があります。後見と介護は車の両輪です。高齢者</w:t>
      </w:r>
      <w:r w:rsidR="006419E2" w:rsidRPr="007336CA">
        <w:rPr>
          <w:rFonts w:asciiTheme="minorEastAsia" w:hAnsiTheme="minorEastAsia" w:hint="eastAsia"/>
          <w:szCs w:val="21"/>
        </w:rPr>
        <w:t>を支援している</w:t>
      </w:r>
      <w:r w:rsidRPr="007336CA">
        <w:rPr>
          <w:rFonts w:asciiTheme="minorEastAsia" w:hAnsiTheme="minorEastAsia" w:hint="eastAsia"/>
          <w:szCs w:val="21"/>
        </w:rPr>
        <w:t>介護業界などの福祉に</w:t>
      </w:r>
      <w:r w:rsidR="006419E2" w:rsidRPr="007336CA">
        <w:rPr>
          <w:rFonts w:asciiTheme="minorEastAsia" w:hAnsiTheme="minorEastAsia" w:hint="eastAsia"/>
          <w:szCs w:val="21"/>
        </w:rPr>
        <w:t>携わる</w:t>
      </w:r>
      <w:r w:rsidRPr="007336CA">
        <w:rPr>
          <w:rFonts w:asciiTheme="minorEastAsia" w:hAnsiTheme="minorEastAsia" w:hint="eastAsia"/>
          <w:szCs w:val="21"/>
        </w:rPr>
        <w:t>人たちが積極的に任意後見を奨励するようにならないと、任意後見はなかなか増えていかないと思います。そのためには、</w:t>
      </w:r>
      <w:r w:rsidR="00EF0460" w:rsidRPr="007336CA">
        <w:rPr>
          <w:rFonts w:asciiTheme="minorEastAsia" w:hAnsiTheme="minorEastAsia" w:hint="eastAsia"/>
          <w:szCs w:val="21"/>
        </w:rPr>
        <w:t>本人の判断能力が衰えているときは、</w:t>
      </w:r>
      <w:r w:rsidRPr="007336CA">
        <w:rPr>
          <w:rFonts w:asciiTheme="minorEastAsia" w:hAnsiTheme="minorEastAsia" w:hint="eastAsia"/>
          <w:szCs w:val="21"/>
        </w:rPr>
        <w:t>事実上介護</w:t>
      </w:r>
      <w:r w:rsidR="00EF0460" w:rsidRPr="007336CA">
        <w:rPr>
          <w:rFonts w:asciiTheme="minorEastAsia" w:hAnsiTheme="minorEastAsia" w:hint="eastAsia"/>
          <w:szCs w:val="21"/>
        </w:rPr>
        <w:t>の利用の申込みや契約、高齢者施設の申込みや契約</w:t>
      </w:r>
      <w:r w:rsidR="006419E2" w:rsidRPr="007336CA">
        <w:rPr>
          <w:rFonts w:asciiTheme="minorEastAsia" w:hAnsiTheme="minorEastAsia" w:hint="eastAsia"/>
          <w:szCs w:val="21"/>
        </w:rPr>
        <w:t>について</w:t>
      </w:r>
      <w:r w:rsidR="00EF0460" w:rsidRPr="007336CA">
        <w:rPr>
          <w:rFonts w:asciiTheme="minorEastAsia" w:hAnsiTheme="minorEastAsia" w:hint="eastAsia"/>
          <w:szCs w:val="21"/>
        </w:rPr>
        <w:t>、親族など</w:t>
      </w:r>
      <w:r w:rsidR="006419E2" w:rsidRPr="007336CA">
        <w:rPr>
          <w:rFonts w:asciiTheme="minorEastAsia" w:hAnsiTheme="minorEastAsia" w:hint="eastAsia"/>
          <w:szCs w:val="21"/>
        </w:rPr>
        <w:t>でも</w:t>
      </w:r>
      <w:r w:rsidR="00EF0460" w:rsidRPr="007336CA">
        <w:rPr>
          <w:rFonts w:asciiTheme="minorEastAsia" w:hAnsiTheme="minorEastAsia" w:hint="eastAsia"/>
          <w:szCs w:val="21"/>
        </w:rPr>
        <w:t>できているのは、</w:t>
      </w:r>
      <w:r w:rsidR="00C26A40">
        <w:rPr>
          <w:rFonts w:asciiTheme="minorEastAsia" w:hAnsiTheme="minorEastAsia" w:hint="eastAsia"/>
          <w:szCs w:val="21"/>
        </w:rPr>
        <w:t>法的に</w:t>
      </w:r>
      <w:r w:rsidR="00EF0460" w:rsidRPr="007336CA">
        <w:rPr>
          <w:rFonts w:asciiTheme="minorEastAsia" w:hAnsiTheme="minorEastAsia" w:hint="eastAsia"/>
          <w:szCs w:val="21"/>
        </w:rPr>
        <w:t>問題だと認識してもらう必要があると思います。</w:t>
      </w:r>
    </w:p>
    <w:p w14:paraId="050D48DE" w14:textId="00369A49" w:rsidR="00EF0460" w:rsidRPr="007336CA" w:rsidRDefault="00EF0460" w:rsidP="00EF0460">
      <w:pPr>
        <w:ind w:leftChars="100" w:left="227" w:firstLineChars="100" w:firstLine="227"/>
        <w:rPr>
          <w:rFonts w:asciiTheme="minorEastAsia" w:hAnsiTheme="minorEastAsia"/>
          <w:szCs w:val="21"/>
        </w:rPr>
      </w:pPr>
      <w:r w:rsidRPr="007336CA">
        <w:rPr>
          <w:rFonts w:asciiTheme="minorEastAsia" w:hAnsiTheme="minorEastAsia" w:hint="eastAsia"/>
          <w:szCs w:val="21"/>
        </w:rPr>
        <w:t>そういう認識ができると、介護・福祉</w:t>
      </w:r>
      <w:r w:rsidR="006419E2" w:rsidRPr="007336CA">
        <w:rPr>
          <w:rFonts w:asciiTheme="minorEastAsia" w:hAnsiTheme="minorEastAsia" w:hint="eastAsia"/>
          <w:szCs w:val="21"/>
        </w:rPr>
        <w:t>の</w:t>
      </w:r>
      <w:r w:rsidRPr="007336CA">
        <w:rPr>
          <w:rFonts w:asciiTheme="minorEastAsia" w:hAnsiTheme="minorEastAsia" w:hint="eastAsia"/>
          <w:szCs w:val="21"/>
        </w:rPr>
        <w:t>関係者が早めに任意後見契約をしておかないと、介護利用や高齢者施設の入居が</w:t>
      </w:r>
      <w:r w:rsidR="006419E2" w:rsidRPr="007336CA">
        <w:rPr>
          <w:rFonts w:asciiTheme="minorEastAsia" w:hAnsiTheme="minorEastAsia" w:hint="eastAsia"/>
          <w:szCs w:val="21"/>
        </w:rPr>
        <w:t>難しく</w:t>
      </w:r>
      <w:r w:rsidRPr="007336CA">
        <w:rPr>
          <w:rFonts w:asciiTheme="minorEastAsia" w:hAnsiTheme="minorEastAsia" w:hint="eastAsia"/>
          <w:szCs w:val="21"/>
        </w:rPr>
        <w:t>なくなりますよというアドバイスをしてくれるようになると考えます。</w:t>
      </w:r>
    </w:p>
    <w:p w14:paraId="776CCAF5" w14:textId="0C2A4B1E" w:rsidR="00EE61F9" w:rsidRPr="007336CA" w:rsidRDefault="001862F9" w:rsidP="00EE61F9">
      <w:pPr>
        <w:ind w:leftChars="100" w:left="227" w:firstLineChars="100" w:firstLine="227"/>
        <w:rPr>
          <w:rFonts w:asciiTheme="minorEastAsia" w:hAnsiTheme="minorEastAsia"/>
          <w:szCs w:val="21"/>
        </w:rPr>
      </w:pPr>
      <w:r w:rsidRPr="007336CA">
        <w:rPr>
          <w:rFonts w:asciiTheme="minorEastAsia" w:hAnsiTheme="minorEastAsia" w:hint="eastAsia"/>
          <w:szCs w:val="21"/>
        </w:rPr>
        <w:t>金融機関が判断能力が衰えた人の家族がお金を下ろしに来たときに、法定後見</w:t>
      </w:r>
      <w:r w:rsidR="006419E2" w:rsidRPr="007336CA">
        <w:rPr>
          <w:rFonts w:asciiTheme="minorEastAsia" w:hAnsiTheme="minorEastAsia" w:hint="eastAsia"/>
          <w:szCs w:val="21"/>
        </w:rPr>
        <w:t>の利用</w:t>
      </w:r>
      <w:r w:rsidRPr="007336CA">
        <w:rPr>
          <w:rFonts w:asciiTheme="minorEastAsia" w:hAnsiTheme="minorEastAsia" w:hint="eastAsia"/>
          <w:szCs w:val="21"/>
        </w:rPr>
        <w:t>を勧めるように、介護・福祉関係者が、</w:t>
      </w:r>
      <w:r w:rsidR="00C26A40">
        <w:rPr>
          <w:rFonts w:asciiTheme="minorEastAsia" w:hAnsiTheme="minorEastAsia" w:hint="eastAsia"/>
          <w:szCs w:val="21"/>
        </w:rPr>
        <w:t>高齢者本人の</w:t>
      </w:r>
      <w:r w:rsidRPr="007336CA">
        <w:rPr>
          <w:rFonts w:asciiTheme="minorEastAsia" w:hAnsiTheme="minorEastAsia" w:hint="eastAsia"/>
          <w:szCs w:val="21"/>
        </w:rPr>
        <w:t>判断能力が衰える前に任意後見の利用を勧める</w:t>
      </w:r>
      <w:r w:rsidR="00C26A40">
        <w:rPr>
          <w:rFonts w:asciiTheme="minorEastAsia" w:hAnsiTheme="minorEastAsia" w:hint="eastAsia"/>
          <w:szCs w:val="21"/>
        </w:rPr>
        <w:t>ようになれば</w:t>
      </w:r>
      <w:r w:rsidRPr="007336CA">
        <w:rPr>
          <w:rFonts w:asciiTheme="minorEastAsia" w:hAnsiTheme="minorEastAsia" w:hint="eastAsia"/>
          <w:szCs w:val="21"/>
        </w:rPr>
        <w:t>、任意後見の利用者はあっという間に増えると思います。後見制度を管轄する法務省が、厚生労働省にその旨を伝え、介護・福祉関係者へ指導をすると良いのではないでしょうか。</w:t>
      </w:r>
    </w:p>
    <w:p w14:paraId="25D2BAEC" w14:textId="160A09F1" w:rsidR="00EE61F9" w:rsidRPr="00324F9B" w:rsidRDefault="00210F26" w:rsidP="00EE61F9">
      <w:pPr>
        <w:ind w:leftChars="100" w:left="227" w:firstLineChars="100" w:firstLine="227"/>
        <w:rPr>
          <w:szCs w:val="21"/>
        </w:rPr>
      </w:pPr>
      <w:r w:rsidRPr="00324F9B">
        <w:rPr>
          <w:rFonts w:hint="eastAsia"/>
          <w:szCs w:val="21"/>
        </w:rPr>
        <w:t>介護の利用者と同じように任意後見を利用する人が増えてこそ車の両輪としての意味を成すの</w:t>
      </w:r>
      <w:r w:rsidR="00C26A40">
        <w:rPr>
          <w:rFonts w:hint="eastAsia"/>
          <w:szCs w:val="21"/>
        </w:rPr>
        <w:t>だと思います</w:t>
      </w:r>
      <w:r w:rsidRPr="00324F9B">
        <w:rPr>
          <w:rFonts w:hint="eastAsia"/>
          <w:szCs w:val="21"/>
        </w:rPr>
        <w:t>。任意後見</w:t>
      </w:r>
      <w:r w:rsidR="00C26A40">
        <w:rPr>
          <w:rFonts w:hint="eastAsia"/>
          <w:szCs w:val="21"/>
        </w:rPr>
        <w:t>の利用者は</w:t>
      </w:r>
      <w:r w:rsidRPr="00324F9B">
        <w:rPr>
          <w:rFonts w:hint="eastAsia"/>
          <w:szCs w:val="21"/>
        </w:rPr>
        <w:t>、じわりじわりと増えていきます。ある時点で一気に増える</w:t>
      </w:r>
      <w:r w:rsidR="00C26A40">
        <w:rPr>
          <w:rFonts w:hint="eastAsia"/>
          <w:szCs w:val="21"/>
        </w:rPr>
        <w:t>と思われます。</w:t>
      </w:r>
      <w:r w:rsidRPr="00324F9B">
        <w:rPr>
          <w:rFonts w:hint="eastAsia"/>
          <w:szCs w:val="21"/>
        </w:rPr>
        <w:t>今の間に任意後見を受任して</w:t>
      </w:r>
      <w:r w:rsidR="00757F99">
        <w:rPr>
          <w:rFonts w:hint="eastAsia"/>
          <w:szCs w:val="21"/>
        </w:rPr>
        <w:t>専門家の皆さんは</w:t>
      </w:r>
      <w:r w:rsidRPr="00324F9B">
        <w:rPr>
          <w:rFonts w:hint="eastAsia"/>
          <w:szCs w:val="21"/>
        </w:rPr>
        <w:t>事務所の体制</w:t>
      </w:r>
      <w:r w:rsidR="00C26A40">
        <w:rPr>
          <w:rFonts w:hint="eastAsia"/>
          <w:szCs w:val="21"/>
        </w:rPr>
        <w:t>を整えて</w:t>
      </w:r>
      <w:r w:rsidRPr="00324F9B">
        <w:rPr>
          <w:rFonts w:hint="eastAsia"/>
          <w:szCs w:val="21"/>
        </w:rPr>
        <w:t>お</w:t>
      </w:r>
      <w:r w:rsidR="00613A51">
        <w:rPr>
          <w:rFonts w:hint="eastAsia"/>
          <w:szCs w:val="21"/>
        </w:rPr>
        <w:t>く必要があると考えています</w:t>
      </w:r>
      <w:r w:rsidRPr="00324F9B">
        <w:rPr>
          <w:rFonts w:hint="eastAsia"/>
          <w:szCs w:val="21"/>
        </w:rPr>
        <w:t>。</w:t>
      </w:r>
    </w:p>
    <w:sectPr w:rsidR="00EE61F9" w:rsidRPr="00324F9B" w:rsidSect="0002229A">
      <w:footerReference w:type="default" r:id="rId12"/>
      <w:pgSz w:w="11906" w:h="16838" w:code="9"/>
      <w:pgMar w:top="1134" w:right="1134" w:bottom="1134" w:left="1701" w:header="851" w:footer="992" w:gutter="0"/>
      <w:cols w:space="425"/>
      <w:docGrid w:type="linesAndChars" w:linePitch="416" w:charSpace="3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F30D9" w14:textId="77777777" w:rsidR="00FC4D16" w:rsidRDefault="00FC4D16" w:rsidP="001C12D9">
      <w:r>
        <w:separator/>
      </w:r>
    </w:p>
  </w:endnote>
  <w:endnote w:type="continuationSeparator" w:id="0">
    <w:p w14:paraId="26868D41" w14:textId="77777777" w:rsidR="00FC4D16" w:rsidRDefault="00FC4D16" w:rsidP="001C1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3794290"/>
      <w:docPartObj>
        <w:docPartGallery w:val="Page Numbers (Bottom of Page)"/>
        <w:docPartUnique/>
      </w:docPartObj>
    </w:sdtPr>
    <w:sdtContent>
      <w:p w14:paraId="6AB3D216" w14:textId="77777777" w:rsidR="00215A5C" w:rsidRDefault="00215A5C">
        <w:pPr>
          <w:pStyle w:val="a7"/>
          <w:jc w:val="center"/>
        </w:pPr>
        <w:r>
          <w:fldChar w:fldCharType="begin"/>
        </w:r>
        <w:r>
          <w:instrText>PAGE   \* MERGEFORMAT</w:instrText>
        </w:r>
        <w:r>
          <w:fldChar w:fldCharType="separate"/>
        </w:r>
        <w:r w:rsidRPr="00723B87">
          <w:rPr>
            <w:noProof/>
            <w:lang w:val="ja-JP"/>
          </w:rPr>
          <w:t>1</w:t>
        </w:r>
        <w:r>
          <w:fldChar w:fldCharType="end"/>
        </w:r>
      </w:p>
    </w:sdtContent>
  </w:sdt>
  <w:p w14:paraId="0F8F93BA" w14:textId="77777777" w:rsidR="00215A5C" w:rsidRDefault="00215A5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86CD6" w14:textId="77777777" w:rsidR="00FC4D16" w:rsidRDefault="00FC4D16" w:rsidP="001C12D9">
      <w:r>
        <w:separator/>
      </w:r>
    </w:p>
  </w:footnote>
  <w:footnote w:type="continuationSeparator" w:id="0">
    <w:p w14:paraId="6C80A093" w14:textId="77777777" w:rsidR="00FC4D16" w:rsidRDefault="00FC4D16" w:rsidP="001C12D9">
      <w:r>
        <w:continuationSeparator/>
      </w:r>
    </w:p>
  </w:footnote>
  <w:footnote w:id="1">
    <w:p w14:paraId="68B4BF47" w14:textId="7635A2CD" w:rsidR="00215A5C" w:rsidRDefault="00215A5C" w:rsidP="00AD7BE1">
      <w:pPr>
        <w:pStyle w:val="ab"/>
      </w:pPr>
      <w:r>
        <w:rPr>
          <w:rStyle w:val="ad"/>
        </w:rPr>
        <w:footnoteRef/>
      </w:r>
      <w:r>
        <w:rPr>
          <w:rFonts w:hint="eastAsia"/>
        </w:rPr>
        <w:t>最高裁判所事務総局家庭局ホームページ「成年後見関係事件の概況」</w:t>
      </w:r>
    </w:p>
    <w:bookmarkStart w:id="2" w:name="_Hlk66909428"/>
    <w:p w14:paraId="02B397A0" w14:textId="05CAC4E2" w:rsidR="00215A5C" w:rsidRDefault="0082160D" w:rsidP="00AD7BE1">
      <w:pPr>
        <w:pStyle w:val="ab"/>
        <w:rPr>
          <w:ins w:id="3" w:author="猛一 勝" w:date="2021-03-17T19:02:00Z"/>
        </w:rPr>
      </w:pPr>
      <w:ins w:id="4" w:author="猛一 勝" w:date="2021-03-17T19:02:00Z">
        <w:r>
          <w:fldChar w:fldCharType="begin"/>
        </w:r>
        <w:r>
          <w:instrText xml:space="preserve"> HYPERLINK "</w:instrText>
        </w:r>
      </w:ins>
      <w:r w:rsidRPr="005A047C">
        <w:instrText>https://www.courts.go.jp/vc-files/courts/2020/20210312koukengaikyou-r2.pdf</w:instrText>
      </w:r>
      <w:ins w:id="5" w:author="猛一 勝" w:date="2021-03-17T19:02:00Z">
        <w:r>
          <w:instrText xml:space="preserve">" </w:instrText>
        </w:r>
        <w:r>
          <w:fldChar w:fldCharType="separate"/>
        </w:r>
      </w:ins>
      <w:r w:rsidRPr="004376B6">
        <w:rPr>
          <w:rStyle w:val="af1"/>
        </w:rPr>
        <w:t>https://www.courts.go.jp/vc-files/courts/2020/20210312koukengaikyou-r2.pdf</w:t>
      </w:r>
      <w:ins w:id="6" w:author="猛一 勝" w:date="2021-03-17T19:02:00Z">
        <w:r>
          <w:fldChar w:fldCharType="end"/>
        </w:r>
      </w:ins>
    </w:p>
    <w:bookmarkEnd w:id="2"/>
    <w:p w14:paraId="53B97E28" w14:textId="4EEFD875" w:rsidR="0082160D" w:rsidRPr="0082160D" w:rsidDel="0082160D" w:rsidRDefault="0082160D" w:rsidP="00AD7BE1">
      <w:pPr>
        <w:pStyle w:val="ab"/>
        <w:rPr>
          <w:del w:id="7" w:author="猛一 勝" w:date="2021-03-17T19:02:00Z"/>
          <w:rFonts w:hint="eastAsia"/>
        </w:rPr>
      </w:pPr>
    </w:p>
    <w:p w14:paraId="05B5E791" w14:textId="624FEFD8" w:rsidR="00215A5C" w:rsidRPr="000D73D4" w:rsidRDefault="00215A5C" w:rsidP="00AD7BE1">
      <w:pPr>
        <w:pStyle w:val="ab"/>
      </w:pPr>
      <w:del w:id="8" w:author="猛一 勝" w:date="2021-03-17T19:02:00Z">
        <w:r w:rsidDel="0082160D">
          <w:rPr>
            <w:rFonts w:hint="eastAsia"/>
          </w:rPr>
          <w:delText xml:space="preserve"> </w:delText>
        </w:r>
      </w:del>
    </w:p>
  </w:footnote>
  <w:footnote w:id="2">
    <w:p w14:paraId="1C1122C1" w14:textId="77777777" w:rsidR="00215A5C" w:rsidRDefault="00215A5C" w:rsidP="00AD7BE1">
      <w:pPr>
        <w:pStyle w:val="ab"/>
      </w:pPr>
      <w:r>
        <w:rPr>
          <w:rStyle w:val="ad"/>
        </w:rPr>
        <w:footnoteRef/>
      </w:r>
      <w:r>
        <w:rPr>
          <w:rFonts w:hint="eastAsia"/>
        </w:rPr>
        <w:t>法務省：登記統計局統計表一覧政府統計の窓口</w:t>
      </w:r>
    </w:p>
    <w:p w14:paraId="2E814659" w14:textId="1458DA8A" w:rsidR="00215A5C" w:rsidRDefault="00215A5C">
      <w:pPr>
        <w:pStyle w:val="ab"/>
      </w:pPr>
      <w:r w:rsidRPr="001F2619">
        <w:t>https://www.e-stat.go.jp/stat-search/files?page=1&amp;layout=datalist&amp;toukei=00250002&amp;tstat=000001012460&amp;cycle=7&amp;year=20190&amp;month=0&amp;tclass1=000001012461</w:t>
      </w:r>
    </w:p>
    <w:p w14:paraId="30747F4D" w14:textId="77777777" w:rsidR="00215A5C" w:rsidRPr="00C87900" w:rsidRDefault="00215A5C" w:rsidP="00AD7BE1">
      <w:pPr>
        <w:pStyle w:val="ab"/>
      </w:pPr>
    </w:p>
  </w:footnote>
  <w:footnote w:id="3">
    <w:p w14:paraId="6E920D28" w14:textId="6697BC50" w:rsidR="00215A5C" w:rsidDel="005E2FD0" w:rsidRDefault="00215A5C" w:rsidP="00E24BD5">
      <w:pPr>
        <w:pStyle w:val="ab"/>
        <w:rPr>
          <w:del w:id="94" w:author="猛一 勝" w:date="2021-03-17T15:05:00Z"/>
        </w:rPr>
      </w:pPr>
      <w:del w:id="95" w:author="猛一 勝" w:date="2021-03-17T15:05:00Z">
        <w:r w:rsidDel="005E2FD0">
          <w:rPr>
            <w:rStyle w:val="ad"/>
          </w:rPr>
          <w:footnoteRef/>
        </w:r>
        <w:bookmarkStart w:id="96" w:name="_Hlk66885906"/>
        <w:r w:rsidRPr="00B61D8B" w:rsidDel="005E2FD0">
          <w:rPr>
            <w:rFonts w:hint="eastAsia"/>
          </w:rPr>
          <w:delText>山本修ほか前掲</w:delText>
        </w:r>
      </w:del>
      <w:ins w:id="97" w:author="猛一 勝" w:date="2021-03-17T15:04:00Z">
        <w:del w:id="98" w:author="猛一 勝" w:date="2021-03-17T15:05:00Z">
          <w:r w:rsidR="005E2FD0" w:rsidDel="005E2FD0">
            <w:rPr>
              <w:rFonts w:hint="eastAsia"/>
            </w:rPr>
            <w:delText>編著</w:delText>
          </w:r>
        </w:del>
      </w:ins>
      <w:del w:id="99" w:author="猛一 勝" w:date="2021-03-17T15:05:00Z">
        <w:r w:rsidRPr="00B61D8B" w:rsidDel="005E2FD0">
          <w:rPr>
            <w:rFonts w:hint="eastAsia"/>
          </w:rPr>
          <w:delText>『任意後見契約書の解説と実務』（三協法規出版，平成２６年）</w:delText>
        </w:r>
        <w:bookmarkEnd w:id="96"/>
        <w:r w:rsidDel="005E2FD0">
          <w:rPr>
            <w:rFonts w:hint="eastAsia"/>
          </w:rPr>
          <w:delText>同上１０３頁。</w:delText>
        </w:r>
      </w:del>
    </w:p>
  </w:footnote>
  <w:footnote w:id="4">
    <w:p w14:paraId="412A8BE2" w14:textId="7C1D1C00" w:rsidR="00215A5C" w:rsidRDefault="00215A5C" w:rsidP="00E24BD5">
      <w:pPr>
        <w:pStyle w:val="ab"/>
      </w:pPr>
      <w:r>
        <w:rPr>
          <w:rStyle w:val="ad"/>
        </w:rPr>
        <w:footnoteRef/>
      </w:r>
      <w:ins w:id="101" w:author="猛一 勝" w:date="2021-03-17T15:04:00Z">
        <w:r w:rsidR="005E2FD0" w:rsidRPr="005E2FD0">
          <w:rPr>
            <w:rFonts w:hint="eastAsia"/>
          </w:rPr>
          <w:t>山本修ほか前掲編著『任意後見契約書の解説と実務』（三協法規出版，平成２６年）</w:t>
        </w:r>
      </w:ins>
      <w:del w:id="102" w:author="猛一 勝" w:date="2021-03-17T15:04:00Z">
        <w:r w:rsidDel="005E2FD0">
          <w:rPr>
            <w:rFonts w:hint="eastAsia"/>
          </w:rPr>
          <w:delText>同上</w:delText>
        </w:r>
      </w:del>
      <w:r>
        <w:rPr>
          <w:rFonts w:hint="eastAsia"/>
        </w:rPr>
        <w:t>１０４頁～１０９頁。</w:t>
      </w:r>
    </w:p>
  </w:footnote>
  <w:footnote w:id="5">
    <w:p w14:paraId="320630F9" w14:textId="79B14B86" w:rsidR="00215A5C" w:rsidRDefault="00215A5C" w:rsidP="00E24BD5">
      <w:pPr>
        <w:pStyle w:val="ab"/>
      </w:pPr>
      <w:r>
        <w:rPr>
          <w:rStyle w:val="ad"/>
        </w:rPr>
        <w:footnoteRef/>
      </w:r>
      <w:del w:id="103" w:author="猛一 勝" w:date="2021-03-17T15:06:00Z">
        <w:r w:rsidDel="00BA2F7A">
          <w:rPr>
            <w:rFonts w:hint="eastAsia"/>
          </w:rPr>
          <w:delText>同上</w:delText>
        </w:r>
      </w:del>
      <w:ins w:id="104" w:author="猛一 勝" w:date="2021-03-17T15:06:00Z">
        <w:r w:rsidR="00BA2F7A">
          <w:rPr>
            <w:rFonts w:hint="eastAsia"/>
          </w:rPr>
          <w:t>前掲</w:t>
        </w:r>
      </w:ins>
      <w:ins w:id="105" w:author="猛一 勝" w:date="2021-03-17T15:07:00Z">
        <w:r w:rsidR="00BA2F7A">
          <w:rPr>
            <w:rFonts w:hint="eastAsia"/>
          </w:rPr>
          <w:t>注</w:t>
        </w:r>
      </w:ins>
      <w:r>
        <w:rPr>
          <w:rFonts w:hint="eastAsia"/>
        </w:rPr>
        <w:t>１１０頁</w:t>
      </w:r>
      <w:ins w:id="106" w:author="猛一 勝" w:date="2021-03-17T15:07:00Z">
        <w:r w:rsidR="00BA2F7A">
          <w:rPr>
            <w:rFonts w:hint="eastAsia"/>
          </w:rPr>
          <w:t>、</w:t>
        </w:r>
      </w:ins>
      <w:r>
        <w:rPr>
          <w:rFonts w:hint="eastAsia"/>
        </w:rPr>
        <w:t>１１１頁。</w:t>
      </w:r>
      <w:r>
        <w:t xml:space="preserve"> </w:t>
      </w:r>
    </w:p>
  </w:footnote>
  <w:footnote w:id="6">
    <w:p w14:paraId="32919E45" w14:textId="77777777" w:rsidR="00215A5C" w:rsidDel="00EC3B87" w:rsidRDefault="00215A5C" w:rsidP="00E24BD5">
      <w:pPr>
        <w:pStyle w:val="ab"/>
        <w:rPr>
          <w:del w:id="118" w:author="猛一 勝" w:date="2021-03-17T15:31:00Z"/>
        </w:rPr>
      </w:pPr>
      <w:del w:id="119" w:author="猛一 勝" w:date="2021-03-17T15:31:00Z">
        <w:r w:rsidDel="00EC3B87">
          <w:rPr>
            <w:rStyle w:val="ad"/>
          </w:rPr>
          <w:footnoteRef/>
        </w:r>
        <w:r w:rsidDel="00EC3B87">
          <w:rPr>
            <w:rFonts w:hint="eastAsia"/>
          </w:rPr>
          <w:delText>同上１１２頁。</w:delText>
        </w:r>
      </w:del>
    </w:p>
  </w:footnote>
  <w:footnote w:id="7">
    <w:p w14:paraId="0ADD6636" w14:textId="77777777" w:rsidR="00215A5C" w:rsidRDefault="00215A5C" w:rsidP="008360E8">
      <w:pPr>
        <w:pStyle w:val="ab"/>
      </w:pPr>
      <w:r>
        <w:rPr>
          <w:rStyle w:val="ad"/>
        </w:rPr>
        <w:footnoteRef/>
      </w:r>
      <w:r>
        <w:t xml:space="preserve"> </w:t>
      </w:r>
      <w:r w:rsidRPr="00D14498">
        <w:rPr>
          <w:rFonts w:hint="eastAsia"/>
        </w:rPr>
        <w:t>大貫正男「</w:t>
      </w:r>
      <w:r>
        <w:rPr>
          <w:rFonts w:hint="eastAsia"/>
        </w:rPr>
        <w:t>任意後見の相談現場からみた利用されるためのポイント</w:t>
      </w:r>
      <w:r w:rsidRPr="00D14498">
        <w:rPr>
          <w:rFonts w:hint="eastAsia"/>
        </w:rPr>
        <w:t>」実践成年後見</w:t>
      </w:r>
      <w:r>
        <w:rPr>
          <w:rFonts w:hint="eastAsia"/>
        </w:rPr>
        <w:t>８５</w:t>
      </w:r>
      <w:r w:rsidRPr="00D14498">
        <w:rPr>
          <w:rFonts w:hint="eastAsia"/>
        </w:rPr>
        <w:t>号</w:t>
      </w:r>
      <w:r>
        <w:rPr>
          <w:rFonts w:hint="eastAsia"/>
        </w:rPr>
        <w:t>（令和２</w:t>
      </w:r>
      <w:r w:rsidRPr="009B2F13">
        <w:rPr>
          <w:rFonts w:hint="eastAsia"/>
        </w:rPr>
        <w:t>年</w:t>
      </w:r>
      <w:r>
        <w:rPr>
          <w:rFonts w:hint="eastAsia"/>
        </w:rPr>
        <w:t>）</w:t>
      </w:r>
      <w:r w:rsidRPr="00D14498">
        <w:rPr>
          <w:rFonts w:hint="eastAsia"/>
        </w:rPr>
        <w:t>２</w:t>
      </w:r>
      <w:r>
        <w:rPr>
          <w:rFonts w:hint="eastAsia"/>
        </w:rPr>
        <w:t>２</w:t>
      </w:r>
      <w:r w:rsidRPr="00D14498">
        <w:rPr>
          <w:rFonts w:hint="eastAsia"/>
        </w:rPr>
        <w:t>頁</w:t>
      </w:r>
      <w:r>
        <w:rPr>
          <w:rFonts w:hint="eastAsia"/>
        </w:rPr>
        <w:t>。</w:t>
      </w:r>
    </w:p>
  </w:footnote>
  <w:footnote w:id="8">
    <w:p w14:paraId="3EFAB6EE" w14:textId="37A6CFCA" w:rsidR="00215A5C" w:rsidRPr="008B2BA5" w:rsidRDefault="00215A5C">
      <w:pPr>
        <w:pStyle w:val="ab"/>
      </w:pPr>
      <w:r>
        <w:rPr>
          <w:rStyle w:val="ad"/>
        </w:rPr>
        <w:footnoteRef/>
      </w:r>
      <w:r>
        <w:t xml:space="preserve"> </w:t>
      </w:r>
      <w:bookmarkStart w:id="120" w:name="_Hlk33979574"/>
      <w:r>
        <w:rPr>
          <w:rFonts w:hint="eastAsia"/>
        </w:rPr>
        <w:t>遠藤英嗣『</w:t>
      </w:r>
      <w:ins w:id="121" w:author="猛一 勝" w:date="2021-03-17T15:32:00Z">
        <w:r w:rsidR="00EC3B87">
          <w:rPr>
            <w:rFonts w:hint="eastAsia"/>
          </w:rPr>
          <w:t>高齢者を</w:t>
        </w:r>
      </w:ins>
      <w:ins w:id="122" w:author="猛一 勝" w:date="2021-03-17T15:33:00Z">
        <w:r w:rsidR="00EC3B87">
          <w:rPr>
            <w:rFonts w:hint="eastAsia"/>
          </w:rPr>
          <w:t>支える市民・家族による</w:t>
        </w:r>
      </w:ins>
      <w:r>
        <w:rPr>
          <w:rFonts w:hint="eastAsia"/>
        </w:rPr>
        <w:t>新しい地域後見人制度』</w:t>
      </w:r>
      <w:r w:rsidRPr="008B2BA5">
        <w:rPr>
          <w:rFonts w:hint="eastAsia"/>
        </w:rPr>
        <w:t>（日本加除出版，平成２</w:t>
      </w:r>
      <w:r>
        <w:rPr>
          <w:rFonts w:hint="eastAsia"/>
        </w:rPr>
        <w:t>７</w:t>
      </w:r>
      <w:r w:rsidRPr="008B2BA5">
        <w:rPr>
          <w:rFonts w:hint="eastAsia"/>
        </w:rPr>
        <w:t>年）１</w:t>
      </w:r>
      <w:r>
        <w:rPr>
          <w:rFonts w:hint="eastAsia"/>
        </w:rPr>
        <w:t>３２</w:t>
      </w:r>
      <w:r w:rsidRPr="008B2BA5">
        <w:rPr>
          <w:rFonts w:hint="eastAsia"/>
        </w:rPr>
        <w:t>頁。</w:t>
      </w:r>
      <w:bookmarkEnd w:id="120"/>
    </w:p>
  </w:footnote>
  <w:footnote w:id="9">
    <w:p w14:paraId="05CF3295" w14:textId="2BF398A8" w:rsidR="00215A5C" w:rsidRPr="004603C0" w:rsidRDefault="00215A5C" w:rsidP="00FB0835">
      <w:pPr>
        <w:pStyle w:val="ab"/>
      </w:pPr>
      <w:r>
        <w:rPr>
          <w:rStyle w:val="ad"/>
        </w:rPr>
        <w:footnoteRef/>
      </w:r>
      <w:r>
        <w:t xml:space="preserve"> </w:t>
      </w:r>
      <w:del w:id="124" w:author="猛一 勝" w:date="2021-03-17T15:36:00Z">
        <w:r w:rsidDel="00EC3B87">
          <w:rPr>
            <w:rFonts w:hint="eastAsia"/>
          </w:rPr>
          <w:delText>同上</w:delText>
        </w:r>
      </w:del>
      <w:ins w:id="125" w:author="猛一 勝" w:date="2021-03-17T15:36:00Z">
        <w:r w:rsidR="00EC3B87">
          <w:rPr>
            <w:rFonts w:hint="eastAsia"/>
          </w:rPr>
          <w:t>前掲</w:t>
        </w:r>
      </w:ins>
      <w:ins w:id="126" w:author="猛一 勝" w:date="2021-03-17T15:37:00Z">
        <w:r w:rsidR="00EC3B87">
          <w:rPr>
            <w:rFonts w:hint="eastAsia"/>
          </w:rPr>
          <w:t>注</w:t>
        </w:r>
      </w:ins>
      <w:r>
        <w:rPr>
          <w:rFonts w:hint="eastAsia"/>
        </w:rPr>
        <w:t>１５５頁</w:t>
      </w:r>
      <w:ins w:id="127" w:author="猛一 勝" w:date="2021-03-17T15:37:00Z">
        <w:r w:rsidR="00EC3B87">
          <w:rPr>
            <w:rFonts w:hint="eastAsia"/>
          </w:rPr>
          <w:t>、</w:t>
        </w:r>
      </w:ins>
      <w:r>
        <w:rPr>
          <w:rFonts w:hint="eastAsia"/>
        </w:rPr>
        <w:t>１５６頁。</w:t>
      </w:r>
    </w:p>
  </w:footnote>
  <w:footnote w:id="10">
    <w:p w14:paraId="5D534AFB" w14:textId="77777777" w:rsidR="00215A5C" w:rsidDel="002736A4" w:rsidRDefault="00215A5C" w:rsidP="00D50B51">
      <w:pPr>
        <w:pStyle w:val="ab"/>
        <w:rPr>
          <w:del w:id="146" w:author="猛一 勝" w:date="2021-03-17T15:46:00Z"/>
        </w:rPr>
      </w:pPr>
      <w:del w:id="147" w:author="猛一 勝" w:date="2021-03-17T15:46:00Z">
        <w:r w:rsidDel="002736A4">
          <w:rPr>
            <w:rStyle w:val="ad"/>
          </w:rPr>
          <w:footnoteRef/>
        </w:r>
        <w:bookmarkStart w:id="148" w:name="_Hlk34161596"/>
        <w:r w:rsidRPr="009B32D0" w:rsidDel="002736A4">
          <w:rPr>
            <w:rFonts w:hint="eastAsia"/>
          </w:rPr>
          <w:delText>山本修</w:delText>
        </w:r>
        <w:r w:rsidDel="002736A4">
          <w:rPr>
            <w:rFonts w:hint="eastAsia"/>
          </w:rPr>
          <w:delText>ほか前掲</w:delText>
        </w:r>
        <w:r w:rsidRPr="009B32D0" w:rsidDel="002736A4">
          <w:rPr>
            <w:rFonts w:hint="eastAsia"/>
          </w:rPr>
          <w:delText>『任意後見契約書の解説と実務』</w:delText>
        </w:r>
        <w:r w:rsidDel="002736A4">
          <w:rPr>
            <w:rFonts w:hint="eastAsia"/>
          </w:rPr>
          <w:delText>（</w:delText>
        </w:r>
        <w:r w:rsidRPr="009B32D0" w:rsidDel="002736A4">
          <w:rPr>
            <w:rFonts w:hint="eastAsia"/>
          </w:rPr>
          <w:delText>三協法規出版</w:delText>
        </w:r>
        <w:r w:rsidDel="002736A4">
          <w:rPr>
            <w:rFonts w:hint="eastAsia"/>
          </w:rPr>
          <w:delText>，</w:delText>
        </w:r>
        <w:r w:rsidRPr="009B32D0" w:rsidDel="002736A4">
          <w:rPr>
            <w:rFonts w:hint="eastAsia"/>
          </w:rPr>
          <w:delText>平成２６年</w:delText>
        </w:r>
        <w:r w:rsidDel="002736A4">
          <w:rPr>
            <w:rFonts w:hint="eastAsia"/>
          </w:rPr>
          <w:delText>）</w:delText>
        </w:r>
        <w:bookmarkEnd w:id="148"/>
        <w:r w:rsidDel="002736A4">
          <w:rPr>
            <w:rFonts w:hint="eastAsia"/>
          </w:rPr>
          <w:delText>１００頁。</w:delText>
        </w:r>
      </w:del>
    </w:p>
  </w:footnote>
  <w:footnote w:id="11">
    <w:p w14:paraId="3650AF36" w14:textId="53DDB6F2" w:rsidR="00215A5C" w:rsidRPr="006E2E07" w:rsidRDefault="00215A5C">
      <w:pPr>
        <w:pStyle w:val="ab"/>
      </w:pPr>
      <w:r>
        <w:rPr>
          <w:rStyle w:val="ad"/>
        </w:rPr>
        <w:footnoteRef/>
      </w:r>
      <w:r>
        <w:t xml:space="preserve"> </w:t>
      </w:r>
      <w:r>
        <w:rPr>
          <w:rFonts w:hint="eastAsia"/>
        </w:rPr>
        <w:t>法定相続人がいない人だけではなく、親族との関係が悪くあるいは関係を持ちたくないために自分の今後のことを頼める人がいないという事実上のおひとり様を含みます。</w:t>
      </w:r>
    </w:p>
  </w:footnote>
  <w:footnote w:id="12">
    <w:p w14:paraId="79BCA2E2" w14:textId="3A42A6A7" w:rsidR="00215A5C" w:rsidRPr="003A52CF" w:rsidRDefault="00215A5C" w:rsidP="00B77D88">
      <w:pPr>
        <w:pStyle w:val="ab"/>
      </w:pPr>
      <w:r>
        <w:rPr>
          <w:rStyle w:val="ad"/>
        </w:rPr>
        <w:footnoteRef/>
      </w:r>
      <w:del w:id="149" w:author="猛一 勝" w:date="2021-03-17T15:59:00Z">
        <w:r w:rsidRPr="00F03006" w:rsidDel="007F741C">
          <w:rPr>
            <w:rFonts w:hint="eastAsia"/>
          </w:rPr>
          <w:delText>山本修ほか前掲『任意後見契約書の解説と実務』（三協法規出版，平成２６年）</w:delText>
        </w:r>
        <w:r w:rsidDel="007F741C">
          <w:rPr>
            <w:rFonts w:hint="eastAsia"/>
          </w:rPr>
          <w:delText>同上</w:delText>
        </w:r>
      </w:del>
      <w:ins w:id="150" w:author="猛一 勝" w:date="2021-03-17T15:59:00Z">
        <w:r w:rsidR="007F741C">
          <w:rPr>
            <w:rFonts w:hint="eastAsia"/>
          </w:rPr>
          <w:t>前掲注</w:t>
        </w:r>
      </w:ins>
      <w:r>
        <w:rPr>
          <w:rFonts w:hint="eastAsia"/>
        </w:rPr>
        <w:t>１３頁。</w:t>
      </w:r>
      <w:r>
        <w:t xml:space="preserve"> </w:t>
      </w:r>
    </w:p>
  </w:footnote>
  <w:footnote w:id="13">
    <w:p w14:paraId="48137AA8" w14:textId="7F1A0798" w:rsidR="00215A5C" w:rsidRPr="00787926" w:rsidRDefault="00215A5C" w:rsidP="00787926">
      <w:pPr>
        <w:pStyle w:val="ab"/>
      </w:pPr>
      <w:r>
        <w:rPr>
          <w:rStyle w:val="ad"/>
        </w:rPr>
        <w:footnoteRef/>
      </w:r>
      <w:r>
        <w:rPr>
          <w:rFonts w:hint="eastAsia"/>
        </w:rPr>
        <w:t>大阪家庭裁判所、申立てに関する書類中「診断書関係」の「鑑定についてのおたずね」から引用。令和２年３月７日最終閲覧日。</w:t>
      </w:r>
      <w:hyperlink r:id="rId1" w:history="1">
        <w:r w:rsidRPr="00E543A8">
          <w:rPr>
            <w:color w:val="0000FF"/>
            <w:u w:val="single"/>
          </w:rPr>
          <w:t>https://www.courts.go.jp/osaka/vc-files/osaka/file/0110.mousitate.ninikouken.pdf</w:t>
        </w:r>
      </w:hyperlink>
    </w:p>
  </w:footnote>
  <w:footnote w:id="14">
    <w:p w14:paraId="05920665" w14:textId="1584B0CA" w:rsidR="00215A5C" w:rsidRDefault="00215A5C">
      <w:pPr>
        <w:pStyle w:val="ab"/>
      </w:pPr>
      <w:r>
        <w:rPr>
          <w:rStyle w:val="ad"/>
        </w:rPr>
        <w:footnoteRef/>
      </w:r>
      <w:r>
        <w:t xml:space="preserve"> </w:t>
      </w:r>
      <w:ins w:id="165" w:author="猛一 勝" w:date="2021-03-17T19:29:00Z">
        <w:r w:rsidR="002A2184">
          <w:rPr>
            <w:rFonts w:hint="eastAsia"/>
          </w:rPr>
          <w:t>前掲注</w:t>
        </w:r>
      </w:ins>
      <w:del w:id="166" w:author="猛一 勝" w:date="2021-03-17T19:29:00Z">
        <w:r w:rsidRPr="00F03006" w:rsidDel="002A2184">
          <w:rPr>
            <w:rFonts w:hint="eastAsia"/>
          </w:rPr>
          <w:delText>山本修ほか前掲『任意後見契約書の解説と実務』（三協法規出版，平成２６年）</w:delText>
        </w:r>
        <w:r w:rsidDel="002A2184">
          <w:rPr>
            <w:rFonts w:hint="eastAsia"/>
          </w:rPr>
          <w:delText>同上</w:delText>
        </w:r>
      </w:del>
      <w:r>
        <w:rPr>
          <w:rFonts w:hint="eastAsia"/>
        </w:rPr>
        <w:t>１７９頁。</w:t>
      </w:r>
    </w:p>
  </w:footnote>
  <w:footnote w:id="15">
    <w:p w14:paraId="576BBF39" w14:textId="77777777" w:rsidR="00215A5C" w:rsidRDefault="00215A5C" w:rsidP="0039240B">
      <w:pPr>
        <w:pStyle w:val="ab"/>
      </w:pPr>
      <w:r>
        <w:rPr>
          <w:rStyle w:val="ad"/>
        </w:rPr>
        <w:footnoteRef/>
      </w:r>
      <w:r>
        <w:rPr>
          <w:rFonts w:hint="eastAsia"/>
        </w:rPr>
        <w:t>和光第１０７号（平成２８年）１１頁。</w:t>
      </w:r>
    </w:p>
  </w:footnote>
  <w:footnote w:id="16">
    <w:p w14:paraId="5B93DBDA" w14:textId="77777777" w:rsidR="00215A5C" w:rsidRPr="00643B39" w:rsidRDefault="00215A5C" w:rsidP="0039240B">
      <w:pPr>
        <w:pStyle w:val="ab"/>
      </w:pPr>
      <w:r>
        <w:rPr>
          <w:rStyle w:val="ad"/>
        </w:rPr>
        <w:footnoteRef/>
      </w:r>
      <w:r>
        <w:rPr>
          <w:rFonts w:hint="eastAsia"/>
        </w:rPr>
        <w:t>ゴールデンライフ第７７号（平成２９年）８頁。</w:t>
      </w:r>
      <w:r>
        <w:t xml:space="preserve"> </w:t>
      </w:r>
    </w:p>
  </w:footnote>
  <w:footnote w:id="17">
    <w:p w14:paraId="5F7873E9" w14:textId="4F7D3BEC" w:rsidR="00215A5C" w:rsidRDefault="00215A5C" w:rsidP="00AE575A">
      <w:r>
        <w:rPr>
          <w:rStyle w:val="ad"/>
        </w:rPr>
        <w:footnoteRef/>
      </w:r>
      <w:r w:rsidRPr="00FB2D8F">
        <w:rPr>
          <w:rFonts w:hint="eastAsia"/>
        </w:rPr>
        <w:t>厚生労働省ホームページ「認知症高齢者の現状</w:t>
      </w:r>
      <w:r w:rsidRPr="00724F2C">
        <w:rPr>
          <w:rFonts w:hint="eastAsia"/>
        </w:rPr>
        <w:t>（平成</w:t>
      </w:r>
      <w:r>
        <w:rPr>
          <w:rFonts w:hint="eastAsia"/>
        </w:rPr>
        <w:t>２４</w:t>
      </w:r>
      <w:r w:rsidRPr="00724F2C">
        <w:rPr>
          <w:rFonts w:hint="eastAsia"/>
        </w:rPr>
        <w:t>年）</w:t>
      </w:r>
      <w:r w:rsidRPr="00FB2D8F">
        <w:rPr>
          <w:rFonts w:hint="eastAsia"/>
        </w:rPr>
        <w:t>」</w:t>
      </w:r>
      <w:r>
        <w:rPr>
          <w:rFonts w:hint="eastAsia"/>
        </w:rPr>
        <w:t>最終閲覧日</w:t>
      </w:r>
      <w:r w:rsidRPr="00FB2D8F">
        <w:rPr>
          <w:rFonts w:hint="eastAsia"/>
        </w:rPr>
        <w:t>平成</w:t>
      </w:r>
      <w:ins w:id="201" w:author="猛一 勝" w:date="2021-03-17T21:21:00Z">
        <w:r w:rsidR="00F73810">
          <w:rPr>
            <w:rFonts w:hint="eastAsia"/>
          </w:rPr>
          <w:t>令和</w:t>
        </w:r>
      </w:ins>
      <w:r w:rsidRPr="00FB2D8F">
        <w:rPr>
          <w:rFonts w:hint="eastAsia"/>
        </w:rPr>
        <w:t>３</w:t>
      </w:r>
      <w:del w:id="202" w:author="猛一 勝" w:date="2021-03-17T21:21:00Z">
        <w:r w:rsidRPr="00FB2D8F" w:rsidDel="00F73810">
          <w:rPr>
            <w:rFonts w:hint="eastAsia"/>
          </w:rPr>
          <w:delText>０</w:delText>
        </w:r>
      </w:del>
      <w:r w:rsidRPr="00FB2D8F">
        <w:rPr>
          <w:rFonts w:hint="eastAsia"/>
        </w:rPr>
        <w:t>年</w:t>
      </w:r>
      <w:ins w:id="203" w:author="猛一 勝" w:date="2021-03-17T21:21:00Z">
        <w:r w:rsidR="00F73810">
          <w:rPr>
            <w:rFonts w:hint="eastAsia"/>
          </w:rPr>
          <w:t>３</w:t>
        </w:r>
      </w:ins>
      <w:del w:id="204" w:author="猛一 勝" w:date="2021-03-17T21:21:00Z">
        <w:r w:rsidRPr="00FB2D8F" w:rsidDel="00F73810">
          <w:rPr>
            <w:rFonts w:hint="eastAsia"/>
          </w:rPr>
          <w:delText>１</w:delText>
        </w:r>
      </w:del>
      <w:r w:rsidRPr="00FB2D8F">
        <w:rPr>
          <w:rFonts w:hint="eastAsia"/>
        </w:rPr>
        <w:t>月</w:t>
      </w:r>
      <w:ins w:id="205" w:author="猛一 勝" w:date="2021-03-17T21:21:00Z">
        <w:r w:rsidR="00F73810">
          <w:rPr>
            <w:rFonts w:hint="eastAsia"/>
          </w:rPr>
          <w:t>１７</w:t>
        </w:r>
      </w:ins>
      <w:del w:id="206" w:author="猛一 勝" w:date="2021-03-17T21:21:00Z">
        <w:r w:rsidRPr="00FB2D8F" w:rsidDel="00F73810">
          <w:rPr>
            <w:rFonts w:hint="eastAsia"/>
          </w:rPr>
          <w:delText>２０</w:delText>
        </w:r>
      </w:del>
      <w:r w:rsidRPr="00FB2D8F">
        <w:rPr>
          <w:rFonts w:hint="eastAsia"/>
        </w:rPr>
        <w:t>日</w:t>
      </w:r>
      <w:r>
        <w:rPr>
          <w:rFonts w:hint="eastAsia"/>
        </w:rPr>
        <w:t>。</w:t>
      </w:r>
    </w:p>
    <w:p w14:paraId="2B0397BC" w14:textId="77777777" w:rsidR="00215A5C" w:rsidRPr="00724F2C" w:rsidRDefault="00215A5C" w:rsidP="00AE575A">
      <w:pPr>
        <w:rPr>
          <w:rFonts w:asciiTheme="minorEastAsia" w:hAnsiTheme="minorEastAsia"/>
          <w:color w:val="0000FF" w:themeColor="hyperlink"/>
          <w:u w:val="single"/>
        </w:rPr>
      </w:pPr>
      <w:hyperlink r:id="rId2" w:history="1">
        <w:r w:rsidRPr="00724F2C">
          <w:rPr>
            <w:rStyle w:val="af1"/>
            <w:rFonts w:asciiTheme="minorEastAsia" w:hAnsiTheme="minorEastAsia" w:hint="eastAsia"/>
          </w:rPr>
          <w:t>http://www.mhlw.go.jp/file/05-Shingikai-12601000-Seisakutoukatsukan-Sanjikanshitsu_Shakaihoshoutantou/0000065682.pdf</w:t>
        </w:r>
      </w:hyperlink>
    </w:p>
  </w:footnote>
  <w:footnote w:id="18">
    <w:p w14:paraId="43E0E09D" w14:textId="468A0870" w:rsidR="00215A5C" w:rsidRDefault="00215A5C" w:rsidP="00AE575A">
      <w:pPr>
        <w:pStyle w:val="ab"/>
      </w:pPr>
      <w:r>
        <w:rPr>
          <w:rStyle w:val="ad"/>
        </w:rPr>
        <w:footnoteRef/>
      </w:r>
      <w:r>
        <w:rPr>
          <w:rFonts w:hint="eastAsia"/>
        </w:rPr>
        <w:t>内閣府ホームページ</w:t>
      </w:r>
      <w:r w:rsidRPr="00A37F50">
        <w:rPr>
          <w:rFonts w:hint="eastAsia"/>
        </w:rPr>
        <w:t>第</w:t>
      </w:r>
      <w:r w:rsidRPr="00A37F50">
        <w:rPr>
          <w:rFonts w:hint="eastAsia"/>
        </w:rPr>
        <w:t>1</w:t>
      </w:r>
      <w:r w:rsidRPr="00A37F50">
        <w:rPr>
          <w:rFonts w:hint="eastAsia"/>
        </w:rPr>
        <w:t>章高齢化の状況（第</w:t>
      </w:r>
      <w:r>
        <w:rPr>
          <w:rFonts w:hint="eastAsia"/>
        </w:rPr>
        <w:t>２</w:t>
      </w:r>
      <w:r w:rsidRPr="00A37F50">
        <w:rPr>
          <w:rFonts w:hint="eastAsia"/>
        </w:rPr>
        <w:t>節</w:t>
      </w:r>
      <w:r>
        <w:rPr>
          <w:rFonts w:hint="eastAsia"/>
        </w:rPr>
        <w:t>３</w:t>
      </w:r>
      <w:r w:rsidRPr="00A37F50">
        <w:rPr>
          <w:rFonts w:hint="eastAsia"/>
        </w:rPr>
        <w:t>）</w:t>
      </w:r>
      <w:r>
        <w:rPr>
          <w:rFonts w:hint="eastAsia"/>
        </w:rPr>
        <w:t>「</w:t>
      </w:r>
      <w:r w:rsidRPr="00A37F50">
        <w:rPr>
          <w:rFonts w:hint="eastAsia"/>
        </w:rPr>
        <w:t>認知症高齢者数の推計</w:t>
      </w:r>
      <w:r>
        <w:rPr>
          <w:rFonts w:hint="eastAsia"/>
        </w:rPr>
        <w:t>」最終閲覧日</w:t>
      </w:r>
      <w:del w:id="207" w:author="猛一 勝" w:date="2021-03-17T21:27:00Z">
        <w:r w:rsidDel="00F73810">
          <w:rPr>
            <w:rFonts w:hint="eastAsia"/>
          </w:rPr>
          <w:delText>平成</w:delText>
        </w:r>
      </w:del>
      <w:ins w:id="208" w:author="猛一 勝" w:date="2021-03-17T21:27:00Z">
        <w:r w:rsidR="00F73810">
          <w:rPr>
            <w:rFonts w:hint="eastAsia"/>
          </w:rPr>
          <w:t>令和</w:t>
        </w:r>
      </w:ins>
      <w:r>
        <w:rPr>
          <w:rFonts w:hint="eastAsia"/>
        </w:rPr>
        <w:t>３</w:t>
      </w:r>
      <w:del w:id="209" w:author="猛一 勝" w:date="2021-03-17T21:27:00Z">
        <w:r w:rsidDel="00F73810">
          <w:rPr>
            <w:rFonts w:hint="eastAsia"/>
          </w:rPr>
          <w:delText>０</w:delText>
        </w:r>
      </w:del>
      <w:r>
        <w:rPr>
          <w:rFonts w:hint="eastAsia"/>
        </w:rPr>
        <w:t>年</w:t>
      </w:r>
      <w:ins w:id="210" w:author="猛一 勝" w:date="2021-03-17T21:27:00Z">
        <w:r w:rsidR="00F73810">
          <w:rPr>
            <w:rFonts w:hint="eastAsia"/>
          </w:rPr>
          <w:t>３</w:t>
        </w:r>
      </w:ins>
      <w:del w:id="211" w:author="猛一 勝" w:date="2021-03-17T21:27:00Z">
        <w:r w:rsidDel="00F73810">
          <w:rPr>
            <w:rFonts w:hint="eastAsia"/>
          </w:rPr>
          <w:delText>１</w:delText>
        </w:r>
      </w:del>
      <w:r>
        <w:rPr>
          <w:rFonts w:hint="eastAsia"/>
        </w:rPr>
        <w:t>月</w:t>
      </w:r>
      <w:ins w:id="212" w:author="猛一 勝" w:date="2021-03-17T21:27:00Z">
        <w:r w:rsidR="00F73810">
          <w:rPr>
            <w:rFonts w:hint="eastAsia"/>
          </w:rPr>
          <w:t>１７</w:t>
        </w:r>
      </w:ins>
      <w:del w:id="213" w:author="猛一 勝" w:date="2021-03-17T21:27:00Z">
        <w:r w:rsidDel="00F73810">
          <w:rPr>
            <w:rFonts w:hint="eastAsia"/>
          </w:rPr>
          <w:delText>２０</w:delText>
        </w:r>
      </w:del>
      <w:r>
        <w:rPr>
          <w:rFonts w:hint="eastAsia"/>
        </w:rPr>
        <w:t>日。</w:t>
      </w:r>
    </w:p>
    <w:p w14:paraId="2515AE4B" w14:textId="75734B5D" w:rsidR="00215A5C" w:rsidRPr="00724F2C" w:rsidRDefault="00F73810" w:rsidP="00AE575A">
      <w:pPr>
        <w:pStyle w:val="ab"/>
        <w:rPr>
          <w:rFonts w:asciiTheme="minorEastAsia" w:hAnsiTheme="minorEastAsia"/>
        </w:rPr>
      </w:pPr>
      <w:ins w:id="214" w:author="猛一 勝" w:date="2021-03-17T21:27:00Z">
        <w:r>
          <w:rPr>
            <w:rFonts w:asciiTheme="minorEastAsia" w:hAnsiTheme="minorEastAsia"/>
          </w:rPr>
          <w:fldChar w:fldCharType="begin"/>
        </w:r>
        <w:r>
          <w:rPr>
            <w:rFonts w:asciiTheme="minorEastAsia" w:hAnsiTheme="minorEastAsia"/>
          </w:rPr>
          <w:instrText xml:space="preserve"> HYPERLINK "</w:instrText>
        </w:r>
      </w:ins>
      <w:r w:rsidRPr="00F73810">
        <w:rPr>
          <w:rFonts w:asciiTheme="minorEastAsia" w:hAnsiTheme="minorEastAsia"/>
          <w:rPrChange w:id="215" w:author="猛一 勝" w:date="2021-03-17T21:27:00Z">
            <w:rPr>
              <w:rStyle w:val="af1"/>
              <w:rFonts w:asciiTheme="minorEastAsia" w:hAnsiTheme="minorEastAsia"/>
            </w:rPr>
          </w:rPrChange>
        </w:rPr>
        <w:instrText>http</w:instrText>
      </w:r>
      <w:ins w:id="216" w:author="猛一 勝" w:date="2021-03-17T21:27:00Z">
        <w:r w:rsidRPr="00F73810">
          <w:rPr>
            <w:rFonts w:asciiTheme="minorEastAsia" w:hAnsiTheme="minorEastAsia" w:hint="eastAsia"/>
            <w:rPrChange w:id="217" w:author="猛一 勝" w:date="2021-03-17T21:27:00Z">
              <w:rPr>
                <w:rStyle w:val="af1"/>
                <w:rFonts w:asciiTheme="minorEastAsia" w:hAnsiTheme="minorEastAsia" w:hint="eastAsia"/>
              </w:rPr>
            </w:rPrChange>
          </w:rPr>
          <w:instrText>s</w:instrText>
        </w:r>
      </w:ins>
      <w:r w:rsidRPr="00F73810">
        <w:rPr>
          <w:rFonts w:asciiTheme="minorEastAsia" w:hAnsiTheme="minorEastAsia"/>
          <w:rPrChange w:id="218" w:author="猛一 勝" w:date="2021-03-17T21:27:00Z">
            <w:rPr>
              <w:rStyle w:val="af1"/>
              <w:rFonts w:asciiTheme="minorEastAsia" w:hAnsiTheme="minorEastAsia"/>
            </w:rPr>
          </w:rPrChange>
        </w:rPr>
        <w:instrText>://www8.cao.go.jp/kourei/whitepaper/w-2017/html/gaiyou/s1_2_3.html</w:instrText>
      </w:r>
      <w:ins w:id="219" w:author="猛一 勝" w:date="2021-03-17T21:27:00Z">
        <w:r>
          <w:rPr>
            <w:rFonts w:asciiTheme="minorEastAsia" w:hAnsiTheme="minorEastAsia"/>
          </w:rPr>
          <w:instrText xml:space="preserve">" </w:instrText>
        </w:r>
        <w:r>
          <w:rPr>
            <w:rFonts w:asciiTheme="minorEastAsia" w:hAnsiTheme="minorEastAsia"/>
          </w:rPr>
          <w:fldChar w:fldCharType="separate"/>
        </w:r>
      </w:ins>
      <w:r w:rsidRPr="00F73810">
        <w:rPr>
          <w:rStyle w:val="af1"/>
          <w:rFonts w:asciiTheme="minorEastAsia" w:hAnsiTheme="minorEastAsia"/>
        </w:rPr>
        <w:t>http</w:t>
      </w:r>
      <w:ins w:id="220" w:author="猛一 勝" w:date="2021-03-17T21:27:00Z">
        <w:r w:rsidRPr="00F73810">
          <w:rPr>
            <w:rStyle w:val="af1"/>
            <w:rFonts w:asciiTheme="minorEastAsia" w:hAnsiTheme="minorEastAsia" w:hint="eastAsia"/>
          </w:rPr>
          <w:t>s</w:t>
        </w:r>
      </w:ins>
      <w:r w:rsidRPr="00F73810">
        <w:rPr>
          <w:rStyle w:val="af1"/>
          <w:rFonts w:asciiTheme="minorEastAsia" w:hAnsiTheme="minorEastAsia"/>
        </w:rPr>
        <w:t>://www8.cao.go.jp/kourei/whitepaper/w-2017/html/gaiyou/s1_2_3.html</w:t>
      </w:r>
      <w:ins w:id="221" w:author="猛一 勝" w:date="2021-03-17T21:27:00Z">
        <w:r>
          <w:rPr>
            <w:rFonts w:asciiTheme="minorEastAsia" w:hAnsiTheme="minorEastAsia"/>
          </w:rPr>
          <w:fldChar w:fldCharType="end"/>
        </w:r>
      </w:ins>
    </w:p>
  </w:footnote>
  <w:footnote w:id="19">
    <w:p w14:paraId="4BCC431F" w14:textId="77777777" w:rsidR="00215A5C" w:rsidRPr="007A11FD" w:rsidRDefault="00215A5C" w:rsidP="00AE575A">
      <w:pPr>
        <w:pStyle w:val="ab"/>
      </w:pPr>
      <w:r>
        <w:rPr>
          <w:rStyle w:val="ad"/>
        </w:rPr>
        <w:footnoteRef/>
      </w:r>
      <w:r w:rsidRPr="007A11FD">
        <w:rPr>
          <w:rFonts w:hint="eastAsia"/>
        </w:rPr>
        <w:t>藤森克彦</w:t>
      </w:r>
      <w:r>
        <w:rPr>
          <w:rFonts w:hint="eastAsia"/>
        </w:rPr>
        <w:t>『</w:t>
      </w:r>
      <w:r w:rsidRPr="007A11FD">
        <w:rPr>
          <w:rFonts w:hint="eastAsia"/>
        </w:rPr>
        <w:t>単身急増社会の希望</w:t>
      </w:r>
      <w:r>
        <w:rPr>
          <w:rFonts w:hint="eastAsia"/>
        </w:rPr>
        <w:t>』（日本</w:t>
      </w:r>
      <w:r w:rsidRPr="007A11FD">
        <w:rPr>
          <w:rFonts w:hint="eastAsia"/>
        </w:rPr>
        <w:t>経済新聞出版社</w:t>
      </w:r>
      <w:r>
        <w:rPr>
          <w:rFonts w:hint="eastAsia"/>
        </w:rPr>
        <w:t>，</w:t>
      </w:r>
      <w:r w:rsidRPr="007A11FD">
        <w:rPr>
          <w:rFonts w:hint="eastAsia"/>
        </w:rPr>
        <w:t>平成２９年</w:t>
      </w:r>
      <w:r>
        <w:rPr>
          <w:rFonts w:hint="eastAsia"/>
        </w:rPr>
        <w:t>）３３８頁。</w:t>
      </w:r>
    </w:p>
  </w:footnote>
  <w:footnote w:id="20">
    <w:p w14:paraId="54FB4DB0" w14:textId="12782D97" w:rsidR="00215A5C" w:rsidRDefault="00215A5C" w:rsidP="00AE575A">
      <w:pPr>
        <w:pStyle w:val="ab"/>
        <w:rPr>
          <w:ins w:id="239" w:author="猛一 勝" w:date="2021-03-17T21:36:00Z"/>
        </w:rPr>
      </w:pPr>
      <w:r>
        <w:rPr>
          <w:rStyle w:val="ad"/>
        </w:rPr>
        <w:footnoteRef/>
      </w:r>
      <w:r w:rsidRPr="009E4707">
        <w:rPr>
          <w:rFonts w:hint="eastAsia"/>
        </w:rPr>
        <w:t>最高裁判所事務総局家庭局ホームページ「成年後見関係事件の概況」</w:t>
      </w:r>
      <w:ins w:id="240" w:author="猛一 勝" w:date="2021-03-17T21:34:00Z">
        <w:r w:rsidR="00EF2F52">
          <w:rPr>
            <w:rFonts w:hint="eastAsia"/>
          </w:rPr>
          <w:t>１３</w:t>
        </w:r>
      </w:ins>
      <w:del w:id="241" w:author="猛一 勝" w:date="2021-03-17T21:34:00Z">
        <w:r w:rsidDel="00EF2F52">
          <w:rPr>
            <w:rFonts w:hint="eastAsia"/>
          </w:rPr>
          <w:delText>１１</w:delText>
        </w:r>
      </w:del>
      <w:r w:rsidRPr="009E4707">
        <w:rPr>
          <w:rFonts w:hint="eastAsia"/>
        </w:rPr>
        <w:t>頁</w:t>
      </w:r>
      <w:r>
        <w:rPr>
          <w:rFonts w:hint="eastAsia"/>
        </w:rPr>
        <w:t>，最終閲覧日</w:t>
      </w:r>
      <w:ins w:id="242" w:author="猛一 勝" w:date="2021-03-17T21:34:00Z">
        <w:r w:rsidR="00EF2F52">
          <w:rPr>
            <w:rFonts w:hint="eastAsia"/>
          </w:rPr>
          <w:t>令和</w:t>
        </w:r>
      </w:ins>
      <w:ins w:id="243" w:author="猛一 勝" w:date="2021-03-17T21:35:00Z">
        <w:r w:rsidR="00EF2F52">
          <w:rPr>
            <w:rFonts w:hint="eastAsia"/>
          </w:rPr>
          <w:t>３</w:t>
        </w:r>
      </w:ins>
      <w:ins w:id="244" w:author="猛一 勝" w:date="2021-03-17T21:34:00Z">
        <w:r w:rsidR="00EF2F52">
          <w:rPr>
            <w:rFonts w:hint="eastAsia"/>
          </w:rPr>
          <w:t>年</w:t>
        </w:r>
      </w:ins>
      <w:ins w:id="245" w:author="猛一 勝" w:date="2021-03-17T21:35:00Z">
        <w:r w:rsidR="00EF2F52">
          <w:rPr>
            <w:rFonts w:hint="eastAsia"/>
          </w:rPr>
          <w:t>３</w:t>
        </w:r>
      </w:ins>
      <w:ins w:id="246" w:author="猛一 勝" w:date="2021-03-17T21:34:00Z">
        <w:r w:rsidR="00EF2F52">
          <w:rPr>
            <w:rFonts w:hint="eastAsia"/>
          </w:rPr>
          <w:t>月</w:t>
        </w:r>
      </w:ins>
      <w:ins w:id="247" w:author="猛一 勝" w:date="2021-03-17T21:35:00Z">
        <w:r w:rsidR="00EF2F52">
          <w:rPr>
            <w:rFonts w:hint="eastAsia"/>
          </w:rPr>
          <w:t>１７</w:t>
        </w:r>
      </w:ins>
      <w:ins w:id="248" w:author="猛一 勝" w:date="2021-03-17T21:34:00Z">
        <w:r w:rsidR="00EF2F52">
          <w:rPr>
            <w:rFonts w:hint="eastAsia"/>
          </w:rPr>
          <w:t>日</w:t>
        </w:r>
      </w:ins>
      <w:del w:id="249" w:author="猛一 勝" w:date="2021-03-17T21:35:00Z">
        <w:r w:rsidRPr="009E4707" w:rsidDel="00EF2F52">
          <w:rPr>
            <w:rFonts w:hint="eastAsia"/>
          </w:rPr>
          <w:delText>平成２９年９月２４日</w:delText>
        </w:r>
      </w:del>
      <w:r>
        <w:rPr>
          <w:rFonts w:hint="eastAsia"/>
        </w:rPr>
        <w:t>。</w:t>
      </w:r>
    </w:p>
    <w:p w14:paraId="2779C768" w14:textId="78824554" w:rsidR="00EF2F52" w:rsidRDefault="00EF2F52" w:rsidP="00AE575A">
      <w:pPr>
        <w:pStyle w:val="ab"/>
        <w:rPr>
          <w:ins w:id="250" w:author="猛一 勝" w:date="2021-03-17T21:36:00Z"/>
        </w:rPr>
      </w:pPr>
      <w:ins w:id="251" w:author="猛一 勝" w:date="2021-03-17T21:36:00Z">
        <w:r>
          <w:fldChar w:fldCharType="begin"/>
        </w:r>
        <w:r>
          <w:instrText xml:space="preserve"> HYPERLINK "</w:instrText>
        </w:r>
        <w:r w:rsidRPr="00EF2F52">
          <w:instrText>https://www.courts.go.jp/vc-files/courts/2020/20210312koukengaikyou-r2.pdf</w:instrText>
        </w:r>
        <w:r>
          <w:instrText xml:space="preserve">" </w:instrText>
        </w:r>
        <w:r>
          <w:fldChar w:fldCharType="separate"/>
        </w:r>
        <w:r w:rsidRPr="004376B6">
          <w:rPr>
            <w:rStyle w:val="af1"/>
          </w:rPr>
          <w:t>https://www.courts.go.jp/vc-files/courts/2020/20210312koukengaikyou-r2.pdf</w:t>
        </w:r>
        <w:r>
          <w:fldChar w:fldCharType="end"/>
        </w:r>
      </w:ins>
    </w:p>
    <w:p w14:paraId="4587AA1A" w14:textId="77777777" w:rsidR="00EF2F52" w:rsidRPr="00EF2F52" w:rsidRDefault="00EF2F52" w:rsidP="00AE575A">
      <w:pPr>
        <w:pStyle w:val="ab"/>
        <w:rPr>
          <w:rFonts w:hint="eastAsia"/>
        </w:rPr>
      </w:pPr>
    </w:p>
    <w:p w14:paraId="47E04210" w14:textId="38AAB043" w:rsidR="00215A5C" w:rsidRPr="00724F2C" w:rsidRDefault="00215A5C" w:rsidP="00AE575A">
      <w:pPr>
        <w:pStyle w:val="ab"/>
        <w:rPr>
          <w:rFonts w:asciiTheme="minorEastAsia" w:hAnsiTheme="minorEastAsia"/>
        </w:rPr>
      </w:pPr>
    </w:p>
  </w:footnote>
  <w:footnote w:id="21">
    <w:p w14:paraId="390B9128" w14:textId="6652410A" w:rsidR="00215A5C" w:rsidRDefault="00215A5C" w:rsidP="00E5404E">
      <w:pPr>
        <w:pStyle w:val="ab"/>
        <w:rPr>
          <w:ins w:id="269" w:author="猛一 勝" w:date="2021-03-17T21:42:00Z"/>
        </w:rPr>
      </w:pPr>
      <w:r>
        <w:rPr>
          <w:rStyle w:val="ad"/>
        </w:rPr>
        <w:footnoteRef/>
      </w:r>
      <w:r>
        <w:rPr>
          <w:rFonts w:hint="eastAsia"/>
        </w:rPr>
        <w:t>厚生労働省ホームページ「</w:t>
      </w:r>
      <w:ins w:id="270" w:author="猛一 勝" w:date="2021-03-17T21:44:00Z">
        <w:r w:rsidR="002E15DE" w:rsidRPr="002E15DE">
          <w:rPr>
            <w:rFonts w:hint="eastAsia"/>
          </w:rPr>
          <w:t>介護保険事業状況報告の概要</w:t>
        </w:r>
      </w:ins>
      <w:ins w:id="271" w:author="猛一 勝" w:date="2021-03-17T21:45:00Z">
        <w:r w:rsidR="002E15DE">
          <w:rPr>
            <w:rFonts w:hint="eastAsia"/>
          </w:rPr>
          <w:t>（</w:t>
        </w:r>
      </w:ins>
      <w:ins w:id="272" w:author="猛一 勝" w:date="2021-03-17T21:44:00Z">
        <w:r w:rsidR="002E15DE" w:rsidRPr="002E15DE">
          <w:rPr>
            <w:rFonts w:hint="eastAsia"/>
          </w:rPr>
          <w:t>平成２９年１月暫定版</w:t>
        </w:r>
      </w:ins>
      <w:ins w:id="273" w:author="猛一 勝" w:date="2021-03-17T21:45:00Z">
        <w:r w:rsidR="002E15DE">
          <w:rPr>
            <w:rFonts w:hint="eastAsia"/>
          </w:rPr>
          <w:t>)</w:t>
        </w:r>
      </w:ins>
      <w:ins w:id="274" w:author="猛一 勝" w:date="2021-03-17T21:44:00Z">
        <w:r w:rsidR="002E15DE">
          <w:rPr>
            <w:rFonts w:hint="eastAsia"/>
          </w:rPr>
          <w:t>)</w:t>
        </w:r>
      </w:ins>
      <w:ins w:id="275" w:author="猛一 勝" w:date="2021-03-17T21:45:00Z">
        <w:r w:rsidR="002E15DE">
          <w:rPr>
            <w:rFonts w:hint="eastAsia"/>
          </w:rPr>
          <w:t>」</w:t>
        </w:r>
      </w:ins>
      <w:del w:id="276" w:author="猛一 勝" w:date="2021-03-17T21:44:00Z">
        <w:r w:rsidDel="002E15DE">
          <w:rPr>
            <w:rFonts w:hint="eastAsia"/>
          </w:rPr>
          <w:delText>統計情報・白書」</w:delText>
        </w:r>
        <w:r w:rsidRPr="0074296B" w:rsidDel="002E15DE">
          <w:rPr>
            <w:rFonts w:hint="eastAsia"/>
          </w:rPr>
          <w:delText>介護保険事業状況報告</w:delText>
        </w:r>
        <w:r w:rsidDel="002E15DE">
          <w:rPr>
            <w:rFonts w:hint="eastAsia"/>
          </w:rPr>
          <w:delText>（暫定）</w:delText>
        </w:r>
      </w:del>
      <w:r>
        <w:rPr>
          <w:rFonts w:hint="eastAsia"/>
        </w:rPr>
        <w:t>最終閲覧日</w:t>
      </w:r>
      <w:ins w:id="277" w:author="猛一 勝" w:date="2021-03-17T21:45:00Z">
        <w:r w:rsidR="002E15DE">
          <w:rPr>
            <w:rFonts w:hint="eastAsia"/>
          </w:rPr>
          <w:t>令和</w:t>
        </w:r>
      </w:ins>
      <w:del w:id="278" w:author="猛一 勝" w:date="2021-03-17T21:45:00Z">
        <w:r w:rsidDel="002E15DE">
          <w:rPr>
            <w:rFonts w:hint="eastAsia"/>
          </w:rPr>
          <w:delText>平成</w:delText>
        </w:r>
      </w:del>
      <w:r>
        <w:rPr>
          <w:rFonts w:hint="eastAsia"/>
        </w:rPr>
        <w:t>３</w:t>
      </w:r>
      <w:del w:id="279" w:author="猛一 勝" w:date="2021-03-17T21:45:00Z">
        <w:r w:rsidDel="002E15DE">
          <w:rPr>
            <w:rFonts w:hint="eastAsia"/>
          </w:rPr>
          <w:delText>０</w:delText>
        </w:r>
      </w:del>
      <w:r>
        <w:rPr>
          <w:rFonts w:hint="eastAsia"/>
        </w:rPr>
        <w:t>年</w:t>
      </w:r>
      <w:ins w:id="280" w:author="猛一 勝" w:date="2021-03-17T21:45:00Z">
        <w:r w:rsidR="002E15DE">
          <w:rPr>
            <w:rFonts w:hint="eastAsia"/>
          </w:rPr>
          <w:t>３</w:t>
        </w:r>
      </w:ins>
      <w:del w:id="281" w:author="猛一 勝" w:date="2021-03-17T21:45:00Z">
        <w:r w:rsidDel="002E15DE">
          <w:rPr>
            <w:rFonts w:hint="eastAsia"/>
          </w:rPr>
          <w:delText>１</w:delText>
        </w:r>
      </w:del>
      <w:r>
        <w:rPr>
          <w:rFonts w:hint="eastAsia"/>
        </w:rPr>
        <w:t>月</w:t>
      </w:r>
      <w:ins w:id="282" w:author="猛一 勝" w:date="2021-03-17T21:45:00Z">
        <w:r w:rsidR="002E15DE">
          <w:rPr>
            <w:rFonts w:hint="eastAsia"/>
          </w:rPr>
          <w:t>１７</w:t>
        </w:r>
      </w:ins>
      <w:del w:id="283" w:author="猛一 勝" w:date="2021-03-17T21:45:00Z">
        <w:r w:rsidDel="002E15DE">
          <w:rPr>
            <w:rFonts w:hint="eastAsia"/>
          </w:rPr>
          <w:delText>２０</w:delText>
        </w:r>
      </w:del>
      <w:r>
        <w:rPr>
          <w:rFonts w:hint="eastAsia"/>
        </w:rPr>
        <w:t>日。</w:t>
      </w:r>
    </w:p>
    <w:p w14:paraId="3CBE7115" w14:textId="690DC41D" w:rsidR="002E15DE" w:rsidRDefault="002E15DE" w:rsidP="00E5404E">
      <w:pPr>
        <w:pStyle w:val="ab"/>
        <w:rPr>
          <w:ins w:id="284" w:author="猛一 勝" w:date="2021-03-17T21:43:00Z"/>
        </w:rPr>
      </w:pPr>
      <w:ins w:id="285" w:author="猛一 勝" w:date="2021-03-17T21:43:00Z">
        <w:r>
          <w:fldChar w:fldCharType="begin"/>
        </w:r>
        <w:r>
          <w:instrText xml:space="preserve"> HYPERLINK "</w:instrText>
        </w:r>
      </w:ins>
      <w:ins w:id="286" w:author="猛一 勝" w:date="2021-03-17T21:42:00Z">
        <w:r w:rsidRPr="002E15DE">
          <w:instrText>https://www.mhlw.go.jp/topics/kaigo/osirase/jigyo/m17/dl/1701a.pdf</w:instrText>
        </w:r>
      </w:ins>
      <w:ins w:id="287" w:author="猛一 勝" w:date="2021-03-17T21:43:00Z">
        <w:r>
          <w:instrText xml:space="preserve">" </w:instrText>
        </w:r>
        <w:r>
          <w:fldChar w:fldCharType="separate"/>
        </w:r>
      </w:ins>
      <w:ins w:id="288" w:author="猛一 勝" w:date="2021-03-17T21:42:00Z">
        <w:r w:rsidRPr="004376B6">
          <w:rPr>
            <w:rStyle w:val="af1"/>
          </w:rPr>
          <w:t>https://www.mhlw.go.jp/topics/kaigo/osirase/jigyo/m17/dl/1701a.pdf</w:t>
        </w:r>
      </w:ins>
      <w:ins w:id="289" w:author="猛一 勝" w:date="2021-03-17T21:43:00Z">
        <w:r>
          <w:fldChar w:fldCharType="end"/>
        </w:r>
      </w:ins>
    </w:p>
    <w:p w14:paraId="2FDF2F2C" w14:textId="50297F8D" w:rsidR="002E15DE" w:rsidRPr="002E15DE" w:rsidDel="002E15DE" w:rsidRDefault="002E15DE" w:rsidP="00E5404E">
      <w:pPr>
        <w:pStyle w:val="ab"/>
        <w:rPr>
          <w:del w:id="290" w:author="猛一 勝" w:date="2021-03-17T21:43:00Z"/>
          <w:rFonts w:hint="eastAsia"/>
        </w:rPr>
      </w:pPr>
    </w:p>
    <w:p w14:paraId="0BCC6CA6" w14:textId="36C6937C" w:rsidR="00215A5C" w:rsidRPr="00724F2C" w:rsidDel="002E15DE" w:rsidRDefault="00215A5C" w:rsidP="00E5404E">
      <w:pPr>
        <w:pStyle w:val="ab"/>
        <w:rPr>
          <w:del w:id="291" w:author="猛一 勝" w:date="2021-03-17T21:43:00Z"/>
          <w:rFonts w:asciiTheme="minorEastAsia" w:hAnsiTheme="minorEastAsia"/>
        </w:rPr>
      </w:pPr>
      <w:del w:id="292" w:author="猛一 勝" w:date="2021-03-17T21:43:00Z">
        <w:r w:rsidDel="002E15DE">
          <w:fldChar w:fldCharType="begin"/>
        </w:r>
        <w:r w:rsidDel="002E15DE">
          <w:delInstrText xml:space="preserve"> HYPERLINK "http://www.mhlw.go.jp/topics/kaigo/osirase/jigyo/m17/dl/1701a.pdf" </w:delInstrText>
        </w:r>
        <w:r w:rsidDel="002E15DE">
          <w:fldChar w:fldCharType="separate"/>
        </w:r>
        <w:r w:rsidRPr="00724F2C" w:rsidDel="002E15DE">
          <w:rPr>
            <w:rStyle w:val="af1"/>
            <w:rFonts w:asciiTheme="minorEastAsia" w:hAnsiTheme="minorEastAsia"/>
          </w:rPr>
          <w:delText>http://www.mhlw.go.jp/topics/kaigo/osirase/jigyo/m17/dl/1701a.pdf</w:delText>
        </w:r>
        <w:r w:rsidDel="002E15DE">
          <w:rPr>
            <w:rStyle w:val="af1"/>
            <w:rFonts w:asciiTheme="minorEastAsia" w:hAnsiTheme="minorEastAsia"/>
          </w:rPr>
          <w:fldChar w:fldCharType="end"/>
        </w:r>
      </w:del>
    </w:p>
    <w:p w14:paraId="3C70C9DD" w14:textId="77777777" w:rsidR="00215A5C" w:rsidRPr="0074296B" w:rsidRDefault="00215A5C" w:rsidP="00E5404E">
      <w:pPr>
        <w:pStyle w:val="ab"/>
      </w:pPr>
    </w:p>
  </w:footnote>
  <w:footnote w:id="22">
    <w:p w14:paraId="7B2CC0D6" w14:textId="38D1B74A" w:rsidR="00215A5C" w:rsidRDefault="00215A5C" w:rsidP="00635DEF">
      <w:pPr>
        <w:pStyle w:val="ab"/>
        <w:rPr>
          <w:ins w:id="299" w:author="猛一 勝" w:date="2021-03-17T21:52:00Z"/>
        </w:rPr>
      </w:pPr>
      <w:r>
        <w:rPr>
          <w:rStyle w:val="ad"/>
        </w:rPr>
        <w:footnoteRef/>
      </w:r>
      <w:r>
        <w:rPr>
          <w:rFonts w:hint="eastAsia"/>
        </w:rPr>
        <w:t>最高裁判所</w:t>
      </w:r>
      <w:r w:rsidRPr="008A4BD4">
        <w:rPr>
          <w:rFonts w:hint="eastAsia"/>
        </w:rPr>
        <w:t>事務総局家庭局</w:t>
      </w:r>
      <w:r>
        <w:rPr>
          <w:rFonts w:hint="eastAsia"/>
        </w:rPr>
        <w:t>ホームページ「成年後見関係事件の概況」１０頁最終閲覧日令和</w:t>
      </w:r>
      <w:ins w:id="300" w:author="猛一 勝" w:date="2021-03-17T21:53:00Z">
        <w:r w:rsidR="00850A34">
          <w:rPr>
            <w:rFonts w:hint="eastAsia"/>
          </w:rPr>
          <w:t>３</w:t>
        </w:r>
      </w:ins>
      <w:del w:id="301" w:author="猛一 勝" w:date="2021-03-17T21:53:00Z">
        <w:r w:rsidDel="00850A34">
          <w:rPr>
            <w:rFonts w:hint="eastAsia"/>
          </w:rPr>
          <w:delText>２</w:delText>
        </w:r>
      </w:del>
      <w:r>
        <w:rPr>
          <w:rFonts w:hint="eastAsia"/>
        </w:rPr>
        <w:t>年</w:t>
      </w:r>
      <w:ins w:id="302" w:author="猛一 勝" w:date="2021-03-17T21:53:00Z">
        <w:r w:rsidR="00850A34">
          <w:rPr>
            <w:rFonts w:hint="eastAsia"/>
          </w:rPr>
          <w:t>３</w:t>
        </w:r>
      </w:ins>
      <w:del w:id="303" w:author="猛一 勝" w:date="2021-03-17T21:53:00Z">
        <w:r w:rsidDel="00850A34">
          <w:rPr>
            <w:rFonts w:hint="eastAsia"/>
          </w:rPr>
          <w:delText>１０</w:delText>
        </w:r>
      </w:del>
      <w:r>
        <w:rPr>
          <w:rFonts w:hint="eastAsia"/>
        </w:rPr>
        <w:t>月</w:t>
      </w:r>
      <w:ins w:id="304" w:author="猛一 勝" w:date="2021-03-17T21:53:00Z">
        <w:r w:rsidR="00850A34">
          <w:rPr>
            <w:rFonts w:hint="eastAsia"/>
          </w:rPr>
          <w:t>１７</w:t>
        </w:r>
      </w:ins>
      <w:del w:id="305" w:author="猛一 勝" w:date="2021-03-17T21:53:00Z">
        <w:r w:rsidDel="00850A34">
          <w:rPr>
            <w:rFonts w:hint="eastAsia"/>
          </w:rPr>
          <w:delText>２５</w:delText>
        </w:r>
      </w:del>
      <w:r>
        <w:rPr>
          <w:rFonts w:hint="eastAsia"/>
        </w:rPr>
        <w:t>日。</w:t>
      </w:r>
    </w:p>
    <w:p w14:paraId="597434B4" w14:textId="587CE20B" w:rsidR="00850A34" w:rsidRDefault="00850A34" w:rsidP="00635DEF">
      <w:pPr>
        <w:pStyle w:val="ab"/>
        <w:rPr>
          <w:ins w:id="306" w:author="猛一 勝" w:date="2021-03-17T21:53:00Z"/>
        </w:rPr>
      </w:pPr>
      <w:ins w:id="307" w:author="猛一 勝" w:date="2021-03-17T21:53:00Z">
        <w:r>
          <w:fldChar w:fldCharType="begin"/>
        </w:r>
        <w:r>
          <w:instrText xml:space="preserve"> HYPERLINK "</w:instrText>
        </w:r>
        <w:r w:rsidRPr="00850A34">
          <w:instrText>https://www.courts.go.jp/vc-files/courts/2020/20210312koukengaikyou-r2.pdf</w:instrText>
        </w:r>
        <w:r>
          <w:instrText xml:space="preserve">" </w:instrText>
        </w:r>
        <w:r>
          <w:fldChar w:fldCharType="separate"/>
        </w:r>
        <w:r w:rsidRPr="004376B6">
          <w:rPr>
            <w:rStyle w:val="af1"/>
          </w:rPr>
          <w:t>https://www.courts.go.jp/vc-files/courts/2020/20210312koukengaikyou-r2.pdf</w:t>
        </w:r>
        <w:r>
          <w:fldChar w:fldCharType="end"/>
        </w:r>
      </w:ins>
    </w:p>
    <w:p w14:paraId="4F7B6F06" w14:textId="49F89EEE" w:rsidR="00850A34" w:rsidRPr="00850A34" w:rsidDel="00850A34" w:rsidRDefault="00850A34" w:rsidP="00635DEF">
      <w:pPr>
        <w:pStyle w:val="ab"/>
        <w:rPr>
          <w:del w:id="308" w:author="猛一 勝" w:date="2021-03-17T21:53:00Z"/>
          <w:rFonts w:hint="eastAsia"/>
        </w:rPr>
      </w:pPr>
    </w:p>
    <w:p w14:paraId="2738EDDC" w14:textId="16B53A94" w:rsidR="00215A5C" w:rsidDel="00850A34" w:rsidRDefault="00215A5C" w:rsidP="00635DEF">
      <w:pPr>
        <w:pStyle w:val="ab"/>
        <w:rPr>
          <w:del w:id="309" w:author="猛一 勝" w:date="2021-03-17T21:53:00Z"/>
        </w:rPr>
      </w:pPr>
      <w:del w:id="310" w:author="猛一 勝" w:date="2021-03-17T21:53:00Z">
        <w:r w:rsidDel="00850A34">
          <w:fldChar w:fldCharType="begin"/>
        </w:r>
        <w:r w:rsidDel="00850A34">
          <w:delInstrText xml:space="preserve"> HYPERLINK "https://www.courts.go.jp/vc-files/courts/2020/20200312koukengaikyou-h31.pdf" </w:delInstrText>
        </w:r>
        <w:r w:rsidDel="00850A34">
          <w:fldChar w:fldCharType="separate"/>
        </w:r>
        <w:r w:rsidRPr="00C8106A" w:rsidDel="00850A34">
          <w:rPr>
            <w:rStyle w:val="af1"/>
          </w:rPr>
          <w:delText>https://www.courts.go.jp/vc-files/courts/2020/20200312koukengaikyou-h31.pdf</w:delText>
        </w:r>
        <w:r w:rsidDel="00850A34">
          <w:rPr>
            <w:rStyle w:val="af1"/>
          </w:rPr>
          <w:fldChar w:fldCharType="end"/>
        </w:r>
      </w:del>
    </w:p>
    <w:p w14:paraId="6378465E" w14:textId="7AC53622" w:rsidR="00215A5C" w:rsidRPr="00A35B28" w:rsidRDefault="00215A5C" w:rsidP="00635DEF">
      <w:pPr>
        <w:pStyle w:val="ab"/>
        <w:rPr>
          <w:rFonts w:asciiTheme="minorEastAsia" w:hAnsiTheme="minorEastAsia"/>
        </w:rPr>
      </w:pPr>
    </w:p>
  </w:footnote>
  <w:footnote w:id="23">
    <w:p w14:paraId="55124253" w14:textId="77777777" w:rsidR="00215A5C" w:rsidRDefault="00215A5C" w:rsidP="00D65460">
      <w:pPr>
        <w:pStyle w:val="ab"/>
      </w:pPr>
      <w:r>
        <w:rPr>
          <w:rStyle w:val="ad"/>
        </w:rPr>
        <w:footnoteRef/>
      </w:r>
      <w:r w:rsidRPr="006A5705">
        <w:rPr>
          <w:rFonts w:hint="eastAsia"/>
        </w:rPr>
        <w:t>遠藤英嗣『新しい地域後見人制度』</w:t>
      </w:r>
      <w:r>
        <w:rPr>
          <w:rFonts w:hint="eastAsia"/>
        </w:rPr>
        <w:t>（</w:t>
      </w:r>
      <w:r w:rsidRPr="006A5705">
        <w:rPr>
          <w:rFonts w:hint="eastAsia"/>
        </w:rPr>
        <w:t>日本加除出版</w:t>
      </w:r>
      <w:r>
        <w:rPr>
          <w:rFonts w:hint="eastAsia"/>
        </w:rPr>
        <w:t>，</w:t>
      </w:r>
      <w:r w:rsidRPr="006A5705">
        <w:rPr>
          <w:rFonts w:hint="eastAsia"/>
        </w:rPr>
        <w:t>平成２７年</w:t>
      </w:r>
      <w:r>
        <w:rPr>
          <w:rFonts w:hint="eastAsia"/>
        </w:rPr>
        <w:t>）</w:t>
      </w:r>
      <w:r w:rsidRPr="006A5705">
        <w:rPr>
          <w:rFonts w:hint="eastAsia"/>
        </w:rPr>
        <w:t>２７</w:t>
      </w:r>
      <w:r>
        <w:rPr>
          <w:rFonts w:hint="eastAsia"/>
        </w:rPr>
        <w:t>９</w:t>
      </w:r>
      <w:r w:rsidRPr="006A5705">
        <w:rPr>
          <w:rFonts w:hint="eastAsia"/>
        </w:rPr>
        <w:t>頁</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474" w:hanging="400"/>
      </w:pPr>
      <w:rPr>
        <w:rFonts w:ascii="ＭＳ Ｐゴシック" w:hAnsi="Times New Roman" w:cs="ＭＳ Ｐゴシック"/>
        <w:b w:val="0"/>
        <w:bCs w:val="0"/>
        <w:spacing w:val="-1"/>
        <w:w w:val="100"/>
        <w:sz w:val="24"/>
        <w:szCs w:val="24"/>
      </w:rPr>
    </w:lvl>
    <w:lvl w:ilvl="1">
      <w:numFmt w:val="bullet"/>
      <w:lvlText w:val="•"/>
      <w:lvlJc w:val="left"/>
      <w:pPr>
        <w:ind w:left="1586" w:hanging="400"/>
      </w:pPr>
    </w:lvl>
    <w:lvl w:ilvl="2">
      <w:numFmt w:val="bullet"/>
      <w:lvlText w:val="•"/>
      <w:lvlJc w:val="left"/>
      <w:pPr>
        <w:ind w:left="2693" w:hanging="400"/>
      </w:pPr>
    </w:lvl>
    <w:lvl w:ilvl="3">
      <w:numFmt w:val="bullet"/>
      <w:lvlText w:val="•"/>
      <w:lvlJc w:val="left"/>
      <w:pPr>
        <w:ind w:left="3799" w:hanging="400"/>
      </w:pPr>
    </w:lvl>
    <w:lvl w:ilvl="4">
      <w:numFmt w:val="bullet"/>
      <w:lvlText w:val="•"/>
      <w:lvlJc w:val="left"/>
      <w:pPr>
        <w:ind w:left="4906" w:hanging="400"/>
      </w:pPr>
    </w:lvl>
    <w:lvl w:ilvl="5">
      <w:numFmt w:val="bullet"/>
      <w:lvlText w:val="•"/>
      <w:lvlJc w:val="left"/>
      <w:pPr>
        <w:ind w:left="6012" w:hanging="400"/>
      </w:pPr>
    </w:lvl>
    <w:lvl w:ilvl="6">
      <w:numFmt w:val="bullet"/>
      <w:lvlText w:val="•"/>
      <w:lvlJc w:val="left"/>
      <w:pPr>
        <w:ind w:left="7119" w:hanging="400"/>
      </w:pPr>
    </w:lvl>
    <w:lvl w:ilvl="7">
      <w:numFmt w:val="bullet"/>
      <w:lvlText w:val="•"/>
      <w:lvlJc w:val="left"/>
      <w:pPr>
        <w:ind w:left="8225" w:hanging="400"/>
      </w:pPr>
    </w:lvl>
    <w:lvl w:ilvl="8">
      <w:numFmt w:val="bullet"/>
      <w:lvlText w:val="•"/>
      <w:lvlJc w:val="left"/>
      <w:pPr>
        <w:ind w:left="9332" w:hanging="400"/>
      </w:pPr>
    </w:lvl>
  </w:abstractNum>
  <w:abstractNum w:abstractNumId="1" w15:restartNumberingAfterBreak="0">
    <w:nsid w:val="04E321CB"/>
    <w:multiLevelType w:val="hybridMultilevel"/>
    <w:tmpl w:val="B2423E74"/>
    <w:lvl w:ilvl="0" w:tplc="F5EC0748">
      <w:start w:val="1"/>
      <w:numFmt w:val="decimalEnclosedCircle"/>
      <w:lvlText w:val="%1"/>
      <w:lvlJc w:val="left"/>
      <w:pPr>
        <w:ind w:left="814" w:hanging="360"/>
      </w:pPr>
      <w:rPr>
        <w:rFonts w:hint="default"/>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2" w15:restartNumberingAfterBreak="0">
    <w:nsid w:val="05C866D8"/>
    <w:multiLevelType w:val="hybridMultilevel"/>
    <w:tmpl w:val="E500EB32"/>
    <w:lvl w:ilvl="0" w:tplc="F2401DB4">
      <w:start w:val="2"/>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957176"/>
    <w:multiLevelType w:val="hybridMultilevel"/>
    <w:tmpl w:val="50705412"/>
    <w:lvl w:ilvl="0" w:tplc="C8342E66">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 w15:restartNumberingAfterBreak="0">
    <w:nsid w:val="15AF017B"/>
    <w:multiLevelType w:val="hybridMultilevel"/>
    <w:tmpl w:val="2E26AC80"/>
    <w:lvl w:ilvl="0" w:tplc="5C2C61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6B30226"/>
    <w:multiLevelType w:val="hybridMultilevel"/>
    <w:tmpl w:val="5538BB8C"/>
    <w:lvl w:ilvl="0" w:tplc="66F07C26">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15:restartNumberingAfterBreak="0">
    <w:nsid w:val="16C06A77"/>
    <w:multiLevelType w:val="hybridMultilevel"/>
    <w:tmpl w:val="D1D094DA"/>
    <w:lvl w:ilvl="0" w:tplc="B388F07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83F6A08"/>
    <w:multiLevelType w:val="hybridMultilevel"/>
    <w:tmpl w:val="14767400"/>
    <w:lvl w:ilvl="0" w:tplc="6BC028B6">
      <w:start w:val="1"/>
      <w:numFmt w:val="aiueoFullWidth"/>
      <w:lvlText w:val="（%1）"/>
      <w:lvlJc w:val="left"/>
      <w:pPr>
        <w:ind w:left="975" w:hanging="720"/>
      </w:pPr>
      <w:rPr>
        <w:rFonts w:hint="default"/>
      </w:rPr>
    </w:lvl>
    <w:lvl w:ilvl="1" w:tplc="04090017" w:tentative="1">
      <w:start w:val="1"/>
      <w:numFmt w:val="aiueoFullWidth"/>
      <w:lvlText w:val="(%2)"/>
      <w:lvlJc w:val="left"/>
      <w:pPr>
        <w:ind w:left="1095" w:hanging="420"/>
      </w:pPr>
    </w:lvl>
    <w:lvl w:ilvl="2" w:tplc="04090011" w:tentative="1">
      <w:start w:val="1"/>
      <w:numFmt w:val="decimalEnclosedCircle"/>
      <w:lvlText w:val="%3"/>
      <w:lvlJc w:val="left"/>
      <w:pPr>
        <w:ind w:left="1515" w:hanging="420"/>
      </w:pPr>
    </w:lvl>
    <w:lvl w:ilvl="3" w:tplc="0409000F" w:tentative="1">
      <w:start w:val="1"/>
      <w:numFmt w:val="decimal"/>
      <w:lvlText w:val="%4."/>
      <w:lvlJc w:val="left"/>
      <w:pPr>
        <w:ind w:left="1935" w:hanging="420"/>
      </w:pPr>
    </w:lvl>
    <w:lvl w:ilvl="4" w:tplc="04090017" w:tentative="1">
      <w:start w:val="1"/>
      <w:numFmt w:val="aiueoFullWidth"/>
      <w:lvlText w:val="(%5)"/>
      <w:lvlJc w:val="left"/>
      <w:pPr>
        <w:ind w:left="2355" w:hanging="420"/>
      </w:pPr>
    </w:lvl>
    <w:lvl w:ilvl="5" w:tplc="04090011" w:tentative="1">
      <w:start w:val="1"/>
      <w:numFmt w:val="decimalEnclosedCircle"/>
      <w:lvlText w:val="%6"/>
      <w:lvlJc w:val="left"/>
      <w:pPr>
        <w:ind w:left="2775" w:hanging="420"/>
      </w:pPr>
    </w:lvl>
    <w:lvl w:ilvl="6" w:tplc="0409000F" w:tentative="1">
      <w:start w:val="1"/>
      <w:numFmt w:val="decimal"/>
      <w:lvlText w:val="%7."/>
      <w:lvlJc w:val="left"/>
      <w:pPr>
        <w:ind w:left="3195" w:hanging="420"/>
      </w:pPr>
    </w:lvl>
    <w:lvl w:ilvl="7" w:tplc="04090017" w:tentative="1">
      <w:start w:val="1"/>
      <w:numFmt w:val="aiueoFullWidth"/>
      <w:lvlText w:val="(%8)"/>
      <w:lvlJc w:val="left"/>
      <w:pPr>
        <w:ind w:left="3615" w:hanging="420"/>
      </w:pPr>
    </w:lvl>
    <w:lvl w:ilvl="8" w:tplc="04090011" w:tentative="1">
      <w:start w:val="1"/>
      <w:numFmt w:val="decimalEnclosedCircle"/>
      <w:lvlText w:val="%9"/>
      <w:lvlJc w:val="left"/>
      <w:pPr>
        <w:ind w:left="4035" w:hanging="420"/>
      </w:pPr>
    </w:lvl>
  </w:abstractNum>
  <w:abstractNum w:abstractNumId="8" w15:restartNumberingAfterBreak="0">
    <w:nsid w:val="1A427EEB"/>
    <w:multiLevelType w:val="hybridMultilevel"/>
    <w:tmpl w:val="AE6C027E"/>
    <w:lvl w:ilvl="0" w:tplc="81341AC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1EAC5889"/>
    <w:multiLevelType w:val="hybridMultilevel"/>
    <w:tmpl w:val="FE5000D0"/>
    <w:lvl w:ilvl="0" w:tplc="DF06853E">
      <w:start w:val="1"/>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0C27451"/>
    <w:multiLevelType w:val="hybridMultilevel"/>
    <w:tmpl w:val="A062687A"/>
    <w:lvl w:ilvl="0" w:tplc="B16AB12E">
      <w:start w:val="1"/>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55E2EF7"/>
    <w:multiLevelType w:val="hybridMultilevel"/>
    <w:tmpl w:val="A740D6E6"/>
    <w:lvl w:ilvl="0" w:tplc="7AC2E54E">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2" w15:restartNumberingAfterBreak="0">
    <w:nsid w:val="26F3629C"/>
    <w:multiLevelType w:val="hybridMultilevel"/>
    <w:tmpl w:val="03A87E2C"/>
    <w:lvl w:ilvl="0" w:tplc="B57279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95C5854"/>
    <w:multiLevelType w:val="hybridMultilevel"/>
    <w:tmpl w:val="5538BB8C"/>
    <w:lvl w:ilvl="0" w:tplc="66F07C26">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4" w15:restartNumberingAfterBreak="0">
    <w:nsid w:val="2A472376"/>
    <w:multiLevelType w:val="hybridMultilevel"/>
    <w:tmpl w:val="040CB50A"/>
    <w:lvl w:ilvl="0" w:tplc="9F26F784">
      <w:start w:val="1"/>
      <w:numFmt w:val="decimalEnclosedCircle"/>
      <w:lvlText w:val="%1"/>
      <w:lvlJc w:val="left"/>
      <w:pPr>
        <w:ind w:left="893" w:hanging="360"/>
      </w:pPr>
      <w:rPr>
        <w:rFonts w:hint="default"/>
      </w:rPr>
    </w:lvl>
    <w:lvl w:ilvl="1" w:tplc="04090017" w:tentative="1">
      <w:start w:val="1"/>
      <w:numFmt w:val="aiueoFullWidth"/>
      <w:lvlText w:val="(%2)"/>
      <w:lvlJc w:val="left"/>
      <w:pPr>
        <w:ind w:left="1373" w:hanging="420"/>
      </w:pPr>
    </w:lvl>
    <w:lvl w:ilvl="2" w:tplc="04090011" w:tentative="1">
      <w:start w:val="1"/>
      <w:numFmt w:val="decimalEnclosedCircle"/>
      <w:lvlText w:val="%3"/>
      <w:lvlJc w:val="left"/>
      <w:pPr>
        <w:ind w:left="1793" w:hanging="420"/>
      </w:pPr>
    </w:lvl>
    <w:lvl w:ilvl="3" w:tplc="0409000F" w:tentative="1">
      <w:start w:val="1"/>
      <w:numFmt w:val="decimal"/>
      <w:lvlText w:val="%4."/>
      <w:lvlJc w:val="left"/>
      <w:pPr>
        <w:ind w:left="2213" w:hanging="420"/>
      </w:pPr>
    </w:lvl>
    <w:lvl w:ilvl="4" w:tplc="04090017" w:tentative="1">
      <w:start w:val="1"/>
      <w:numFmt w:val="aiueoFullWidth"/>
      <w:lvlText w:val="(%5)"/>
      <w:lvlJc w:val="left"/>
      <w:pPr>
        <w:ind w:left="2633" w:hanging="420"/>
      </w:pPr>
    </w:lvl>
    <w:lvl w:ilvl="5" w:tplc="04090011" w:tentative="1">
      <w:start w:val="1"/>
      <w:numFmt w:val="decimalEnclosedCircle"/>
      <w:lvlText w:val="%6"/>
      <w:lvlJc w:val="left"/>
      <w:pPr>
        <w:ind w:left="3053" w:hanging="420"/>
      </w:pPr>
    </w:lvl>
    <w:lvl w:ilvl="6" w:tplc="0409000F" w:tentative="1">
      <w:start w:val="1"/>
      <w:numFmt w:val="decimal"/>
      <w:lvlText w:val="%7."/>
      <w:lvlJc w:val="left"/>
      <w:pPr>
        <w:ind w:left="3473" w:hanging="420"/>
      </w:pPr>
    </w:lvl>
    <w:lvl w:ilvl="7" w:tplc="04090017" w:tentative="1">
      <w:start w:val="1"/>
      <w:numFmt w:val="aiueoFullWidth"/>
      <w:lvlText w:val="(%8)"/>
      <w:lvlJc w:val="left"/>
      <w:pPr>
        <w:ind w:left="3893" w:hanging="420"/>
      </w:pPr>
    </w:lvl>
    <w:lvl w:ilvl="8" w:tplc="04090011" w:tentative="1">
      <w:start w:val="1"/>
      <w:numFmt w:val="decimalEnclosedCircle"/>
      <w:lvlText w:val="%9"/>
      <w:lvlJc w:val="left"/>
      <w:pPr>
        <w:ind w:left="4313" w:hanging="420"/>
      </w:pPr>
    </w:lvl>
  </w:abstractNum>
  <w:abstractNum w:abstractNumId="15" w15:restartNumberingAfterBreak="0">
    <w:nsid w:val="2A4D00E1"/>
    <w:multiLevelType w:val="hybridMultilevel"/>
    <w:tmpl w:val="84DA0FC2"/>
    <w:lvl w:ilvl="0" w:tplc="9F4EF570">
      <w:start w:val="1"/>
      <w:numFmt w:val="decimalFullWidth"/>
      <w:lvlText w:val="（%1）"/>
      <w:lvlJc w:val="left"/>
      <w:pPr>
        <w:ind w:left="1174" w:hanging="720"/>
      </w:pPr>
      <w:rPr>
        <w:rFonts w:hint="default"/>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 w15:restartNumberingAfterBreak="0">
    <w:nsid w:val="2A912E36"/>
    <w:multiLevelType w:val="hybridMultilevel"/>
    <w:tmpl w:val="D8EEAC02"/>
    <w:lvl w:ilvl="0" w:tplc="5C2C61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E1D4F88"/>
    <w:multiLevelType w:val="hybridMultilevel"/>
    <w:tmpl w:val="DFFA0D0A"/>
    <w:lvl w:ilvl="0" w:tplc="5C2C61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FF6206C"/>
    <w:multiLevelType w:val="hybridMultilevel"/>
    <w:tmpl w:val="14767400"/>
    <w:lvl w:ilvl="0" w:tplc="6BC028B6">
      <w:start w:val="1"/>
      <w:numFmt w:val="aiueoFullWidth"/>
      <w:lvlText w:val="（%1）"/>
      <w:lvlJc w:val="left"/>
      <w:pPr>
        <w:ind w:left="975" w:hanging="720"/>
      </w:pPr>
      <w:rPr>
        <w:rFonts w:hint="default"/>
      </w:rPr>
    </w:lvl>
    <w:lvl w:ilvl="1" w:tplc="04090017" w:tentative="1">
      <w:start w:val="1"/>
      <w:numFmt w:val="aiueoFullWidth"/>
      <w:lvlText w:val="(%2)"/>
      <w:lvlJc w:val="left"/>
      <w:pPr>
        <w:ind w:left="1095" w:hanging="420"/>
      </w:pPr>
    </w:lvl>
    <w:lvl w:ilvl="2" w:tplc="04090011" w:tentative="1">
      <w:start w:val="1"/>
      <w:numFmt w:val="decimalEnclosedCircle"/>
      <w:lvlText w:val="%3"/>
      <w:lvlJc w:val="left"/>
      <w:pPr>
        <w:ind w:left="1515" w:hanging="420"/>
      </w:pPr>
    </w:lvl>
    <w:lvl w:ilvl="3" w:tplc="0409000F" w:tentative="1">
      <w:start w:val="1"/>
      <w:numFmt w:val="decimal"/>
      <w:lvlText w:val="%4."/>
      <w:lvlJc w:val="left"/>
      <w:pPr>
        <w:ind w:left="1935" w:hanging="420"/>
      </w:pPr>
    </w:lvl>
    <w:lvl w:ilvl="4" w:tplc="04090017" w:tentative="1">
      <w:start w:val="1"/>
      <w:numFmt w:val="aiueoFullWidth"/>
      <w:lvlText w:val="(%5)"/>
      <w:lvlJc w:val="left"/>
      <w:pPr>
        <w:ind w:left="2355" w:hanging="420"/>
      </w:pPr>
    </w:lvl>
    <w:lvl w:ilvl="5" w:tplc="04090011" w:tentative="1">
      <w:start w:val="1"/>
      <w:numFmt w:val="decimalEnclosedCircle"/>
      <w:lvlText w:val="%6"/>
      <w:lvlJc w:val="left"/>
      <w:pPr>
        <w:ind w:left="2775" w:hanging="420"/>
      </w:pPr>
    </w:lvl>
    <w:lvl w:ilvl="6" w:tplc="0409000F" w:tentative="1">
      <w:start w:val="1"/>
      <w:numFmt w:val="decimal"/>
      <w:lvlText w:val="%7."/>
      <w:lvlJc w:val="left"/>
      <w:pPr>
        <w:ind w:left="3195" w:hanging="420"/>
      </w:pPr>
    </w:lvl>
    <w:lvl w:ilvl="7" w:tplc="04090017" w:tentative="1">
      <w:start w:val="1"/>
      <w:numFmt w:val="aiueoFullWidth"/>
      <w:lvlText w:val="(%8)"/>
      <w:lvlJc w:val="left"/>
      <w:pPr>
        <w:ind w:left="3615" w:hanging="420"/>
      </w:pPr>
    </w:lvl>
    <w:lvl w:ilvl="8" w:tplc="04090011" w:tentative="1">
      <w:start w:val="1"/>
      <w:numFmt w:val="decimalEnclosedCircle"/>
      <w:lvlText w:val="%9"/>
      <w:lvlJc w:val="left"/>
      <w:pPr>
        <w:ind w:left="4035" w:hanging="420"/>
      </w:pPr>
    </w:lvl>
  </w:abstractNum>
  <w:abstractNum w:abstractNumId="19" w15:restartNumberingAfterBreak="0">
    <w:nsid w:val="315A0F76"/>
    <w:multiLevelType w:val="hybridMultilevel"/>
    <w:tmpl w:val="8A069B68"/>
    <w:lvl w:ilvl="0" w:tplc="05FCD756">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351A70DC"/>
    <w:multiLevelType w:val="hybridMultilevel"/>
    <w:tmpl w:val="5978AA6C"/>
    <w:lvl w:ilvl="0" w:tplc="F350CDA2">
      <w:start w:val="1"/>
      <w:numFmt w:val="decimalFullWidth"/>
      <w:lvlText w:val="（%1）"/>
      <w:lvlJc w:val="left"/>
      <w:pPr>
        <w:ind w:left="947" w:hanging="72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1" w15:restartNumberingAfterBreak="0">
    <w:nsid w:val="386544B2"/>
    <w:multiLevelType w:val="hybridMultilevel"/>
    <w:tmpl w:val="E3DAE4EE"/>
    <w:lvl w:ilvl="0" w:tplc="1D9AF89A">
      <w:start w:val="1"/>
      <w:numFmt w:val="decimalEnclosedCircle"/>
      <w:lvlText w:val="%1"/>
      <w:lvlJc w:val="left"/>
      <w:pPr>
        <w:ind w:left="814" w:hanging="360"/>
      </w:pPr>
      <w:rPr>
        <w:rFonts w:hint="default"/>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22" w15:restartNumberingAfterBreak="0">
    <w:nsid w:val="3C861E65"/>
    <w:multiLevelType w:val="hybridMultilevel"/>
    <w:tmpl w:val="DD245B72"/>
    <w:lvl w:ilvl="0" w:tplc="E52209AE">
      <w:start w:val="1"/>
      <w:numFmt w:val="decimalEnclosedCircle"/>
      <w:lvlText w:val="%1"/>
      <w:lvlJc w:val="left"/>
      <w:pPr>
        <w:ind w:left="590" w:hanging="360"/>
      </w:pPr>
      <w:rPr>
        <w:rFonts w:hint="default"/>
      </w:rPr>
    </w:lvl>
    <w:lvl w:ilvl="1" w:tplc="04090017" w:tentative="1">
      <w:start w:val="1"/>
      <w:numFmt w:val="aiueoFullWidth"/>
      <w:lvlText w:val="(%2)"/>
      <w:lvlJc w:val="left"/>
      <w:pPr>
        <w:ind w:left="1070" w:hanging="420"/>
      </w:pPr>
    </w:lvl>
    <w:lvl w:ilvl="2" w:tplc="04090011" w:tentative="1">
      <w:start w:val="1"/>
      <w:numFmt w:val="decimalEnclosedCircle"/>
      <w:lvlText w:val="%3"/>
      <w:lvlJc w:val="left"/>
      <w:pPr>
        <w:ind w:left="1490" w:hanging="420"/>
      </w:pPr>
    </w:lvl>
    <w:lvl w:ilvl="3" w:tplc="0409000F" w:tentative="1">
      <w:start w:val="1"/>
      <w:numFmt w:val="decimal"/>
      <w:lvlText w:val="%4."/>
      <w:lvlJc w:val="left"/>
      <w:pPr>
        <w:ind w:left="1910" w:hanging="420"/>
      </w:pPr>
    </w:lvl>
    <w:lvl w:ilvl="4" w:tplc="04090017" w:tentative="1">
      <w:start w:val="1"/>
      <w:numFmt w:val="aiueoFullWidth"/>
      <w:lvlText w:val="(%5)"/>
      <w:lvlJc w:val="left"/>
      <w:pPr>
        <w:ind w:left="2330" w:hanging="420"/>
      </w:pPr>
    </w:lvl>
    <w:lvl w:ilvl="5" w:tplc="04090011" w:tentative="1">
      <w:start w:val="1"/>
      <w:numFmt w:val="decimalEnclosedCircle"/>
      <w:lvlText w:val="%6"/>
      <w:lvlJc w:val="left"/>
      <w:pPr>
        <w:ind w:left="2750" w:hanging="420"/>
      </w:pPr>
    </w:lvl>
    <w:lvl w:ilvl="6" w:tplc="0409000F" w:tentative="1">
      <w:start w:val="1"/>
      <w:numFmt w:val="decimal"/>
      <w:lvlText w:val="%7."/>
      <w:lvlJc w:val="left"/>
      <w:pPr>
        <w:ind w:left="3170" w:hanging="420"/>
      </w:pPr>
    </w:lvl>
    <w:lvl w:ilvl="7" w:tplc="04090017" w:tentative="1">
      <w:start w:val="1"/>
      <w:numFmt w:val="aiueoFullWidth"/>
      <w:lvlText w:val="(%8)"/>
      <w:lvlJc w:val="left"/>
      <w:pPr>
        <w:ind w:left="3590" w:hanging="420"/>
      </w:pPr>
    </w:lvl>
    <w:lvl w:ilvl="8" w:tplc="04090011" w:tentative="1">
      <w:start w:val="1"/>
      <w:numFmt w:val="decimalEnclosedCircle"/>
      <w:lvlText w:val="%9"/>
      <w:lvlJc w:val="left"/>
      <w:pPr>
        <w:ind w:left="4010" w:hanging="420"/>
      </w:pPr>
    </w:lvl>
  </w:abstractNum>
  <w:abstractNum w:abstractNumId="23" w15:restartNumberingAfterBreak="0">
    <w:nsid w:val="40C21F79"/>
    <w:multiLevelType w:val="hybridMultilevel"/>
    <w:tmpl w:val="D390FA1C"/>
    <w:lvl w:ilvl="0" w:tplc="EDBE5596">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4" w15:restartNumberingAfterBreak="0">
    <w:nsid w:val="445D574B"/>
    <w:multiLevelType w:val="hybridMultilevel"/>
    <w:tmpl w:val="14767400"/>
    <w:lvl w:ilvl="0" w:tplc="6BC028B6">
      <w:start w:val="1"/>
      <w:numFmt w:val="aiueoFullWidth"/>
      <w:lvlText w:val="（%1）"/>
      <w:lvlJc w:val="left"/>
      <w:pPr>
        <w:ind w:left="975" w:hanging="720"/>
      </w:pPr>
      <w:rPr>
        <w:rFonts w:hint="default"/>
      </w:rPr>
    </w:lvl>
    <w:lvl w:ilvl="1" w:tplc="04090017" w:tentative="1">
      <w:start w:val="1"/>
      <w:numFmt w:val="aiueoFullWidth"/>
      <w:lvlText w:val="(%2)"/>
      <w:lvlJc w:val="left"/>
      <w:pPr>
        <w:ind w:left="1095" w:hanging="420"/>
      </w:pPr>
    </w:lvl>
    <w:lvl w:ilvl="2" w:tplc="04090011" w:tentative="1">
      <w:start w:val="1"/>
      <w:numFmt w:val="decimalEnclosedCircle"/>
      <w:lvlText w:val="%3"/>
      <w:lvlJc w:val="left"/>
      <w:pPr>
        <w:ind w:left="1515" w:hanging="420"/>
      </w:pPr>
    </w:lvl>
    <w:lvl w:ilvl="3" w:tplc="0409000F" w:tentative="1">
      <w:start w:val="1"/>
      <w:numFmt w:val="decimal"/>
      <w:lvlText w:val="%4."/>
      <w:lvlJc w:val="left"/>
      <w:pPr>
        <w:ind w:left="1935" w:hanging="420"/>
      </w:pPr>
    </w:lvl>
    <w:lvl w:ilvl="4" w:tplc="04090017" w:tentative="1">
      <w:start w:val="1"/>
      <w:numFmt w:val="aiueoFullWidth"/>
      <w:lvlText w:val="(%5)"/>
      <w:lvlJc w:val="left"/>
      <w:pPr>
        <w:ind w:left="2355" w:hanging="420"/>
      </w:pPr>
    </w:lvl>
    <w:lvl w:ilvl="5" w:tplc="04090011" w:tentative="1">
      <w:start w:val="1"/>
      <w:numFmt w:val="decimalEnclosedCircle"/>
      <w:lvlText w:val="%6"/>
      <w:lvlJc w:val="left"/>
      <w:pPr>
        <w:ind w:left="2775" w:hanging="420"/>
      </w:pPr>
    </w:lvl>
    <w:lvl w:ilvl="6" w:tplc="0409000F" w:tentative="1">
      <w:start w:val="1"/>
      <w:numFmt w:val="decimal"/>
      <w:lvlText w:val="%7."/>
      <w:lvlJc w:val="left"/>
      <w:pPr>
        <w:ind w:left="3195" w:hanging="420"/>
      </w:pPr>
    </w:lvl>
    <w:lvl w:ilvl="7" w:tplc="04090017" w:tentative="1">
      <w:start w:val="1"/>
      <w:numFmt w:val="aiueoFullWidth"/>
      <w:lvlText w:val="(%8)"/>
      <w:lvlJc w:val="left"/>
      <w:pPr>
        <w:ind w:left="3615" w:hanging="420"/>
      </w:pPr>
    </w:lvl>
    <w:lvl w:ilvl="8" w:tplc="04090011" w:tentative="1">
      <w:start w:val="1"/>
      <w:numFmt w:val="decimalEnclosedCircle"/>
      <w:lvlText w:val="%9"/>
      <w:lvlJc w:val="left"/>
      <w:pPr>
        <w:ind w:left="4035" w:hanging="420"/>
      </w:pPr>
    </w:lvl>
  </w:abstractNum>
  <w:abstractNum w:abstractNumId="25" w15:restartNumberingAfterBreak="0">
    <w:nsid w:val="4C0764CC"/>
    <w:multiLevelType w:val="hybridMultilevel"/>
    <w:tmpl w:val="DFA0A33E"/>
    <w:lvl w:ilvl="0" w:tplc="C3DC4DA4">
      <w:start w:val="1"/>
      <w:numFmt w:val="decimalEnclosedCircle"/>
      <w:lvlText w:val="%1"/>
      <w:lvlJc w:val="left"/>
      <w:pPr>
        <w:ind w:left="893" w:hanging="360"/>
      </w:pPr>
      <w:rPr>
        <w:rFonts w:hint="default"/>
      </w:rPr>
    </w:lvl>
    <w:lvl w:ilvl="1" w:tplc="04090017" w:tentative="1">
      <w:start w:val="1"/>
      <w:numFmt w:val="aiueoFullWidth"/>
      <w:lvlText w:val="(%2)"/>
      <w:lvlJc w:val="left"/>
      <w:pPr>
        <w:ind w:left="1373" w:hanging="420"/>
      </w:pPr>
    </w:lvl>
    <w:lvl w:ilvl="2" w:tplc="04090011" w:tentative="1">
      <w:start w:val="1"/>
      <w:numFmt w:val="decimalEnclosedCircle"/>
      <w:lvlText w:val="%3"/>
      <w:lvlJc w:val="left"/>
      <w:pPr>
        <w:ind w:left="1793" w:hanging="420"/>
      </w:pPr>
    </w:lvl>
    <w:lvl w:ilvl="3" w:tplc="0409000F" w:tentative="1">
      <w:start w:val="1"/>
      <w:numFmt w:val="decimal"/>
      <w:lvlText w:val="%4."/>
      <w:lvlJc w:val="left"/>
      <w:pPr>
        <w:ind w:left="2213" w:hanging="420"/>
      </w:pPr>
    </w:lvl>
    <w:lvl w:ilvl="4" w:tplc="04090017" w:tentative="1">
      <w:start w:val="1"/>
      <w:numFmt w:val="aiueoFullWidth"/>
      <w:lvlText w:val="(%5)"/>
      <w:lvlJc w:val="left"/>
      <w:pPr>
        <w:ind w:left="2633" w:hanging="420"/>
      </w:pPr>
    </w:lvl>
    <w:lvl w:ilvl="5" w:tplc="04090011" w:tentative="1">
      <w:start w:val="1"/>
      <w:numFmt w:val="decimalEnclosedCircle"/>
      <w:lvlText w:val="%6"/>
      <w:lvlJc w:val="left"/>
      <w:pPr>
        <w:ind w:left="3053" w:hanging="420"/>
      </w:pPr>
    </w:lvl>
    <w:lvl w:ilvl="6" w:tplc="0409000F" w:tentative="1">
      <w:start w:val="1"/>
      <w:numFmt w:val="decimal"/>
      <w:lvlText w:val="%7."/>
      <w:lvlJc w:val="left"/>
      <w:pPr>
        <w:ind w:left="3473" w:hanging="420"/>
      </w:pPr>
    </w:lvl>
    <w:lvl w:ilvl="7" w:tplc="04090017" w:tentative="1">
      <w:start w:val="1"/>
      <w:numFmt w:val="aiueoFullWidth"/>
      <w:lvlText w:val="(%8)"/>
      <w:lvlJc w:val="left"/>
      <w:pPr>
        <w:ind w:left="3893" w:hanging="420"/>
      </w:pPr>
    </w:lvl>
    <w:lvl w:ilvl="8" w:tplc="04090011" w:tentative="1">
      <w:start w:val="1"/>
      <w:numFmt w:val="decimalEnclosedCircle"/>
      <w:lvlText w:val="%9"/>
      <w:lvlJc w:val="left"/>
      <w:pPr>
        <w:ind w:left="4313" w:hanging="420"/>
      </w:pPr>
    </w:lvl>
  </w:abstractNum>
  <w:abstractNum w:abstractNumId="26" w15:restartNumberingAfterBreak="0">
    <w:nsid w:val="4C657520"/>
    <w:multiLevelType w:val="hybridMultilevel"/>
    <w:tmpl w:val="20FEF556"/>
    <w:lvl w:ilvl="0" w:tplc="56B6F0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31D3B8F"/>
    <w:multiLevelType w:val="hybridMultilevel"/>
    <w:tmpl w:val="1A94195E"/>
    <w:lvl w:ilvl="0" w:tplc="3392CF24">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8" w15:restartNumberingAfterBreak="0">
    <w:nsid w:val="541609FA"/>
    <w:multiLevelType w:val="hybridMultilevel"/>
    <w:tmpl w:val="20D6F84E"/>
    <w:lvl w:ilvl="0" w:tplc="5C2C61B4">
      <w:start w:val="6"/>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83E132C"/>
    <w:multiLevelType w:val="hybridMultilevel"/>
    <w:tmpl w:val="E0604064"/>
    <w:lvl w:ilvl="0" w:tplc="5AA0490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5CC12DD"/>
    <w:multiLevelType w:val="hybridMultilevel"/>
    <w:tmpl w:val="5538BB8C"/>
    <w:lvl w:ilvl="0" w:tplc="66F07C26">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1" w15:restartNumberingAfterBreak="0">
    <w:nsid w:val="6A493CCB"/>
    <w:multiLevelType w:val="hybridMultilevel"/>
    <w:tmpl w:val="79761156"/>
    <w:lvl w:ilvl="0" w:tplc="8DD4721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2" w15:restartNumberingAfterBreak="0">
    <w:nsid w:val="710E0637"/>
    <w:multiLevelType w:val="hybridMultilevel"/>
    <w:tmpl w:val="5B56828C"/>
    <w:lvl w:ilvl="0" w:tplc="02060FF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714B0EC3"/>
    <w:multiLevelType w:val="hybridMultilevel"/>
    <w:tmpl w:val="8FECBB48"/>
    <w:lvl w:ilvl="0" w:tplc="5C2C61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1564A5E"/>
    <w:multiLevelType w:val="hybridMultilevel"/>
    <w:tmpl w:val="BC54968A"/>
    <w:lvl w:ilvl="0" w:tplc="BEB8435E">
      <w:start w:val="1"/>
      <w:numFmt w:val="decimalEnclosedCircle"/>
      <w:lvlText w:val="%1"/>
      <w:lvlJc w:val="left"/>
      <w:pPr>
        <w:ind w:left="814" w:hanging="360"/>
      </w:pPr>
      <w:rPr>
        <w:rFonts w:hint="default"/>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5" w15:restartNumberingAfterBreak="0">
    <w:nsid w:val="71743304"/>
    <w:multiLevelType w:val="hybridMultilevel"/>
    <w:tmpl w:val="59DE0FAC"/>
    <w:lvl w:ilvl="0" w:tplc="422E2EF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6" w15:restartNumberingAfterBreak="0">
    <w:nsid w:val="71A757EB"/>
    <w:multiLevelType w:val="hybridMultilevel"/>
    <w:tmpl w:val="F8C2BD96"/>
    <w:lvl w:ilvl="0" w:tplc="5C2C61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5"/>
  </w:num>
  <w:num w:numId="3">
    <w:abstractNumId w:val="31"/>
  </w:num>
  <w:num w:numId="4">
    <w:abstractNumId w:val="14"/>
  </w:num>
  <w:num w:numId="5">
    <w:abstractNumId w:val="4"/>
  </w:num>
  <w:num w:numId="6">
    <w:abstractNumId w:val="25"/>
  </w:num>
  <w:num w:numId="7">
    <w:abstractNumId w:val="12"/>
  </w:num>
  <w:num w:numId="8">
    <w:abstractNumId w:val="32"/>
  </w:num>
  <w:num w:numId="9">
    <w:abstractNumId w:val="3"/>
  </w:num>
  <w:num w:numId="10">
    <w:abstractNumId w:val="34"/>
  </w:num>
  <w:num w:numId="11">
    <w:abstractNumId w:val="26"/>
  </w:num>
  <w:num w:numId="12">
    <w:abstractNumId w:val="5"/>
  </w:num>
  <w:num w:numId="13">
    <w:abstractNumId w:val="13"/>
  </w:num>
  <w:num w:numId="14">
    <w:abstractNumId w:val="30"/>
  </w:num>
  <w:num w:numId="15">
    <w:abstractNumId w:val="36"/>
  </w:num>
  <w:num w:numId="16">
    <w:abstractNumId w:val="8"/>
  </w:num>
  <w:num w:numId="17">
    <w:abstractNumId w:val="33"/>
  </w:num>
  <w:num w:numId="18">
    <w:abstractNumId w:val="17"/>
  </w:num>
  <w:num w:numId="19">
    <w:abstractNumId w:val="16"/>
  </w:num>
  <w:num w:numId="20">
    <w:abstractNumId w:val="28"/>
  </w:num>
  <w:num w:numId="21">
    <w:abstractNumId w:val="19"/>
  </w:num>
  <w:num w:numId="22">
    <w:abstractNumId w:val="1"/>
  </w:num>
  <w:num w:numId="23">
    <w:abstractNumId w:val="20"/>
  </w:num>
  <w:num w:numId="24">
    <w:abstractNumId w:val="21"/>
  </w:num>
  <w:num w:numId="25">
    <w:abstractNumId w:val="6"/>
  </w:num>
  <w:num w:numId="26">
    <w:abstractNumId w:val="24"/>
  </w:num>
  <w:num w:numId="27">
    <w:abstractNumId w:val="18"/>
  </w:num>
  <w:num w:numId="28">
    <w:abstractNumId w:val="7"/>
  </w:num>
  <w:num w:numId="29">
    <w:abstractNumId w:val="10"/>
  </w:num>
  <w:num w:numId="30">
    <w:abstractNumId w:val="9"/>
  </w:num>
  <w:num w:numId="31">
    <w:abstractNumId w:val="15"/>
  </w:num>
  <w:num w:numId="32">
    <w:abstractNumId w:val="29"/>
  </w:num>
  <w:num w:numId="33">
    <w:abstractNumId w:val="2"/>
  </w:num>
  <w:num w:numId="34">
    <w:abstractNumId w:val="11"/>
  </w:num>
  <w:num w:numId="35">
    <w:abstractNumId w:val="22"/>
  </w:num>
  <w:num w:numId="36">
    <w:abstractNumId w:val="23"/>
  </w:num>
  <w:num w:numId="3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猛一 勝">
    <w15:presenceInfo w15:providerId="Windows Live" w15:userId="b422804c5dcb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HorizontalSpacing w:val="227"/>
  <w:drawingGridVerticalSpacing w:val="208"/>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D65"/>
    <w:rsid w:val="0000144B"/>
    <w:rsid w:val="000028C0"/>
    <w:rsid w:val="000102DB"/>
    <w:rsid w:val="00010A41"/>
    <w:rsid w:val="00013707"/>
    <w:rsid w:val="00016392"/>
    <w:rsid w:val="00016564"/>
    <w:rsid w:val="0001738C"/>
    <w:rsid w:val="0002229A"/>
    <w:rsid w:val="00031432"/>
    <w:rsid w:val="000316A9"/>
    <w:rsid w:val="00031C99"/>
    <w:rsid w:val="000369DC"/>
    <w:rsid w:val="000426D8"/>
    <w:rsid w:val="00042873"/>
    <w:rsid w:val="00046F6F"/>
    <w:rsid w:val="00047722"/>
    <w:rsid w:val="00050A82"/>
    <w:rsid w:val="00053882"/>
    <w:rsid w:val="00053E1B"/>
    <w:rsid w:val="00054634"/>
    <w:rsid w:val="0005481A"/>
    <w:rsid w:val="00054CCE"/>
    <w:rsid w:val="00057A8F"/>
    <w:rsid w:val="000631DF"/>
    <w:rsid w:val="00063E94"/>
    <w:rsid w:val="00067D28"/>
    <w:rsid w:val="00071088"/>
    <w:rsid w:val="000712B5"/>
    <w:rsid w:val="00071746"/>
    <w:rsid w:val="000722FA"/>
    <w:rsid w:val="00075F1E"/>
    <w:rsid w:val="0008339C"/>
    <w:rsid w:val="00092ECE"/>
    <w:rsid w:val="0009627E"/>
    <w:rsid w:val="000A1497"/>
    <w:rsid w:val="000A24F6"/>
    <w:rsid w:val="000A6940"/>
    <w:rsid w:val="000A7F38"/>
    <w:rsid w:val="000B4634"/>
    <w:rsid w:val="000B6F4A"/>
    <w:rsid w:val="000B7837"/>
    <w:rsid w:val="000C1DB2"/>
    <w:rsid w:val="000C4FCF"/>
    <w:rsid w:val="000C619E"/>
    <w:rsid w:val="000C74C1"/>
    <w:rsid w:val="000D0875"/>
    <w:rsid w:val="000D3248"/>
    <w:rsid w:val="000D3A90"/>
    <w:rsid w:val="000D43BB"/>
    <w:rsid w:val="000D607A"/>
    <w:rsid w:val="000E0152"/>
    <w:rsid w:val="000E1918"/>
    <w:rsid w:val="000E1F38"/>
    <w:rsid w:val="000E38E8"/>
    <w:rsid w:val="000E54E5"/>
    <w:rsid w:val="000F1E90"/>
    <w:rsid w:val="000F24FA"/>
    <w:rsid w:val="000F7B96"/>
    <w:rsid w:val="0010252B"/>
    <w:rsid w:val="00106A8A"/>
    <w:rsid w:val="00113954"/>
    <w:rsid w:val="00113D71"/>
    <w:rsid w:val="00114CA0"/>
    <w:rsid w:val="00114DD3"/>
    <w:rsid w:val="00115ED8"/>
    <w:rsid w:val="001160C4"/>
    <w:rsid w:val="0011642C"/>
    <w:rsid w:val="0011769A"/>
    <w:rsid w:val="0011796F"/>
    <w:rsid w:val="00121733"/>
    <w:rsid w:val="00123A59"/>
    <w:rsid w:val="0013241A"/>
    <w:rsid w:val="00133D86"/>
    <w:rsid w:val="001357E1"/>
    <w:rsid w:val="001377B0"/>
    <w:rsid w:val="00140C87"/>
    <w:rsid w:val="00141610"/>
    <w:rsid w:val="00146026"/>
    <w:rsid w:val="0015047E"/>
    <w:rsid w:val="0015139D"/>
    <w:rsid w:val="00152246"/>
    <w:rsid w:val="001523C3"/>
    <w:rsid w:val="0015273E"/>
    <w:rsid w:val="00153862"/>
    <w:rsid w:val="00155CFB"/>
    <w:rsid w:val="0015675E"/>
    <w:rsid w:val="00156D3B"/>
    <w:rsid w:val="00163BBC"/>
    <w:rsid w:val="001649AC"/>
    <w:rsid w:val="00165C38"/>
    <w:rsid w:val="00167DF7"/>
    <w:rsid w:val="0017065E"/>
    <w:rsid w:val="00172A6B"/>
    <w:rsid w:val="00172C0B"/>
    <w:rsid w:val="00174527"/>
    <w:rsid w:val="00174D9C"/>
    <w:rsid w:val="0018032E"/>
    <w:rsid w:val="00181764"/>
    <w:rsid w:val="0018305E"/>
    <w:rsid w:val="00184495"/>
    <w:rsid w:val="001859C5"/>
    <w:rsid w:val="001862F9"/>
    <w:rsid w:val="001B0688"/>
    <w:rsid w:val="001B0ADA"/>
    <w:rsid w:val="001B13C9"/>
    <w:rsid w:val="001B6C94"/>
    <w:rsid w:val="001B7E67"/>
    <w:rsid w:val="001C12D9"/>
    <w:rsid w:val="001C4ED0"/>
    <w:rsid w:val="001C7030"/>
    <w:rsid w:val="001C70E4"/>
    <w:rsid w:val="001D4BA3"/>
    <w:rsid w:val="001D52DE"/>
    <w:rsid w:val="001E1377"/>
    <w:rsid w:val="001E5BEB"/>
    <w:rsid w:val="001E62F1"/>
    <w:rsid w:val="001F098A"/>
    <w:rsid w:val="001F24E3"/>
    <w:rsid w:val="001F2583"/>
    <w:rsid w:val="001F2619"/>
    <w:rsid w:val="001F287D"/>
    <w:rsid w:val="001F6F6F"/>
    <w:rsid w:val="00200950"/>
    <w:rsid w:val="002018AE"/>
    <w:rsid w:val="00202A21"/>
    <w:rsid w:val="002030A6"/>
    <w:rsid w:val="00205260"/>
    <w:rsid w:val="002059CA"/>
    <w:rsid w:val="00210F26"/>
    <w:rsid w:val="00211268"/>
    <w:rsid w:val="00212030"/>
    <w:rsid w:val="00215A5C"/>
    <w:rsid w:val="00216026"/>
    <w:rsid w:val="00217B50"/>
    <w:rsid w:val="0022628E"/>
    <w:rsid w:val="002266BD"/>
    <w:rsid w:val="0023089C"/>
    <w:rsid w:val="00231871"/>
    <w:rsid w:val="00232DFF"/>
    <w:rsid w:val="00232F47"/>
    <w:rsid w:val="002330D5"/>
    <w:rsid w:val="0023630A"/>
    <w:rsid w:val="00236CEF"/>
    <w:rsid w:val="00240DFF"/>
    <w:rsid w:val="00241BE8"/>
    <w:rsid w:val="00252E16"/>
    <w:rsid w:val="00257C44"/>
    <w:rsid w:val="00265776"/>
    <w:rsid w:val="00266318"/>
    <w:rsid w:val="002736A4"/>
    <w:rsid w:val="00276264"/>
    <w:rsid w:val="00277B84"/>
    <w:rsid w:val="00280C57"/>
    <w:rsid w:val="00284B03"/>
    <w:rsid w:val="0028509E"/>
    <w:rsid w:val="00290C9B"/>
    <w:rsid w:val="002976AC"/>
    <w:rsid w:val="002A1331"/>
    <w:rsid w:val="002A2184"/>
    <w:rsid w:val="002A5261"/>
    <w:rsid w:val="002A5EB8"/>
    <w:rsid w:val="002A65E1"/>
    <w:rsid w:val="002A772C"/>
    <w:rsid w:val="002B7BC6"/>
    <w:rsid w:val="002C11DE"/>
    <w:rsid w:val="002C2AB9"/>
    <w:rsid w:val="002C5EC3"/>
    <w:rsid w:val="002C6157"/>
    <w:rsid w:val="002C6503"/>
    <w:rsid w:val="002D1501"/>
    <w:rsid w:val="002D1962"/>
    <w:rsid w:val="002D4319"/>
    <w:rsid w:val="002D5EBA"/>
    <w:rsid w:val="002D7955"/>
    <w:rsid w:val="002E15DE"/>
    <w:rsid w:val="002E35C8"/>
    <w:rsid w:val="002E4711"/>
    <w:rsid w:val="002E4FE8"/>
    <w:rsid w:val="002E6A27"/>
    <w:rsid w:val="002F0521"/>
    <w:rsid w:val="002F44DF"/>
    <w:rsid w:val="002F62F6"/>
    <w:rsid w:val="00303ABA"/>
    <w:rsid w:val="003149A1"/>
    <w:rsid w:val="003178C6"/>
    <w:rsid w:val="00317C4E"/>
    <w:rsid w:val="00320288"/>
    <w:rsid w:val="003224FD"/>
    <w:rsid w:val="00324F9B"/>
    <w:rsid w:val="003313EF"/>
    <w:rsid w:val="003337D2"/>
    <w:rsid w:val="00334FF2"/>
    <w:rsid w:val="00335E5F"/>
    <w:rsid w:val="00342251"/>
    <w:rsid w:val="00350C1E"/>
    <w:rsid w:val="00360A06"/>
    <w:rsid w:val="0036540B"/>
    <w:rsid w:val="00365CDA"/>
    <w:rsid w:val="00365D65"/>
    <w:rsid w:val="00367B9D"/>
    <w:rsid w:val="0037015B"/>
    <w:rsid w:val="00373004"/>
    <w:rsid w:val="0037323F"/>
    <w:rsid w:val="00377DB7"/>
    <w:rsid w:val="003822E7"/>
    <w:rsid w:val="0039240B"/>
    <w:rsid w:val="00394F55"/>
    <w:rsid w:val="00395259"/>
    <w:rsid w:val="00395E82"/>
    <w:rsid w:val="00396292"/>
    <w:rsid w:val="003A0962"/>
    <w:rsid w:val="003A4F84"/>
    <w:rsid w:val="003A7DC1"/>
    <w:rsid w:val="003B2328"/>
    <w:rsid w:val="003B52FD"/>
    <w:rsid w:val="003B5B80"/>
    <w:rsid w:val="003C2A21"/>
    <w:rsid w:val="003C4DC5"/>
    <w:rsid w:val="003C619C"/>
    <w:rsid w:val="003C6323"/>
    <w:rsid w:val="003C7E64"/>
    <w:rsid w:val="003D313F"/>
    <w:rsid w:val="003D3F3C"/>
    <w:rsid w:val="003D78FF"/>
    <w:rsid w:val="003E3584"/>
    <w:rsid w:val="003E4163"/>
    <w:rsid w:val="003E6BB2"/>
    <w:rsid w:val="003F0C93"/>
    <w:rsid w:val="003F3724"/>
    <w:rsid w:val="003F5F77"/>
    <w:rsid w:val="004031D3"/>
    <w:rsid w:val="004048C6"/>
    <w:rsid w:val="00404C64"/>
    <w:rsid w:val="00414825"/>
    <w:rsid w:val="00414C78"/>
    <w:rsid w:val="004158E4"/>
    <w:rsid w:val="00417EF4"/>
    <w:rsid w:val="00420F7A"/>
    <w:rsid w:val="004214BB"/>
    <w:rsid w:val="00421B0D"/>
    <w:rsid w:val="004222F1"/>
    <w:rsid w:val="00425130"/>
    <w:rsid w:val="004262CB"/>
    <w:rsid w:val="004263E9"/>
    <w:rsid w:val="00432E74"/>
    <w:rsid w:val="00434721"/>
    <w:rsid w:val="004376F0"/>
    <w:rsid w:val="00437F18"/>
    <w:rsid w:val="00442169"/>
    <w:rsid w:val="00444B9E"/>
    <w:rsid w:val="0044573E"/>
    <w:rsid w:val="00445C9B"/>
    <w:rsid w:val="00446AEE"/>
    <w:rsid w:val="00452992"/>
    <w:rsid w:val="00453616"/>
    <w:rsid w:val="00453D14"/>
    <w:rsid w:val="00453ECE"/>
    <w:rsid w:val="00456C40"/>
    <w:rsid w:val="00457607"/>
    <w:rsid w:val="00457AD2"/>
    <w:rsid w:val="00457F54"/>
    <w:rsid w:val="004603C0"/>
    <w:rsid w:val="00464B8A"/>
    <w:rsid w:val="00465B02"/>
    <w:rsid w:val="00466D92"/>
    <w:rsid w:val="004677A7"/>
    <w:rsid w:val="00476E01"/>
    <w:rsid w:val="00477F71"/>
    <w:rsid w:val="00482746"/>
    <w:rsid w:val="0048628B"/>
    <w:rsid w:val="004922AD"/>
    <w:rsid w:val="004947E6"/>
    <w:rsid w:val="00496AAD"/>
    <w:rsid w:val="00496FCB"/>
    <w:rsid w:val="004A0718"/>
    <w:rsid w:val="004A0FE4"/>
    <w:rsid w:val="004A4347"/>
    <w:rsid w:val="004B134C"/>
    <w:rsid w:val="004B2C77"/>
    <w:rsid w:val="004C0637"/>
    <w:rsid w:val="004C24D2"/>
    <w:rsid w:val="004C5733"/>
    <w:rsid w:val="004C62C3"/>
    <w:rsid w:val="004C7DB1"/>
    <w:rsid w:val="004D135D"/>
    <w:rsid w:val="004D1646"/>
    <w:rsid w:val="004D4559"/>
    <w:rsid w:val="004D5F2E"/>
    <w:rsid w:val="004E2CEE"/>
    <w:rsid w:val="004F225F"/>
    <w:rsid w:val="004F24FF"/>
    <w:rsid w:val="004F5D0B"/>
    <w:rsid w:val="004F6616"/>
    <w:rsid w:val="00500DE1"/>
    <w:rsid w:val="00502FAC"/>
    <w:rsid w:val="0051034B"/>
    <w:rsid w:val="005145B1"/>
    <w:rsid w:val="00515A26"/>
    <w:rsid w:val="005179AE"/>
    <w:rsid w:val="00522365"/>
    <w:rsid w:val="005226C2"/>
    <w:rsid w:val="00526775"/>
    <w:rsid w:val="00533541"/>
    <w:rsid w:val="00534296"/>
    <w:rsid w:val="00536CB1"/>
    <w:rsid w:val="005377CA"/>
    <w:rsid w:val="00537ACE"/>
    <w:rsid w:val="00540066"/>
    <w:rsid w:val="00542748"/>
    <w:rsid w:val="00542BE5"/>
    <w:rsid w:val="005436FD"/>
    <w:rsid w:val="005460D8"/>
    <w:rsid w:val="005469F4"/>
    <w:rsid w:val="00551032"/>
    <w:rsid w:val="00555FE6"/>
    <w:rsid w:val="00556302"/>
    <w:rsid w:val="0056176E"/>
    <w:rsid w:val="005621F3"/>
    <w:rsid w:val="0056425A"/>
    <w:rsid w:val="005646B9"/>
    <w:rsid w:val="0057380E"/>
    <w:rsid w:val="00573DC9"/>
    <w:rsid w:val="00574669"/>
    <w:rsid w:val="00574CB3"/>
    <w:rsid w:val="00576AEB"/>
    <w:rsid w:val="00581E86"/>
    <w:rsid w:val="005836BB"/>
    <w:rsid w:val="00583B1D"/>
    <w:rsid w:val="00590DA9"/>
    <w:rsid w:val="00592808"/>
    <w:rsid w:val="005969F0"/>
    <w:rsid w:val="00596F59"/>
    <w:rsid w:val="005A047C"/>
    <w:rsid w:val="005A04E7"/>
    <w:rsid w:val="005A2163"/>
    <w:rsid w:val="005A2E8E"/>
    <w:rsid w:val="005A3969"/>
    <w:rsid w:val="005A6D7B"/>
    <w:rsid w:val="005A72B0"/>
    <w:rsid w:val="005B02C9"/>
    <w:rsid w:val="005B1C65"/>
    <w:rsid w:val="005B6586"/>
    <w:rsid w:val="005B7849"/>
    <w:rsid w:val="005B787E"/>
    <w:rsid w:val="005C1E24"/>
    <w:rsid w:val="005C2769"/>
    <w:rsid w:val="005C3066"/>
    <w:rsid w:val="005C7DCA"/>
    <w:rsid w:val="005D045F"/>
    <w:rsid w:val="005D19A2"/>
    <w:rsid w:val="005D30B7"/>
    <w:rsid w:val="005E141D"/>
    <w:rsid w:val="005E1927"/>
    <w:rsid w:val="005E2FD0"/>
    <w:rsid w:val="005E4BCF"/>
    <w:rsid w:val="005F1B33"/>
    <w:rsid w:val="005F23C4"/>
    <w:rsid w:val="00601464"/>
    <w:rsid w:val="00603EBD"/>
    <w:rsid w:val="006053BC"/>
    <w:rsid w:val="00607BCA"/>
    <w:rsid w:val="00610499"/>
    <w:rsid w:val="00610721"/>
    <w:rsid w:val="00612501"/>
    <w:rsid w:val="006131F7"/>
    <w:rsid w:val="00613A51"/>
    <w:rsid w:val="00630553"/>
    <w:rsid w:val="0063223A"/>
    <w:rsid w:val="00632DDB"/>
    <w:rsid w:val="00633D5E"/>
    <w:rsid w:val="00634C42"/>
    <w:rsid w:val="00635DEF"/>
    <w:rsid w:val="006419E2"/>
    <w:rsid w:val="00646157"/>
    <w:rsid w:val="00647A03"/>
    <w:rsid w:val="006528F2"/>
    <w:rsid w:val="00652B56"/>
    <w:rsid w:val="00660F1D"/>
    <w:rsid w:val="00664BE3"/>
    <w:rsid w:val="00666C67"/>
    <w:rsid w:val="00667C59"/>
    <w:rsid w:val="0067515E"/>
    <w:rsid w:val="00686843"/>
    <w:rsid w:val="006929FA"/>
    <w:rsid w:val="00694BC7"/>
    <w:rsid w:val="006A054A"/>
    <w:rsid w:val="006A3472"/>
    <w:rsid w:val="006A3FBF"/>
    <w:rsid w:val="006A7D4E"/>
    <w:rsid w:val="006B2642"/>
    <w:rsid w:val="006B2F18"/>
    <w:rsid w:val="006B693E"/>
    <w:rsid w:val="006B709A"/>
    <w:rsid w:val="006B75CE"/>
    <w:rsid w:val="006C06A7"/>
    <w:rsid w:val="006C0CBC"/>
    <w:rsid w:val="006C16E4"/>
    <w:rsid w:val="006C3A4B"/>
    <w:rsid w:val="006C4B2C"/>
    <w:rsid w:val="006D0C54"/>
    <w:rsid w:val="006D0EEE"/>
    <w:rsid w:val="006D208C"/>
    <w:rsid w:val="006D49C1"/>
    <w:rsid w:val="006D4ACC"/>
    <w:rsid w:val="006E0230"/>
    <w:rsid w:val="006E1D17"/>
    <w:rsid w:val="006E2E07"/>
    <w:rsid w:val="006E4383"/>
    <w:rsid w:val="006E5520"/>
    <w:rsid w:val="006E5CC2"/>
    <w:rsid w:val="006E736E"/>
    <w:rsid w:val="006F3654"/>
    <w:rsid w:val="006F3B26"/>
    <w:rsid w:val="006F40B6"/>
    <w:rsid w:val="006F4C39"/>
    <w:rsid w:val="006F72CF"/>
    <w:rsid w:val="007019FF"/>
    <w:rsid w:val="00702B3E"/>
    <w:rsid w:val="00703C10"/>
    <w:rsid w:val="007058EC"/>
    <w:rsid w:val="00710497"/>
    <w:rsid w:val="00710D40"/>
    <w:rsid w:val="00711638"/>
    <w:rsid w:val="00711883"/>
    <w:rsid w:val="00711A26"/>
    <w:rsid w:val="00715855"/>
    <w:rsid w:val="00721232"/>
    <w:rsid w:val="00723B87"/>
    <w:rsid w:val="00723FB3"/>
    <w:rsid w:val="00724F2C"/>
    <w:rsid w:val="00727925"/>
    <w:rsid w:val="007302D8"/>
    <w:rsid w:val="00730ADC"/>
    <w:rsid w:val="007336CA"/>
    <w:rsid w:val="00735AA8"/>
    <w:rsid w:val="007412A4"/>
    <w:rsid w:val="0074296B"/>
    <w:rsid w:val="00743777"/>
    <w:rsid w:val="007457D1"/>
    <w:rsid w:val="0074600A"/>
    <w:rsid w:val="007471F6"/>
    <w:rsid w:val="00751910"/>
    <w:rsid w:val="00752524"/>
    <w:rsid w:val="007539C9"/>
    <w:rsid w:val="0075532E"/>
    <w:rsid w:val="00757F99"/>
    <w:rsid w:val="007634AA"/>
    <w:rsid w:val="00766160"/>
    <w:rsid w:val="007665E9"/>
    <w:rsid w:val="00771E19"/>
    <w:rsid w:val="00772AFD"/>
    <w:rsid w:val="0077435C"/>
    <w:rsid w:val="00775545"/>
    <w:rsid w:val="00786F8D"/>
    <w:rsid w:val="00787763"/>
    <w:rsid w:val="00787926"/>
    <w:rsid w:val="00792CE3"/>
    <w:rsid w:val="007940F7"/>
    <w:rsid w:val="00794557"/>
    <w:rsid w:val="00794779"/>
    <w:rsid w:val="00794F33"/>
    <w:rsid w:val="007955EC"/>
    <w:rsid w:val="00795DEA"/>
    <w:rsid w:val="007A00DB"/>
    <w:rsid w:val="007A0778"/>
    <w:rsid w:val="007A11FD"/>
    <w:rsid w:val="007A14E9"/>
    <w:rsid w:val="007A2539"/>
    <w:rsid w:val="007A35FB"/>
    <w:rsid w:val="007A3B01"/>
    <w:rsid w:val="007B128A"/>
    <w:rsid w:val="007B2B0A"/>
    <w:rsid w:val="007B3329"/>
    <w:rsid w:val="007B6AA7"/>
    <w:rsid w:val="007C170A"/>
    <w:rsid w:val="007C1B3E"/>
    <w:rsid w:val="007C378A"/>
    <w:rsid w:val="007C656C"/>
    <w:rsid w:val="007D2653"/>
    <w:rsid w:val="007D61E6"/>
    <w:rsid w:val="007D6BCC"/>
    <w:rsid w:val="007E0F0C"/>
    <w:rsid w:val="007E31F3"/>
    <w:rsid w:val="007E43FD"/>
    <w:rsid w:val="007E69A6"/>
    <w:rsid w:val="007F0551"/>
    <w:rsid w:val="007F0FC6"/>
    <w:rsid w:val="007F2046"/>
    <w:rsid w:val="007F2A23"/>
    <w:rsid w:val="007F525E"/>
    <w:rsid w:val="007F741C"/>
    <w:rsid w:val="007F74E0"/>
    <w:rsid w:val="00801CBE"/>
    <w:rsid w:val="008021F0"/>
    <w:rsid w:val="00804EEC"/>
    <w:rsid w:val="0080640B"/>
    <w:rsid w:val="00806FE3"/>
    <w:rsid w:val="0081090E"/>
    <w:rsid w:val="00810974"/>
    <w:rsid w:val="0081181C"/>
    <w:rsid w:val="008138C9"/>
    <w:rsid w:val="008139FF"/>
    <w:rsid w:val="0081559E"/>
    <w:rsid w:val="008155AA"/>
    <w:rsid w:val="0082160D"/>
    <w:rsid w:val="008236E2"/>
    <w:rsid w:val="0082401D"/>
    <w:rsid w:val="0082500C"/>
    <w:rsid w:val="008254A8"/>
    <w:rsid w:val="00831199"/>
    <w:rsid w:val="008312AA"/>
    <w:rsid w:val="00832631"/>
    <w:rsid w:val="008339B1"/>
    <w:rsid w:val="008360E8"/>
    <w:rsid w:val="00836939"/>
    <w:rsid w:val="00842DA3"/>
    <w:rsid w:val="00843876"/>
    <w:rsid w:val="008439C3"/>
    <w:rsid w:val="008459D3"/>
    <w:rsid w:val="00847A36"/>
    <w:rsid w:val="00847E44"/>
    <w:rsid w:val="008509FD"/>
    <w:rsid w:val="00850A34"/>
    <w:rsid w:val="00851893"/>
    <w:rsid w:val="00852CBF"/>
    <w:rsid w:val="008562B4"/>
    <w:rsid w:val="0086367C"/>
    <w:rsid w:val="008640A4"/>
    <w:rsid w:val="00866C89"/>
    <w:rsid w:val="00867905"/>
    <w:rsid w:val="00871B54"/>
    <w:rsid w:val="00873EC1"/>
    <w:rsid w:val="0087412B"/>
    <w:rsid w:val="00875907"/>
    <w:rsid w:val="00880D61"/>
    <w:rsid w:val="00882537"/>
    <w:rsid w:val="008825B3"/>
    <w:rsid w:val="008837E6"/>
    <w:rsid w:val="00884C95"/>
    <w:rsid w:val="008857D8"/>
    <w:rsid w:val="00885C20"/>
    <w:rsid w:val="00894D5B"/>
    <w:rsid w:val="008973EE"/>
    <w:rsid w:val="008A2F1F"/>
    <w:rsid w:val="008A60BE"/>
    <w:rsid w:val="008B2BA5"/>
    <w:rsid w:val="008B61E2"/>
    <w:rsid w:val="008B6C50"/>
    <w:rsid w:val="008B7106"/>
    <w:rsid w:val="008B714E"/>
    <w:rsid w:val="008C552F"/>
    <w:rsid w:val="008C6DC5"/>
    <w:rsid w:val="008D1F65"/>
    <w:rsid w:val="008D39BE"/>
    <w:rsid w:val="008D4927"/>
    <w:rsid w:val="008D5595"/>
    <w:rsid w:val="008D6CDC"/>
    <w:rsid w:val="008E513F"/>
    <w:rsid w:val="008F0A2D"/>
    <w:rsid w:val="008F11A5"/>
    <w:rsid w:val="008F585D"/>
    <w:rsid w:val="008F745E"/>
    <w:rsid w:val="008F75F7"/>
    <w:rsid w:val="008F7719"/>
    <w:rsid w:val="008F7947"/>
    <w:rsid w:val="008F7F37"/>
    <w:rsid w:val="0090016D"/>
    <w:rsid w:val="00900901"/>
    <w:rsid w:val="00900EDA"/>
    <w:rsid w:val="00904CFF"/>
    <w:rsid w:val="00906830"/>
    <w:rsid w:val="009177F1"/>
    <w:rsid w:val="00920729"/>
    <w:rsid w:val="00921CA3"/>
    <w:rsid w:val="009224BA"/>
    <w:rsid w:val="00922697"/>
    <w:rsid w:val="00922BD8"/>
    <w:rsid w:val="009263D8"/>
    <w:rsid w:val="00927B6F"/>
    <w:rsid w:val="00930ACC"/>
    <w:rsid w:val="00931C00"/>
    <w:rsid w:val="009333C4"/>
    <w:rsid w:val="00940613"/>
    <w:rsid w:val="00941431"/>
    <w:rsid w:val="009430DB"/>
    <w:rsid w:val="0094707F"/>
    <w:rsid w:val="0095138D"/>
    <w:rsid w:val="00955440"/>
    <w:rsid w:val="009560F6"/>
    <w:rsid w:val="009566DC"/>
    <w:rsid w:val="00957968"/>
    <w:rsid w:val="00961A2B"/>
    <w:rsid w:val="009632F5"/>
    <w:rsid w:val="0097091B"/>
    <w:rsid w:val="009750B6"/>
    <w:rsid w:val="00975E03"/>
    <w:rsid w:val="00976117"/>
    <w:rsid w:val="00976C14"/>
    <w:rsid w:val="00977CE4"/>
    <w:rsid w:val="00981C91"/>
    <w:rsid w:val="009840E4"/>
    <w:rsid w:val="00986E3A"/>
    <w:rsid w:val="00992AFD"/>
    <w:rsid w:val="00993400"/>
    <w:rsid w:val="00993970"/>
    <w:rsid w:val="00995D75"/>
    <w:rsid w:val="00996A07"/>
    <w:rsid w:val="009A0A2E"/>
    <w:rsid w:val="009A254B"/>
    <w:rsid w:val="009A26DE"/>
    <w:rsid w:val="009A3486"/>
    <w:rsid w:val="009A36C0"/>
    <w:rsid w:val="009A3E0F"/>
    <w:rsid w:val="009A4169"/>
    <w:rsid w:val="009A5510"/>
    <w:rsid w:val="009A5A8A"/>
    <w:rsid w:val="009B2F13"/>
    <w:rsid w:val="009B3BED"/>
    <w:rsid w:val="009B588F"/>
    <w:rsid w:val="009B5BFD"/>
    <w:rsid w:val="009B6C51"/>
    <w:rsid w:val="009C4182"/>
    <w:rsid w:val="009D5FC8"/>
    <w:rsid w:val="009E0552"/>
    <w:rsid w:val="009E1CFD"/>
    <w:rsid w:val="009E4707"/>
    <w:rsid w:val="009F77A5"/>
    <w:rsid w:val="00A00EE0"/>
    <w:rsid w:val="00A02641"/>
    <w:rsid w:val="00A03A8A"/>
    <w:rsid w:val="00A0493A"/>
    <w:rsid w:val="00A07178"/>
    <w:rsid w:val="00A07956"/>
    <w:rsid w:val="00A07A2B"/>
    <w:rsid w:val="00A123DE"/>
    <w:rsid w:val="00A138B3"/>
    <w:rsid w:val="00A14B2F"/>
    <w:rsid w:val="00A15264"/>
    <w:rsid w:val="00A174FC"/>
    <w:rsid w:val="00A2019F"/>
    <w:rsid w:val="00A205E7"/>
    <w:rsid w:val="00A329B6"/>
    <w:rsid w:val="00A33C3D"/>
    <w:rsid w:val="00A3582F"/>
    <w:rsid w:val="00A35B28"/>
    <w:rsid w:val="00A37F50"/>
    <w:rsid w:val="00A41319"/>
    <w:rsid w:val="00A457F8"/>
    <w:rsid w:val="00A50931"/>
    <w:rsid w:val="00A5215A"/>
    <w:rsid w:val="00A55081"/>
    <w:rsid w:val="00A55DBB"/>
    <w:rsid w:val="00A572DF"/>
    <w:rsid w:val="00A575D0"/>
    <w:rsid w:val="00A627F8"/>
    <w:rsid w:val="00A62EC3"/>
    <w:rsid w:val="00A64EBD"/>
    <w:rsid w:val="00A70AD5"/>
    <w:rsid w:val="00A738EE"/>
    <w:rsid w:val="00A73A3F"/>
    <w:rsid w:val="00A77899"/>
    <w:rsid w:val="00A81DB4"/>
    <w:rsid w:val="00A84F37"/>
    <w:rsid w:val="00A8546B"/>
    <w:rsid w:val="00A85C72"/>
    <w:rsid w:val="00A91BB0"/>
    <w:rsid w:val="00A9295F"/>
    <w:rsid w:val="00A94E73"/>
    <w:rsid w:val="00A951C3"/>
    <w:rsid w:val="00A95B49"/>
    <w:rsid w:val="00A96617"/>
    <w:rsid w:val="00A971BA"/>
    <w:rsid w:val="00AA248C"/>
    <w:rsid w:val="00AA3264"/>
    <w:rsid w:val="00AA46D0"/>
    <w:rsid w:val="00AA65F0"/>
    <w:rsid w:val="00AA7E6D"/>
    <w:rsid w:val="00AB2C8E"/>
    <w:rsid w:val="00AB456A"/>
    <w:rsid w:val="00AB4E05"/>
    <w:rsid w:val="00AC2795"/>
    <w:rsid w:val="00AC2FAD"/>
    <w:rsid w:val="00AC4B71"/>
    <w:rsid w:val="00AC553C"/>
    <w:rsid w:val="00AC6079"/>
    <w:rsid w:val="00AC62DC"/>
    <w:rsid w:val="00AD09CF"/>
    <w:rsid w:val="00AD1727"/>
    <w:rsid w:val="00AD1CB7"/>
    <w:rsid w:val="00AD33AF"/>
    <w:rsid w:val="00AD4B9C"/>
    <w:rsid w:val="00AD5FEC"/>
    <w:rsid w:val="00AD6AE6"/>
    <w:rsid w:val="00AD6EE5"/>
    <w:rsid w:val="00AD75D4"/>
    <w:rsid w:val="00AD7BE1"/>
    <w:rsid w:val="00AE2AF1"/>
    <w:rsid w:val="00AE5574"/>
    <w:rsid w:val="00AE575A"/>
    <w:rsid w:val="00AE60B7"/>
    <w:rsid w:val="00AF0449"/>
    <w:rsid w:val="00AF0535"/>
    <w:rsid w:val="00AF37DB"/>
    <w:rsid w:val="00B0740D"/>
    <w:rsid w:val="00B1022C"/>
    <w:rsid w:val="00B130E7"/>
    <w:rsid w:val="00B14B6E"/>
    <w:rsid w:val="00B2066B"/>
    <w:rsid w:val="00B23FCE"/>
    <w:rsid w:val="00B24933"/>
    <w:rsid w:val="00B25947"/>
    <w:rsid w:val="00B270A0"/>
    <w:rsid w:val="00B27959"/>
    <w:rsid w:val="00B27A7D"/>
    <w:rsid w:val="00B33A71"/>
    <w:rsid w:val="00B34FBE"/>
    <w:rsid w:val="00B44BE2"/>
    <w:rsid w:val="00B458E7"/>
    <w:rsid w:val="00B477ED"/>
    <w:rsid w:val="00B47D03"/>
    <w:rsid w:val="00B508B8"/>
    <w:rsid w:val="00B50997"/>
    <w:rsid w:val="00B50F21"/>
    <w:rsid w:val="00B56353"/>
    <w:rsid w:val="00B603AA"/>
    <w:rsid w:val="00B6191B"/>
    <w:rsid w:val="00B61D8B"/>
    <w:rsid w:val="00B65929"/>
    <w:rsid w:val="00B65A8B"/>
    <w:rsid w:val="00B67380"/>
    <w:rsid w:val="00B67FDC"/>
    <w:rsid w:val="00B72582"/>
    <w:rsid w:val="00B76002"/>
    <w:rsid w:val="00B7731D"/>
    <w:rsid w:val="00B7736D"/>
    <w:rsid w:val="00B77D88"/>
    <w:rsid w:val="00B83A5E"/>
    <w:rsid w:val="00B93884"/>
    <w:rsid w:val="00B978F0"/>
    <w:rsid w:val="00B97B3D"/>
    <w:rsid w:val="00B97D51"/>
    <w:rsid w:val="00BA0707"/>
    <w:rsid w:val="00BA12F6"/>
    <w:rsid w:val="00BA2F7A"/>
    <w:rsid w:val="00BA6A0E"/>
    <w:rsid w:val="00BB1DDB"/>
    <w:rsid w:val="00BB23F4"/>
    <w:rsid w:val="00BB2486"/>
    <w:rsid w:val="00BB2CF0"/>
    <w:rsid w:val="00BB6894"/>
    <w:rsid w:val="00BC1717"/>
    <w:rsid w:val="00BC602C"/>
    <w:rsid w:val="00BC696C"/>
    <w:rsid w:val="00BC720B"/>
    <w:rsid w:val="00BD1F49"/>
    <w:rsid w:val="00BD418E"/>
    <w:rsid w:val="00BD6044"/>
    <w:rsid w:val="00BE192B"/>
    <w:rsid w:val="00BE2DF0"/>
    <w:rsid w:val="00BF043E"/>
    <w:rsid w:val="00BF076B"/>
    <w:rsid w:val="00BF432C"/>
    <w:rsid w:val="00BF737C"/>
    <w:rsid w:val="00C04DF8"/>
    <w:rsid w:val="00C05F83"/>
    <w:rsid w:val="00C1379D"/>
    <w:rsid w:val="00C15CF2"/>
    <w:rsid w:val="00C17F6A"/>
    <w:rsid w:val="00C20ED1"/>
    <w:rsid w:val="00C2622B"/>
    <w:rsid w:val="00C26A40"/>
    <w:rsid w:val="00C30019"/>
    <w:rsid w:val="00C31CD4"/>
    <w:rsid w:val="00C3458F"/>
    <w:rsid w:val="00C35D58"/>
    <w:rsid w:val="00C3683B"/>
    <w:rsid w:val="00C41D59"/>
    <w:rsid w:val="00C4249D"/>
    <w:rsid w:val="00C43BF2"/>
    <w:rsid w:val="00C44C18"/>
    <w:rsid w:val="00C463CC"/>
    <w:rsid w:val="00C542B9"/>
    <w:rsid w:val="00C57002"/>
    <w:rsid w:val="00C57370"/>
    <w:rsid w:val="00C579A6"/>
    <w:rsid w:val="00C60066"/>
    <w:rsid w:val="00C605FB"/>
    <w:rsid w:val="00C61401"/>
    <w:rsid w:val="00C62684"/>
    <w:rsid w:val="00C629C6"/>
    <w:rsid w:val="00C6512D"/>
    <w:rsid w:val="00C65C6B"/>
    <w:rsid w:val="00C67A39"/>
    <w:rsid w:val="00C72180"/>
    <w:rsid w:val="00C72D69"/>
    <w:rsid w:val="00C76B7A"/>
    <w:rsid w:val="00C80BF0"/>
    <w:rsid w:val="00C87900"/>
    <w:rsid w:val="00C95CD4"/>
    <w:rsid w:val="00C9675A"/>
    <w:rsid w:val="00C96956"/>
    <w:rsid w:val="00C977D7"/>
    <w:rsid w:val="00CA036B"/>
    <w:rsid w:val="00CA06A7"/>
    <w:rsid w:val="00CA09DB"/>
    <w:rsid w:val="00CA2008"/>
    <w:rsid w:val="00CA53D0"/>
    <w:rsid w:val="00CB1F7E"/>
    <w:rsid w:val="00CB3545"/>
    <w:rsid w:val="00CB66C6"/>
    <w:rsid w:val="00CC0803"/>
    <w:rsid w:val="00CC14AB"/>
    <w:rsid w:val="00CC2013"/>
    <w:rsid w:val="00CC5718"/>
    <w:rsid w:val="00CD2484"/>
    <w:rsid w:val="00CD2540"/>
    <w:rsid w:val="00CD6056"/>
    <w:rsid w:val="00CD722C"/>
    <w:rsid w:val="00CE0A5A"/>
    <w:rsid w:val="00CE56C6"/>
    <w:rsid w:val="00CE59C9"/>
    <w:rsid w:val="00CF2D31"/>
    <w:rsid w:val="00CF7F4C"/>
    <w:rsid w:val="00D05C09"/>
    <w:rsid w:val="00D07057"/>
    <w:rsid w:val="00D121AE"/>
    <w:rsid w:val="00D17B39"/>
    <w:rsid w:val="00D20971"/>
    <w:rsid w:val="00D23ABF"/>
    <w:rsid w:val="00D3125C"/>
    <w:rsid w:val="00D35CC0"/>
    <w:rsid w:val="00D377ED"/>
    <w:rsid w:val="00D42B56"/>
    <w:rsid w:val="00D50B51"/>
    <w:rsid w:val="00D57572"/>
    <w:rsid w:val="00D57E9B"/>
    <w:rsid w:val="00D636DE"/>
    <w:rsid w:val="00D65460"/>
    <w:rsid w:val="00D70083"/>
    <w:rsid w:val="00D72C02"/>
    <w:rsid w:val="00D732B2"/>
    <w:rsid w:val="00D76FE2"/>
    <w:rsid w:val="00D775BF"/>
    <w:rsid w:val="00D77DF1"/>
    <w:rsid w:val="00D86975"/>
    <w:rsid w:val="00D90D06"/>
    <w:rsid w:val="00D94CE7"/>
    <w:rsid w:val="00D970B7"/>
    <w:rsid w:val="00DA4C16"/>
    <w:rsid w:val="00DB3B55"/>
    <w:rsid w:val="00DB499D"/>
    <w:rsid w:val="00DB5F66"/>
    <w:rsid w:val="00DB75FA"/>
    <w:rsid w:val="00DC2F77"/>
    <w:rsid w:val="00DC3244"/>
    <w:rsid w:val="00DC64EB"/>
    <w:rsid w:val="00DC659A"/>
    <w:rsid w:val="00DD7899"/>
    <w:rsid w:val="00DE0B5B"/>
    <w:rsid w:val="00DE17F9"/>
    <w:rsid w:val="00DE2142"/>
    <w:rsid w:val="00DE5162"/>
    <w:rsid w:val="00DE6119"/>
    <w:rsid w:val="00DF135D"/>
    <w:rsid w:val="00DF16D8"/>
    <w:rsid w:val="00DF3F1F"/>
    <w:rsid w:val="00DF61DB"/>
    <w:rsid w:val="00DF628F"/>
    <w:rsid w:val="00DF6756"/>
    <w:rsid w:val="00DF6D0B"/>
    <w:rsid w:val="00E001C0"/>
    <w:rsid w:val="00E00B89"/>
    <w:rsid w:val="00E07384"/>
    <w:rsid w:val="00E14874"/>
    <w:rsid w:val="00E211DC"/>
    <w:rsid w:val="00E24BD5"/>
    <w:rsid w:val="00E26773"/>
    <w:rsid w:val="00E3095A"/>
    <w:rsid w:val="00E31136"/>
    <w:rsid w:val="00E32A3B"/>
    <w:rsid w:val="00E4175D"/>
    <w:rsid w:val="00E43791"/>
    <w:rsid w:val="00E4526E"/>
    <w:rsid w:val="00E46C6B"/>
    <w:rsid w:val="00E47FE3"/>
    <w:rsid w:val="00E51256"/>
    <w:rsid w:val="00E515C4"/>
    <w:rsid w:val="00E53D7D"/>
    <w:rsid w:val="00E5404E"/>
    <w:rsid w:val="00E543A8"/>
    <w:rsid w:val="00E55D74"/>
    <w:rsid w:val="00E601BC"/>
    <w:rsid w:val="00E60F9B"/>
    <w:rsid w:val="00E6518C"/>
    <w:rsid w:val="00E65CB9"/>
    <w:rsid w:val="00E66734"/>
    <w:rsid w:val="00E67014"/>
    <w:rsid w:val="00E67C88"/>
    <w:rsid w:val="00E67F8E"/>
    <w:rsid w:val="00E70AEC"/>
    <w:rsid w:val="00E70DBB"/>
    <w:rsid w:val="00E71BB9"/>
    <w:rsid w:val="00E7288D"/>
    <w:rsid w:val="00E72CE3"/>
    <w:rsid w:val="00E82867"/>
    <w:rsid w:val="00E83184"/>
    <w:rsid w:val="00E83539"/>
    <w:rsid w:val="00E84517"/>
    <w:rsid w:val="00E931EC"/>
    <w:rsid w:val="00E94D26"/>
    <w:rsid w:val="00E95CAF"/>
    <w:rsid w:val="00EA271C"/>
    <w:rsid w:val="00EA40A8"/>
    <w:rsid w:val="00EA613C"/>
    <w:rsid w:val="00EA61AF"/>
    <w:rsid w:val="00EB2F74"/>
    <w:rsid w:val="00EB50A9"/>
    <w:rsid w:val="00EB56DE"/>
    <w:rsid w:val="00EB59C5"/>
    <w:rsid w:val="00EB6B3E"/>
    <w:rsid w:val="00EB7697"/>
    <w:rsid w:val="00EC3AF0"/>
    <w:rsid w:val="00EC3B87"/>
    <w:rsid w:val="00EC528D"/>
    <w:rsid w:val="00EC6037"/>
    <w:rsid w:val="00EC67F3"/>
    <w:rsid w:val="00ED020F"/>
    <w:rsid w:val="00ED332C"/>
    <w:rsid w:val="00ED47CF"/>
    <w:rsid w:val="00ED77D0"/>
    <w:rsid w:val="00EE0E94"/>
    <w:rsid w:val="00EE1772"/>
    <w:rsid w:val="00EE2B2D"/>
    <w:rsid w:val="00EE61F9"/>
    <w:rsid w:val="00EE766E"/>
    <w:rsid w:val="00EF03BF"/>
    <w:rsid w:val="00EF0460"/>
    <w:rsid w:val="00EF13C3"/>
    <w:rsid w:val="00EF2F52"/>
    <w:rsid w:val="00EF4632"/>
    <w:rsid w:val="00EF4FDA"/>
    <w:rsid w:val="00EF77F4"/>
    <w:rsid w:val="00F02313"/>
    <w:rsid w:val="00F03006"/>
    <w:rsid w:val="00F03225"/>
    <w:rsid w:val="00F0426A"/>
    <w:rsid w:val="00F0472F"/>
    <w:rsid w:val="00F0517B"/>
    <w:rsid w:val="00F1097C"/>
    <w:rsid w:val="00F16F92"/>
    <w:rsid w:val="00F17560"/>
    <w:rsid w:val="00F177CA"/>
    <w:rsid w:val="00F17C1F"/>
    <w:rsid w:val="00F2113D"/>
    <w:rsid w:val="00F225FA"/>
    <w:rsid w:val="00F22D90"/>
    <w:rsid w:val="00F26CF2"/>
    <w:rsid w:val="00F26E01"/>
    <w:rsid w:val="00F27145"/>
    <w:rsid w:val="00F33A22"/>
    <w:rsid w:val="00F36F54"/>
    <w:rsid w:val="00F4379D"/>
    <w:rsid w:val="00F453DD"/>
    <w:rsid w:val="00F478E6"/>
    <w:rsid w:val="00F47973"/>
    <w:rsid w:val="00F47E1E"/>
    <w:rsid w:val="00F529D8"/>
    <w:rsid w:val="00F60A9E"/>
    <w:rsid w:val="00F60EA1"/>
    <w:rsid w:val="00F61248"/>
    <w:rsid w:val="00F61921"/>
    <w:rsid w:val="00F6195F"/>
    <w:rsid w:val="00F63746"/>
    <w:rsid w:val="00F64BD9"/>
    <w:rsid w:val="00F67715"/>
    <w:rsid w:val="00F73810"/>
    <w:rsid w:val="00F8317B"/>
    <w:rsid w:val="00F83643"/>
    <w:rsid w:val="00F83D27"/>
    <w:rsid w:val="00F97F45"/>
    <w:rsid w:val="00FA05B7"/>
    <w:rsid w:val="00FA3B75"/>
    <w:rsid w:val="00FA46D1"/>
    <w:rsid w:val="00FB0835"/>
    <w:rsid w:val="00FB2D8F"/>
    <w:rsid w:val="00FB31C4"/>
    <w:rsid w:val="00FB3EEC"/>
    <w:rsid w:val="00FB65C4"/>
    <w:rsid w:val="00FB65D5"/>
    <w:rsid w:val="00FC1639"/>
    <w:rsid w:val="00FC48FD"/>
    <w:rsid w:val="00FC4D16"/>
    <w:rsid w:val="00FD4B9D"/>
    <w:rsid w:val="00FD630E"/>
    <w:rsid w:val="00FE06E2"/>
    <w:rsid w:val="00FE2423"/>
    <w:rsid w:val="00FE7C12"/>
    <w:rsid w:val="00FF2668"/>
    <w:rsid w:val="00FF32CE"/>
    <w:rsid w:val="00FF4018"/>
    <w:rsid w:val="00FF4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1E4240"/>
  <w15:docId w15:val="{6F6B11EF-8622-49BE-B666-876884BF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16D"/>
    <w:pPr>
      <w:widowControl w:val="0"/>
      <w:jc w:val="both"/>
    </w:pPr>
  </w:style>
  <w:style w:type="paragraph" w:styleId="1">
    <w:name w:val="heading 1"/>
    <w:basedOn w:val="a"/>
    <w:next w:val="a"/>
    <w:link w:val="10"/>
    <w:qFormat/>
    <w:rsid w:val="00CA06A7"/>
    <w:pPr>
      <w:keepNext/>
      <w:outlineLvl w:val="0"/>
    </w:pPr>
    <w:rPr>
      <w:rFonts w:ascii="Arial" w:eastAsia="ＭＳ ゴシック"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1C12D9"/>
  </w:style>
  <w:style w:type="character" w:customStyle="1" w:styleId="a4">
    <w:name w:val="日付 (文字)"/>
    <w:basedOn w:val="a0"/>
    <w:link w:val="a3"/>
    <w:uiPriority w:val="99"/>
    <w:rsid w:val="001C12D9"/>
  </w:style>
  <w:style w:type="paragraph" w:styleId="a5">
    <w:name w:val="header"/>
    <w:basedOn w:val="a"/>
    <w:link w:val="a6"/>
    <w:uiPriority w:val="99"/>
    <w:unhideWhenUsed/>
    <w:rsid w:val="001C12D9"/>
    <w:pPr>
      <w:tabs>
        <w:tab w:val="center" w:pos="4252"/>
        <w:tab w:val="right" w:pos="8504"/>
      </w:tabs>
      <w:snapToGrid w:val="0"/>
    </w:pPr>
  </w:style>
  <w:style w:type="character" w:customStyle="1" w:styleId="a6">
    <w:name w:val="ヘッダー (文字)"/>
    <w:basedOn w:val="a0"/>
    <w:link w:val="a5"/>
    <w:uiPriority w:val="99"/>
    <w:rsid w:val="001C12D9"/>
  </w:style>
  <w:style w:type="paragraph" w:styleId="a7">
    <w:name w:val="footer"/>
    <w:basedOn w:val="a"/>
    <w:link w:val="a8"/>
    <w:uiPriority w:val="99"/>
    <w:unhideWhenUsed/>
    <w:rsid w:val="001C12D9"/>
    <w:pPr>
      <w:tabs>
        <w:tab w:val="center" w:pos="4252"/>
        <w:tab w:val="right" w:pos="8504"/>
      </w:tabs>
      <w:snapToGrid w:val="0"/>
    </w:pPr>
  </w:style>
  <w:style w:type="character" w:customStyle="1" w:styleId="a8">
    <w:name w:val="フッター (文字)"/>
    <w:basedOn w:val="a0"/>
    <w:link w:val="a7"/>
    <w:uiPriority w:val="99"/>
    <w:rsid w:val="001C12D9"/>
  </w:style>
  <w:style w:type="paragraph" w:styleId="a9">
    <w:name w:val="Balloon Text"/>
    <w:basedOn w:val="a"/>
    <w:link w:val="aa"/>
    <w:uiPriority w:val="99"/>
    <w:unhideWhenUsed/>
    <w:rsid w:val="00F1097C"/>
    <w:rPr>
      <w:rFonts w:asciiTheme="majorHAnsi" w:eastAsiaTheme="majorEastAsia" w:hAnsiTheme="majorHAnsi" w:cstheme="majorBidi"/>
      <w:sz w:val="18"/>
      <w:szCs w:val="18"/>
    </w:rPr>
  </w:style>
  <w:style w:type="character" w:customStyle="1" w:styleId="aa">
    <w:name w:val="吹き出し (文字)"/>
    <w:basedOn w:val="a0"/>
    <w:link w:val="a9"/>
    <w:uiPriority w:val="99"/>
    <w:rsid w:val="00F1097C"/>
    <w:rPr>
      <w:rFonts w:asciiTheme="majorHAnsi" w:eastAsiaTheme="majorEastAsia" w:hAnsiTheme="majorHAnsi" w:cstheme="majorBidi"/>
      <w:sz w:val="18"/>
      <w:szCs w:val="18"/>
    </w:rPr>
  </w:style>
  <w:style w:type="paragraph" w:styleId="ab">
    <w:name w:val="footnote text"/>
    <w:basedOn w:val="a"/>
    <w:link w:val="ac"/>
    <w:uiPriority w:val="99"/>
    <w:unhideWhenUsed/>
    <w:rsid w:val="006F4C39"/>
    <w:pPr>
      <w:snapToGrid w:val="0"/>
      <w:jc w:val="left"/>
    </w:pPr>
  </w:style>
  <w:style w:type="character" w:customStyle="1" w:styleId="ac">
    <w:name w:val="脚注文字列 (文字)"/>
    <w:basedOn w:val="a0"/>
    <w:link w:val="ab"/>
    <w:uiPriority w:val="99"/>
    <w:rsid w:val="006F4C39"/>
  </w:style>
  <w:style w:type="character" w:styleId="ad">
    <w:name w:val="footnote reference"/>
    <w:basedOn w:val="a0"/>
    <w:uiPriority w:val="99"/>
    <w:unhideWhenUsed/>
    <w:rsid w:val="006F4C39"/>
    <w:rPr>
      <w:vertAlign w:val="superscript"/>
    </w:rPr>
  </w:style>
  <w:style w:type="table" w:styleId="ae">
    <w:name w:val="Table Grid"/>
    <w:basedOn w:val="a1"/>
    <w:uiPriority w:val="59"/>
    <w:rsid w:val="002C1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link w:val="af0"/>
    <w:unhideWhenUsed/>
    <w:rsid w:val="00CD722C"/>
  </w:style>
  <w:style w:type="character" w:customStyle="1" w:styleId="af0">
    <w:name w:val="本文 (文字)"/>
    <w:basedOn w:val="a0"/>
    <w:link w:val="af"/>
    <w:uiPriority w:val="99"/>
    <w:semiHidden/>
    <w:rsid w:val="00CD722C"/>
  </w:style>
  <w:style w:type="character" w:styleId="af1">
    <w:name w:val="Hyperlink"/>
    <w:basedOn w:val="a0"/>
    <w:uiPriority w:val="99"/>
    <w:unhideWhenUsed/>
    <w:rsid w:val="00792CE3"/>
    <w:rPr>
      <w:color w:val="0000FF" w:themeColor="hyperlink"/>
      <w:u w:val="single"/>
    </w:rPr>
  </w:style>
  <w:style w:type="character" w:customStyle="1" w:styleId="10">
    <w:name w:val="見出し 1 (文字)"/>
    <w:basedOn w:val="a0"/>
    <w:link w:val="1"/>
    <w:rsid w:val="00CA06A7"/>
    <w:rPr>
      <w:rFonts w:ascii="Arial" w:eastAsia="ＭＳ ゴシック" w:hAnsi="Arial" w:cs="Times New Roman"/>
      <w:sz w:val="24"/>
      <w:szCs w:val="24"/>
    </w:rPr>
  </w:style>
  <w:style w:type="character" w:styleId="af2">
    <w:name w:val="page number"/>
    <w:basedOn w:val="a0"/>
    <w:rsid w:val="00CA06A7"/>
  </w:style>
  <w:style w:type="paragraph" w:styleId="af3">
    <w:name w:val="Body Text Indent"/>
    <w:basedOn w:val="a"/>
    <w:link w:val="af4"/>
    <w:rsid w:val="00CA06A7"/>
    <w:pPr>
      <w:ind w:leftChars="114" w:left="480" w:hangingChars="100" w:hanging="241"/>
    </w:pPr>
    <w:rPr>
      <w:rFonts w:ascii="ＭＳ 明朝" w:eastAsia="ＭＳ 明朝" w:hAnsi="ＭＳ 明朝" w:cs="Times New Roman"/>
      <w:b/>
      <w:bCs/>
      <w:sz w:val="24"/>
      <w:szCs w:val="24"/>
    </w:rPr>
  </w:style>
  <w:style w:type="character" w:customStyle="1" w:styleId="af4">
    <w:name w:val="本文インデント (文字)"/>
    <w:basedOn w:val="a0"/>
    <w:link w:val="af3"/>
    <w:rsid w:val="00CA06A7"/>
    <w:rPr>
      <w:rFonts w:ascii="ＭＳ 明朝" w:eastAsia="ＭＳ 明朝" w:hAnsi="ＭＳ 明朝" w:cs="Times New Roman"/>
      <w:b/>
      <w:bCs/>
      <w:sz w:val="24"/>
      <w:szCs w:val="24"/>
    </w:rPr>
  </w:style>
  <w:style w:type="paragraph" w:customStyle="1" w:styleId="af5">
    <w:name w:val="一太郎"/>
    <w:rsid w:val="00CA06A7"/>
    <w:pPr>
      <w:widowControl w:val="0"/>
      <w:wordWrap w:val="0"/>
      <w:autoSpaceDE w:val="0"/>
      <w:autoSpaceDN w:val="0"/>
      <w:adjustRightInd w:val="0"/>
      <w:spacing w:line="230" w:lineRule="exact"/>
      <w:jc w:val="both"/>
    </w:pPr>
    <w:rPr>
      <w:rFonts w:ascii="Times New Roman" w:eastAsia="ＭＳ ゴシック" w:hAnsi="Times New Roman" w:cs="Times New Roman"/>
      <w:spacing w:val="7"/>
      <w:kern w:val="0"/>
      <w:szCs w:val="21"/>
    </w:rPr>
  </w:style>
  <w:style w:type="paragraph" w:styleId="2">
    <w:name w:val="Body Text Indent 2"/>
    <w:basedOn w:val="a"/>
    <w:link w:val="20"/>
    <w:rsid w:val="00CA06A7"/>
    <w:pPr>
      <w:ind w:leftChars="100" w:left="100"/>
    </w:pPr>
    <w:rPr>
      <w:rFonts w:ascii="Century" w:eastAsia="ＭＳ 明朝" w:hAnsi="Century" w:cs="Times New Roman"/>
      <w:szCs w:val="24"/>
      <w:u w:val="single"/>
    </w:rPr>
  </w:style>
  <w:style w:type="character" w:customStyle="1" w:styleId="20">
    <w:name w:val="本文インデント 2 (文字)"/>
    <w:basedOn w:val="a0"/>
    <w:link w:val="2"/>
    <w:rsid w:val="00CA06A7"/>
    <w:rPr>
      <w:rFonts w:ascii="Century" w:eastAsia="ＭＳ 明朝" w:hAnsi="Century" w:cs="Times New Roman"/>
      <w:szCs w:val="24"/>
      <w:u w:val="single"/>
    </w:rPr>
  </w:style>
  <w:style w:type="paragraph" w:styleId="Web">
    <w:name w:val="Normal (Web)"/>
    <w:basedOn w:val="a"/>
    <w:uiPriority w:val="99"/>
    <w:rsid w:val="00CA06A7"/>
    <w:pPr>
      <w:widowControl/>
      <w:spacing w:before="100" w:beforeAutospacing="1" w:after="100" w:afterAutospacing="1"/>
      <w:jc w:val="left"/>
    </w:pPr>
    <w:rPr>
      <w:rFonts w:ascii="ＭＳ 明朝" w:eastAsia="ＭＳ 明朝" w:hAnsi="ＭＳ 明朝" w:cs="Times New Roman"/>
      <w:kern w:val="0"/>
      <w:sz w:val="24"/>
      <w:szCs w:val="24"/>
    </w:rPr>
  </w:style>
  <w:style w:type="paragraph" w:styleId="3">
    <w:name w:val="Body Text Indent 3"/>
    <w:basedOn w:val="a"/>
    <w:link w:val="30"/>
    <w:rsid w:val="00CA06A7"/>
    <w:pPr>
      <w:ind w:firstLineChars="400" w:firstLine="840"/>
    </w:pPr>
    <w:rPr>
      <w:rFonts w:ascii="Century" w:eastAsia="ＭＳ 明朝" w:hAnsi="Century" w:cs="Times New Roman"/>
      <w:szCs w:val="24"/>
    </w:rPr>
  </w:style>
  <w:style w:type="character" w:customStyle="1" w:styleId="30">
    <w:name w:val="本文インデント 3 (文字)"/>
    <w:basedOn w:val="a0"/>
    <w:link w:val="3"/>
    <w:rsid w:val="00CA06A7"/>
    <w:rPr>
      <w:rFonts w:ascii="Century" w:eastAsia="ＭＳ 明朝" w:hAnsi="Century" w:cs="Times New Roman"/>
      <w:szCs w:val="24"/>
    </w:rPr>
  </w:style>
  <w:style w:type="paragraph" w:styleId="af6">
    <w:name w:val="List Paragraph"/>
    <w:basedOn w:val="a"/>
    <w:uiPriority w:val="34"/>
    <w:qFormat/>
    <w:rsid w:val="008439C3"/>
    <w:pPr>
      <w:ind w:leftChars="400" w:left="840"/>
    </w:pPr>
  </w:style>
  <w:style w:type="character" w:styleId="af7">
    <w:name w:val="FollowedHyperlink"/>
    <w:basedOn w:val="a0"/>
    <w:uiPriority w:val="99"/>
    <w:semiHidden/>
    <w:unhideWhenUsed/>
    <w:rsid w:val="007F525E"/>
    <w:rPr>
      <w:color w:val="800080" w:themeColor="followedHyperlink"/>
      <w:u w:val="single"/>
    </w:rPr>
  </w:style>
  <w:style w:type="character" w:styleId="af8">
    <w:name w:val="Unresolved Mention"/>
    <w:basedOn w:val="a0"/>
    <w:uiPriority w:val="99"/>
    <w:semiHidden/>
    <w:unhideWhenUsed/>
    <w:rsid w:val="001F2619"/>
    <w:rPr>
      <w:color w:val="605E5C"/>
      <w:shd w:val="clear" w:color="auto" w:fill="E1DFDD"/>
    </w:rPr>
  </w:style>
  <w:style w:type="paragraph" w:styleId="af9">
    <w:name w:val="Revision"/>
    <w:hidden/>
    <w:uiPriority w:val="99"/>
    <w:semiHidden/>
    <w:rsid w:val="00E82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1572">
      <w:bodyDiv w:val="1"/>
      <w:marLeft w:val="0"/>
      <w:marRight w:val="0"/>
      <w:marTop w:val="0"/>
      <w:marBottom w:val="0"/>
      <w:divBdr>
        <w:top w:val="none" w:sz="0" w:space="0" w:color="auto"/>
        <w:left w:val="none" w:sz="0" w:space="0" w:color="auto"/>
        <w:bottom w:val="none" w:sz="0" w:space="0" w:color="auto"/>
        <w:right w:val="none" w:sz="0" w:space="0" w:color="auto"/>
      </w:divBdr>
      <w:divsChild>
        <w:div w:id="65346755">
          <w:marLeft w:val="0"/>
          <w:marRight w:val="0"/>
          <w:marTop w:val="0"/>
          <w:marBottom w:val="0"/>
          <w:divBdr>
            <w:top w:val="none" w:sz="0" w:space="0" w:color="auto"/>
            <w:left w:val="none" w:sz="0" w:space="0" w:color="auto"/>
            <w:bottom w:val="none" w:sz="0" w:space="0" w:color="auto"/>
            <w:right w:val="none" w:sz="0" w:space="0" w:color="auto"/>
          </w:divBdr>
          <w:divsChild>
            <w:div w:id="1185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169">
      <w:bodyDiv w:val="1"/>
      <w:marLeft w:val="0"/>
      <w:marRight w:val="0"/>
      <w:marTop w:val="0"/>
      <w:marBottom w:val="0"/>
      <w:divBdr>
        <w:top w:val="none" w:sz="0" w:space="0" w:color="auto"/>
        <w:left w:val="none" w:sz="0" w:space="0" w:color="auto"/>
        <w:bottom w:val="none" w:sz="0" w:space="0" w:color="auto"/>
        <w:right w:val="none" w:sz="0" w:space="0" w:color="auto"/>
      </w:divBdr>
    </w:div>
    <w:div w:id="657735487">
      <w:bodyDiv w:val="1"/>
      <w:marLeft w:val="0"/>
      <w:marRight w:val="0"/>
      <w:marTop w:val="0"/>
      <w:marBottom w:val="0"/>
      <w:divBdr>
        <w:top w:val="none" w:sz="0" w:space="0" w:color="auto"/>
        <w:left w:val="none" w:sz="0" w:space="0" w:color="auto"/>
        <w:bottom w:val="none" w:sz="0" w:space="0" w:color="auto"/>
        <w:right w:val="none" w:sz="0" w:space="0" w:color="auto"/>
      </w:divBdr>
    </w:div>
    <w:div w:id="674767662">
      <w:bodyDiv w:val="1"/>
      <w:marLeft w:val="0"/>
      <w:marRight w:val="0"/>
      <w:marTop w:val="0"/>
      <w:marBottom w:val="0"/>
      <w:divBdr>
        <w:top w:val="none" w:sz="0" w:space="0" w:color="auto"/>
        <w:left w:val="none" w:sz="0" w:space="0" w:color="auto"/>
        <w:bottom w:val="none" w:sz="0" w:space="0" w:color="auto"/>
        <w:right w:val="none" w:sz="0" w:space="0" w:color="auto"/>
      </w:divBdr>
    </w:div>
    <w:div w:id="889924677">
      <w:bodyDiv w:val="1"/>
      <w:marLeft w:val="0"/>
      <w:marRight w:val="0"/>
      <w:marTop w:val="0"/>
      <w:marBottom w:val="0"/>
      <w:divBdr>
        <w:top w:val="none" w:sz="0" w:space="0" w:color="auto"/>
        <w:left w:val="none" w:sz="0" w:space="0" w:color="auto"/>
        <w:bottom w:val="none" w:sz="0" w:space="0" w:color="auto"/>
        <w:right w:val="none" w:sz="0" w:space="0" w:color="auto"/>
      </w:divBdr>
    </w:div>
    <w:div w:id="972833479">
      <w:bodyDiv w:val="1"/>
      <w:marLeft w:val="0"/>
      <w:marRight w:val="0"/>
      <w:marTop w:val="0"/>
      <w:marBottom w:val="0"/>
      <w:divBdr>
        <w:top w:val="none" w:sz="0" w:space="0" w:color="auto"/>
        <w:left w:val="none" w:sz="0" w:space="0" w:color="auto"/>
        <w:bottom w:val="none" w:sz="0" w:space="0" w:color="auto"/>
        <w:right w:val="none" w:sz="0" w:space="0" w:color="auto"/>
      </w:divBdr>
    </w:div>
    <w:div w:id="1029406312">
      <w:bodyDiv w:val="1"/>
      <w:marLeft w:val="0"/>
      <w:marRight w:val="0"/>
      <w:marTop w:val="0"/>
      <w:marBottom w:val="0"/>
      <w:divBdr>
        <w:top w:val="none" w:sz="0" w:space="0" w:color="auto"/>
        <w:left w:val="none" w:sz="0" w:space="0" w:color="auto"/>
        <w:bottom w:val="none" w:sz="0" w:space="0" w:color="auto"/>
        <w:right w:val="none" w:sz="0" w:space="0" w:color="auto"/>
      </w:divBdr>
    </w:div>
    <w:div w:id="1089816465">
      <w:bodyDiv w:val="1"/>
      <w:marLeft w:val="0"/>
      <w:marRight w:val="0"/>
      <w:marTop w:val="0"/>
      <w:marBottom w:val="0"/>
      <w:divBdr>
        <w:top w:val="none" w:sz="0" w:space="0" w:color="auto"/>
        <w:left w:val="none" w:sz="0" w:space="0" w:color="auto"/>
        <w:bottom w:val="none" w:sz="0" w:space="0" w:color="auto"/>
        <w:right w:val="none" w:sz="0" w:space="0" w:color="auto"/>
      </w:divBdr>
    </w:div>
    <w:div w:id="1258445527">
      <w:bodyDiv w:val="1"/>
      <w:marLeft w:val="0"/>
      <w:marRight w:val="0"/>
      <w:marTop w:val="0"/>
      <w:marBottom w:val="0"/>
      <w:divBdr>
        <w:top w:val="none" w:sz="0" w:space="0" w:color="auto"/>
        <w:left w:val="none" w:sz="0" w:space="0" w:color="auto"/>
        <w:bottom w:val="none" w:sz="0" w:space="0" w:color="auto"/>
        <w:right w:val="none" w:sz="0" w:space="0" w:color="auto"/>
      </w:divBdr>
    </w:div>
    <w:div w:id="1360548202">
      <w:bodyDiv w:val="1"/>
      <w:marLeft w:val="0"/>
      <w:marRight w:val="0"/>
      <w:marTop w:val="0"/>
      <w:marBottom w:val="0"/>
      <w:divBdr>
        <w:top w:val="none" w:sz="0" w:space="0" w:color="auto"/>
        <w:left w:val="none" w:sz="0" w:space="0" w:color="auto"/>
        <w:bottom w:val="none" w:sz="0" w:space="0" w:color="auto"/>
        <w:right w:val="none" w:sz="0" w:space="0" w:color="auto"/>
      </w:divBdr>
    </w:div>
    <w:div w:id="1367947034">
      <w:bodyDiv w:val="1"/>
      <w:marLeft w:val="0"/>
      <w:marRight w:val="0"/>
      <w:marTop w:val="0"/>
      <w:marBottom w:val="0"/>
      <w:divBdr>
        <w:top w:val="none" w:sz="0" w:space="0" w:color="auto"/>
        <w:left w:val="none" w:sz="0" w:space="0" w:color="auto"/>
        <w:bottom w:val="none" w:sz="0" w:space="0" w:color="auto"/>
        <w:right w:val="none" w:sz="0" w:space="0" w:color="auto"/>
      </w:divBdr>
    </w:div>
    <w:div w:id="1421485406">
      <w:bodyDiv w:val="1"/>
      <w:marLeft w:val="0"/>
      <w:marRight w:val="0"/>
      <w:marTop w:val="0"/>
      <w:marBottom w:val="0"/>
      <w:divBdr>
        <w:top w:val="none" w:sz="0" w:space="0" w:color="auto"/>
        <w:left w:val="none" w:sz="0" w:space="0" w:color="auto"/>
        <w:bottom w:val="none" w:sz="0" w:space="0" w:color="auto"/>
        <w:right w:val="none" w:sz="0" w:space="0" w:color="auto"/>
      </w:divBdr>
    </w:div>
    <w:div w:id="1678385800">
      <w:bodyDiv w:val="1"/>
      <w:marLeft w:val="0"/>
      <w:marRight w:val="0"/>
      <w:marTop w:val="0"/>
      <w:marBottom w:val="0"/>
      <w:divBdr>
        <w:top w:val="none" w:sz="0" w:space="0" w:color="auto"/>
        <w:left w:val="none" w:sz="0" w:space="0" w:color="auto"/>
        <w:bottom w:val="none" w:sz="0" w:space="0" w:color="auto"/>
        <w:right w:val="none" w:sz="0" w:space="0" w:color="auto"/>
      </w:divBdr>
    </w:div>
    <w:div w:id="1707019457">
      <w:bodyDiv w:val="1"/>
      <w:marLeft w:val="0"/>
      <w:marRight w:val="0"/>
      <w:marTop w:val="0"/>
      <w:marBottom w:val="0"/>
      <w:divBdr>
        <w:top w:val="none" w:sz="0" w:space="0" w:color="auto"/>
        <w:left w:val="none" w:sz="0" w:space="0" w:color="auto"/>
        <w:bottom w:val="none" w:sz="0" w:space="0" w:color="auto"/>
        <w:right w:val="none" w:sz="0" w:space="0" w:color="auto"/>
      </w:divBdr>
      <w:divsChild>
        <w:div w:id="853105786">
          <w:marLeft w:val="0"/>
          <w:marRight w:val="0"/>
          <w:marTop w:val="0"/>
          <w:marBottom w:val="0"/>
          <w:divBdr>
            <w:top w:val="none" w:sz="0" w:space="0" w:color="auto"/>
            <w:left w:val="none" w:sz="0" w:space="0" w:color="auto"/>
            <w:bottom w:val="none" w:sz="0" w:space="0" w:color="auto"/>
            <w:right w:val="none" w:sz="0" w:space="0" w:color="auto"/>
          </w:divBdr>
          <w:divsChild>
            <w:div w:id="3027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mhlw.go.jp/file/05-Shingikai-12601000-Seisakutoukatsukan-Sanjikanshitsu_Shakaihoshoutantou/0000065682.pdf" TargetMode="External"/><Relationship Id="rId1" Type="http://schemas.openxmlformats.org/officeDocument/2006/relationships/hyperlink" Target="https://www.courts.go.jp/osaka/vc-files/osaka/file/0110.mousitate.ninikouken.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ＭＳ 明朝" panose="02020609040205080304" pitchFamily="17" charset="-128"/>
                    <a:ea typeface="ＭＳ 明朝" panose="02020609040205080304" pitchFamily="17" charset="-128"/>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Sheet1!$B$1:$B$5</c:f>
              <c:strCache>
                <c:ptCount val="5"/>
                <c:pt idx="0">
                  <c:v>任意後見監督人選任</c:v>
                </c:pt>
                <c:pt idx="1">
                  <c:v>補助開始</c:v>
                </c:pt>
                <c:pt idx="2">
                  <c:v>保佐開始</c:v>
                </c:pt>
                <c:pt idx="3">
                  <c:v>後見開始</c:v>
                </c:pt>
                <c:pt idx="4">
                  <c:v>総数</c:v>
                </c:pt>
              </c:strCache>
            </c:strRef>
          </c:cat>
          <c:val>
            <c:numRef>
              <c:f>Sheet1!$C$1:$C$5</c:f>
              <c:numCache>
                <c:formatCode>#,##0_);[Red]\(#,##0\)</c:formatCode>
                <c:ptCount val="5"/>
                <c:pt idx="0">
                  <c:v>738</c:v>
                </c:pt>
                <c:pt idx="1">
                  <c:v>2600</c:v>
                </c:pt>
                <c:pt idx="2">
                  <c:v>7530</c:v>
                </c:pt>
                <c:pt idx="3">
                  <c:v>26367</c:v>
                </c:pt>
                <c:pt idx="4">
                  <c:v>37235</c:v>
                </c:pt>
              </c:numCache>
            </c:numRef>
          </c:val>
          <c:extLst>
            <c:ext xmlns:c16="http://schemas.microsoft.com/office/drawing/2014/chart" uri="{C3380CC4-5D6E-409C-BE32-E72D297353CC}">
              <c16:uniqueId val="{00000000-B92D-4623-9DE8-080A0DC40D6A}"/>
            </c:ext>
          </c:extLst>
        </c:ser>
        <c:dLbls>
          <c:dLblPos val="outEnd"/>
          <c:showLegendKey val="0"/>
          <c:showVal val="1"/>
          <c:showCatName val="0"/>
          <c:showSerName val="0"/>
          <c:showPercent val="0"/>
          <c:showBubbleSize val="0"/>
        </c:dLbls>
        <c:gapWidth val="182"/>
        <c:axId val="955911544"/>
        <c:axId val="955911872"/>
      </c:barChart>
      <c:catAx>
        <c:axId val="955911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ＭＳ 明朝" panose="02020609040205080304" pitchFamily="17" charset="-128"/>
                <a:ea typeface="ＭＳ 明朝" panose="02020609040205080304" pitchFamily="17" charset="-128"/>
                <a:cs typeface="+mn-cs"/>
              </a:defRPr>
            </a:pPr>
            <a:endParaRPr lang="ja-JP"/>
          </a:p>
        </c:txPr>
        <c:crossAx val="955911872"/>
        <c:crosses val="autoZero"/>
        <c:auto val="1"/>
        <c:lblAlgn val="ctr"/>
        <c:lblOffset val="100"/>
        <c:noMultiLvlLbl val="0"/>
      </c:catAx>
      <c:valAx>
        <c:axId val="955911872"/>
        <c:scaling>
          <c:orientation val="minMax"/>
          <c:max val="45000"/>
        </c:scaling>
        <c:delete val="0"/>
        <c:axPos val="b"/>
        <c:majorGridlines>
          <c:spPr>
            <a:ln w="9525" cap="flat" cmpd="sng" algn="ctr">
              <a:solidFill>
                <a:schemeClr val="tx1">
                  <a:lumMod val="15000"/>
                  <a:lumOff val="85000"/>
                </a:schemeClr>
              </a:solidFill>
              <a:round/>
            </a:ln>
            <a:effectLst/>
          </c:spPr>
        </c:majorGridlines>
        <c:numFmt formatCode="#,##0_);[Red]\(#,##0\)" sourceLinked="0"/>
        <c:majorTickMark val="out"/>
        <c:minorTickMark val="none"/>
        <c:tickLblPos val="low"/>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ＭＳ 明朝" panose="02020609040205080304" pitchFamily="17" charset="-128"/>
                <a:ea typeface="ＭＳ 明朝" panose="02020609040205080304" pitchFamily="17" charset="-128"/>
                <a:cs typeface="+mn-cs"/>
              </a:defRPr>
            </a:pPr>
            <a:endParaRPr lang="ja-JP"/>
          </a:p>
        </c:txPr>
        <c:crossAx val="955911544"/>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invertIfNegative val="0"/>
          <c:dLbls>
            <c:spPr>
              <a:noFill/>
              <a:ln>
                <a:noFill/>
              </a:ln>
              <a:effectLst/>
            </c:spPr>
            <c:txPr>
              <a:bodyPr wrap="square" lIns="38100" tIns="19050" rIns="38100" bIns="19050" anchor="ctr">
                <a:spAutoFit/>
              </a:bodyPr>
              <a:lstStyle/>
              <a:p>
                <a:pPr>
                  <a:defRPr sz="1050">
                    <a:latin typeface="ＭＳ 明朝" panose="02020609040205080304" pitchFamily="17" charset="-128"/>
                    <a:ea typeface="ＭＳ 明朝" panose="02020609040205080304" pitchFamily="17" charset="-128"/>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 (2)'!$A$1:$A$5</c:f>
              <c:strCache>
                <c:ptCount val="5"/>
                <c:pt idx="0">
                  <c:v>任意後見監督人選任</c:v>
                </c:pt>
                <c:pt idx="1">
                  <c:v>補助開始</c:v>
                </c:pt>
                <c:pt idx="2">
                  <c:v>保佐開始</c:v>
                </c:pt>
                <c:pt idx="3">
                  <c:v>後見開始</c:v>
                </c:pt>
                <c:pt idx="4">
                  <c:v>総数</c:v>
                </c:pt>
              </c:strCache>
            </c:strRef>
          </c:cat>
          <c:val>
            <c:numRef>
              <c:f>'Sheet2 (2)'!$B$1:$B$5</c:f>
              <c:numCache>
                <c:formatCode>#,##0_);[Red]\(#,##0\)</c:formatCode>
                <c:ptCount val="5"/>
                <c:pt idx="0">
                  <c:v>791</c:v>
                </c:pt>
                <c:pt idx="1">
                  <c:v>1297</c:v>
                </c:pt>
                <c:pt idx="2">
                  <c:v>5325</c:v>
                </c:pt>
                <c:pt idx="3">
                  <c:v>26836</c:v>
                </c:pt>
                <c:pt idx="4">
                  <c:v>34249</c:v>
                </c:pt>
              </c:numCache>
            </c:numRef>
          </c:val>
          <c:extLst>
            <c:ext xmlns:c16="http://schemas.microsoft.com/office/drawing/2014/chart" uri="{C3380CC4-5D6E-409C-BE32-E72D297353CC}">
              <c16:uniqueId val="{00000000-C30E-4303-87B0-040047D34EC0}"/>
            </c:ext>
          </c:extLst>
        </c:ser>
        <c:dLbls>
          <c:dLblPos val="outEnd"/>
          <c:showLegendKey val="0"/>
          <c:showVal val="1"/>
          <c:showCatName val="0"/>
          <c:showSerName val="0"/>
          <c:showPercent val="0"/>
          <c:showBubbleSize val="0"/>
        </c:dLbls>
        <c:gapWidth val="150"/>
        <c:axId val="227754752"/>
        <c:axId val="227757440"/>
      </c:barChart>
      <c:catAx>
        <c:axId val="227754752"/>
        <c:scaling>
          <c:orientation val="minMax"/>
        </c:scaling>
        <c:delete val="0"/>
        <c:axPos val="l"/>
        <c:numFmt formatCode="General" sourceLinked="0"/>
        <c:majorTickMark val="out"/>
        <c:minorTickMark val="none"/>
        <c:tickLblPos val="nextTo"/>
        <c:txPr>
          <a:bodyPr/>
          <a:lstStyle/>
          <a:p>
            <a:pPr>
              <a:defRPr sz="1050">
                <a:latin typeface="ＭＳ 明朝" panose="02020609040205080304" pitchFamily="17" charset="-128"/>
                <a:ea typeface="ＭＳ 明朝" panose="02020609040205080304" pitchFamily="17" charset="-128"/>
              </a:defRPr>
            </a:pPr>
            <a:endParaRPr lang="ja-JP"/>
          </a:p>
        </c:txPr>
        <c:crossAx val="227757440"/>
        <c:crosses val="autoZero"/>
        <c:auto val="1"/>
        <c:lblAlgn val="ctr"/>
        <c:lblOffset val="100"/>
        <c:noMultiLvlLbl val="0"/>
      </c:catAx>
      <c:valAx>
        <c:axId val="227757440"/>
        <c:scaling>
          <c:orientation val="minMax"/>
        </c:scaling>
        <c:delete val="0"/>
        <c:axPos val="b"/>
        <c:majorGridlines/>
        <c:numFmt formatCode="#,##0_);[Red]\(#,##0\)" sourceLinked="1"/>
        <c:majorTickMark val="out"/>
        <c:minorTickMark val="none"/>
        <c:tickLblPos val="nextTo"/>
        <c:txPr>
          <a:bodyPr/>
          <a:lstStyle/>
          <a:p>
            <a:pPr>
              <a:defRPr sz="1050">
                <a:latin typeface="ＭＳ 明朝" panose="02020609040205080304" pitchFamily="17" charset="-128"/>
                <a:ea typeface="ＭＳ 明朝" panose="02020609040205080304" pitchFamily="17" charset="-128"/>
              </a:defRPr>
            </a:pPr>
            <a:endParaRPr lang="ja-JP"/>
          </a:p>
        </c:txPr>
        <c:crossAx val="227754752"/>
        <c:crosses val="autoZero"/>
        <c:crossBetween val="between"/>
        <c:majorUnit val="5000"/>
      </c:valAx>
    </c:plotArea>
    <c:plotVisOnly val="1"/>
    <c:dispBlanksAs val="gap"/>
    <c:showDLblsOverMax val="0"/>
  </c:chart>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5B945-17F4-4E40-BAC7-9EC73FA1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61</Pages>
  <Words>7982</Words>
  <Characters>45502</Characters>
  <Application>Microsoft Office Word</Application>
  <DocSecurity>0</DocSecurity>
  <Lines>379</Lines>
  <Paragraphs>106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Katsu</dc:creator>
  <cp:lastModifiedBy>猛一 勝</cp:lastModifiedBy>
  <cp:revision>3</cp:revision>
  <cp:lastPrinted>2021-03-17T05:10:00Z</cp:lastPrinted>
  <dcterms:created xsi:type="dcterms:W3CDTF">2021-03-17T07:01:00Z</dcterms:created>
  <dcterms:modified xsi:type="dcterms:W3CDTF">2021-03-17T13:43:00Z</dcterms:modified>
</cp:coreProperties>
</file>