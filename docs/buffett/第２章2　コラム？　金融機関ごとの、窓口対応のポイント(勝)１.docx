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72D9B" w14:textId="5965959F" w:rsidR="00C12739" w:rsidRDefault="00BB0AAE" w:rsidP="00464EA0">
      <w:r>
        <w:rPr>
          <w:rFonts w:hint="eastAsia"/>
        </w:rPr>
        <w:t>第2章</w:t>
      </w:r>
      <w:ins w:id="0" w:author="猛一 勝" w:date="2020-09-16T10:55:00Z">
        <w:r w:rsidR="00950F27">
          <w:rPr>
            <w:rFonts w:hint="eastAsia"/>
          </w:rPr>
          <w:t>２</w:t>
        </w:r>
      </w:ins>
      <w:r w:rsidR="00C12739">
        <w:rPr>
          <w:rFonts w:hint="eastAsia"/>
        </w:rPr>
        <w:t xml:space="preserve">　</w:t>
      </w:r>
      <w:del w:id="1" w:author="猛一 勝" w:date="2020-09-16T10:55:00Z">
        <w:r w:rsidR="00C12739" w:rsidDel="00950F27">
          <w:rPr>
            <w:rFonts w:hint="eastAsia"/>
          </w:rPr>
          <w:delText xml:space="preserve">　　　　　　　　　　　　　</w:delText>
        </w:r>
      </w:del>
      <w:r w:rsidR="00C12739">
        <w:rPr>
          <w:rFonts w:hint="eastAsia"/>
        </w:rPr>
        <w:t>コラム？</w:t>
      </w:r>
    </w:p>
    <w:p w14:paraId="5189A28E" w14:textId="1822E3CF" w:rsidR="00BB0AAE" w:rsidRPr="00BB0AAE" w:rsidRDefault="00464EA0" w:rsidP="00C12739">
      <w:pPr>
        <w:ind w:firstLineChars="500" w:firstLine="1050"/>
        <w:rPr>
          <w:sz w:val="28"/>
          <w:szCs w:val="28"/>
        </w:rPr>
      </w:pPr>
      <w:r>
        <w:rPr>
          <w:rFonts w:hint="eastAsia"/>
        </w:rPr>
        <w:t xml:space="preserve">　</w:t>
      </w:r>
      <w:r w:rsidR="00C12739">
        <w:rPr>
          <w:rFonts w:hint="eastAsia"/>
          <w:sz w:val="28"/>
          <w:szCs w:val="28"/>
        </w:rPr>
        <w:t>財産管理契約での</w:t>
      </w:r>
      <w:r w:rsidR="00843D08">
        <w:rPr>
          <w:rFonts w:hint="eastAsia"/>
          <w:sz w:val="28"/>
          <w:szCs w:val="28"/>
        </w:rPr>
        <w:t>金融機関ごとの</w:t>
      </w:r>
      <w:r w:rsidR="00BB0AAE" w:rsidRPr="00BB0AAE">
        <w:rPr>
          <w:rFonts w:hint="eastAsia"/>
          <w:sz w:val="28"/>
          <w:szCs w:val="28"/>
        </w:rPr>
        <w:t>窓口対応</w:t>
      </w:r>
      <w:r w:rsidR="00C12739">
        <w:rPr>
          <w:rFonts w:hint="eastAsia"/>
          <w:sz w:val="28"/>
          <w:szCs w:val="28"/>
        </w:rPr>
        <w:t>の違い</w:t>
      </w:r>
    </w:p>
    <w:p w14:paraId="085267EB" w14:textId="0476A96D" w:rsidR="00BB0AAE" w:rsidRDefault="00BB0AAE" w:rsidP="00843D08"/>
    <w:p w14:paraId="574E7AF6" w14:textId="0A85C41C" w:rsidR="00843D08" w:rsidRPr="00843D08" w:rsidRDefault="00843D08" w:rsidP="00843D08">
      <w:pPr>
        <w:rPr>
          <w:rFonts w:ascii="ＭＳ ゴシック" w:eastAsia="ＭＳ ゴシック" w:hAnsi="ＭＳ ゴシック"/>
          <w:b/>
          <w:bCs/>
        </w:rPr>
      </w:pPr>
      <w:r w:rsidRPr="00843D08">
        <w:rPr>
          <w:rFonts w:ascii="ＭＳ ゴシック" w:eastAsia="ＭＳ ゴシック" w:hAnsi="ＭＳ ゴシック" w:hint="eastAsia"/>
          <w:b/>
          <w:bCs/>
        </w:rPr>
        <w:t>１、任意後見の場合</w:t>
      </w:r>
    </w:p>
    <w:p w14:paraId="228C4C94" w14:textId="0616DC49" w:rsidR="00DB5F5E" w:rsidRDefault="00DB5F5E" w:rsidP="00843D08">
      <w:pPr>
        <w:ind w:leftChars="100" w:left="210" w:firstLineChars="100" w:firstLine="210"/>
      </w:pPr>
      <w:r>
        <w:rPr>
          <w:rFonts w:hint="eastAsia"/>
        </w:rPr>
        <w:t>金融機関に対して、任意後見が発効した後に任意後見人としての登録に行く際に、どの様な書類を準備して行くのかという心配があるかもしれません</w:t>
      </w:r>
      <w:r w:rsidR="00BB0AAE">
        <w:rPr>
          <w:rFonts w:hint="eastAsia"/>
        </w:rPr>
        <w:t>。しかし、</w:t>
      </w:r>
      <w:r>
        <w:rPr>
          <w:rFonts w:hint="eastAsia"/>
        </w:rPr>
        <w:t>基本的には事前に</w:t>
      </w:r>
      <w:r w:rsidR="00C12739">
        <w:rPr>
          <w:rFonts w:hint="eastAsia"/>
        </w:rPr>
        <w:t>当該</w:t>
      </w:r>
      <w:r>
        <w:rPr>
          <w:rFonts w:hint="eastAsia"/>
        </w:rPr>
        <w:t>支店に電話し</w:t>
      </w:r>
      <w:r w:rsidR="00BB0AAE">
        <w:rPr>
          <w:rFonts w:hint="eastAsia"/>
        </w:rPr>
        <w:t>たうえで</w:t>
      </w:r>
      <w:r>
        <w:rPr>
          <w:rFonts w:hint="eastAsia"/>
        </w:rPr>
        <w:t>確認し</w:t>
      </w:r>
      <w:r w:rsidR="00BB0AAE">
        <w:rPr>
          <w:rFonts w:hint="eastAsia"/>
        </w:rPr>
        <w:t>たものを</w:t>
      </w:r>
      <w:r>
        <w:rPr>
          <w:rFonts w:hint="eastAsia"/>
        </w:rPr>
        <w:t>持参すればよいと思われます。</w:t>
      </w:r>
    </w:p>
    <w:p w14:paraId="026F5A09" w14:textId="51EC5FA8" w:rsidR="00DB5F5E" w:rsidRDefault="00DB5F5E" w:rsidP="00843D08">
      <w:pPr>
        <w:ind w:leftChars="100" w:left="210"/>
      </w:pPr>
      <w:r>
        <w:rPr>
          <w:rFonts w:hint="eastAsia"/>
        </w:rPr>
        <w:t xml:space="preserve">　</w:t>
      </w:r>
      <w:r w:rsidR="00C12739">
        <w:rPr>
          <w:rFonts w:hint="eastAsia"/>
        </w:rPr>
        <w:t>そうはいっても</w:t>
      </w:r>
      <w:r>
        <w:rPr>
          <w:rFonts w:hint="eastAsia"/>
        </w:rPr>
        <w:t>、金融機関の窓口</w:t>
      </w:r>
      <w:r w:rsidR="00BB0AAE">
        <w:rPr>
          <w:rFonts w:hint="eastAsia"/>
        </w:rPr>
        <w:t>の担当者は、後見業務に</w:t>
      </w:r>
      <w:r>
        <w:rPr>
          <w:rFonts w:hint="eastAsia"/>
        </w:rPr>
        <w:t>慣れているところとそうでないところの差</w:t>
      </w:r>
      <w:r w:rsidR="00BB0AAE">
        <w:rPr>
          <w:rFonts w:hint="eastAsia"/>
        </w:rPr>
        <w:t>が</w:t>
      </w:r>
      <w:r>
        <w:rPr>
          <w:rFonts w:hint="eastAsia"/>
        </w:rPr>
        <w:t>大きいので</w:t>
      </w:r>
      <w:r w:rsidR="00BB0AAE">
        <w:rPr>
          <w:rFonts w:hint="eastAsia"/>
        </w:rPr>
        <w:t>、</w:t>
      </w:r>
      <w:r>
        <w:rPr>
          <w:rFonts w:hint="eastAsia"/>
        </w:rPr>
        <w:t>二度手間、三度手間は覚悟しておく必要</w:t>
      </w:r>
      <w:r w:rsidR="00BB0AAE">
        <w:rPr>
          <w:rFonts w:hint="eastAsia"/>
        </w:rPr>
        <w:t>が</w:t>
      </w:r>
      <w:r>
        <w:rPr>
          <w:rFonts w:hint="eastAsia"/>
        </w:rPr>
        <w:t>あります。ただし、手間はかかっても任意後見</w:t>
      </w:r>
      <w:r w:rsidR="00BB0AAE">
        <w:rPr>
          <w:rFonts w:hint="eastAsia"/>
        </w:rPr>
        <w:t>契約</w:t>
      </w:r>
      <w:r>
        <w:rPr>
          <w:rFonts w:hint="eastAsia"/>
        </w:rPr>
        <w:t>が発効して</w:t>
      </w:r>
      <w:r w:rsidR="00BB0AAE">
        <w:rPr>
          <w:rFonts w:hint="eastAsia"/>
        </w:rPr>
        <w:t>任意後見</w:t>
      </w:r>
      <w:r>
        <w:rPr>
          <w:rFonts w:hint="eastAsia"/>
        </w:rPr>
        <w:t>監督人が選任され登記がされた場合には</w:t>
      </w:r>
      <w:r w:rsidR="00BB0AAE">
        <w:rPr>
          <w:rFonts w:hint="eastAsia"/>
        </w:rPr>
        <w:t>「</w:t>
      </w:r>
      <w:r>
        <w:rPr>
          <w:rFonts w:hint="eastAsia"/>
        </w:rPr>
        <w:t>手続きができない</w:t>
      </w:r>
      <w:r w:rsidR="00BB0AAE">
        <w:rPr>
          <w:rFonts w:hint="eastAsia"/>
        </w:rPr>
        <w:t>。」</w:t>
      </w:r>
      <w:r>
        <w:rPr>
          <w:rFonts w:hint="eastAsia"/>
        </w:rPr>
        <w:t>ということは</w:t>
      </w:r>
      <w:r w:rsidR="00BB0AAE">
        <w:rPr>
          <w:rFonts w:hint="eastAsia"/>
        </w:rPr>
        <w:t>ありえない</w:t>
      </w:r>
      <w:r>
        <w:rPr>
          <w:rFonts w:hint="eastAsia"/>
        </w:rPr>
        <w:t>と思います。</w:t>
      </w:r>
    </w:p>
    <w:p w14:paraId="4C06E9F3" w14:textId="77777777" w:rsidR="00843D08" w:rsidRDefault="00843D08" w:rsidP="00843D08"/>
    <w:p w14:paraId="4F3471FC" w14:textId="57A03F34" w:rsidR="00843D08" w:rsidRPr="00843D08" w:rsidRDefault="00843D08" w:rsidP="00843D08">
      <w:pPr>
        <w:rPr>
          <w:rFonts w:ascii="ＭＳ ゴシック" w:eastAsia="ＭＳ ゴシック" w:hAnsi="ＭＳ ゴシック"/>
          <w:b/>
          <w:bCs/>
        </w:rPr>
      </w:pPr>
      <w:r w:rsidRPr="00843D08">
        <w:rPr>
          <w:rFonts w:ascii="ＭＳ ゴシック" w:eastAsia="ＭＳ ゴシック" w:hAnsi="ＭＳ ゴシック" w:hint="eastAsia"/>
          <w:b/>
          <w:bCs/>
        </w:rPr>
        <w:t>２、財産管理の場合</w:t>
      </w:r>
    </w:p>
    <w:p w14:paraId="776EC95D" w14:textId="5FE175FF" w:rsidR="00BB0AAE" w:rsidRDefault="00DB5F5E" w:rsidP="00843D08">
      <w:pPr>
        <w:ind w:firstLineChars="200" w:firstLine="420"/>
      </w:pPr>
      <w:r>
        <w:rPr>
          <w:rFonts w:hint="eastAsia"/>
        </w:rPr>
        <w:t>問題となるのは、財産管理等委任契約</w:t>
      </w:r>
      <w:r w:rsidR="0063654E">
        <w:rPr>
          <w:rFonts w:hint="eastAsia"/>
        </w:rPr>
        <w:t>（任意代理契約）</w:t>
      </w:r>
      <w:r>
        <w:rPr>
          <w:rFonts w:hint="eastAsia"/>
        </w:rPr>
        <w:t>の場合です。</w:t>
      </w:r>
    </w:p>
    <w:p w14:paraId="6EFED936" w14:textId="7142EA62" w:rsidR="007F5E1E" w:rsidRDefault="0063654E" w:rsidP="00843D08">
      <w:pPr>
        <w:ind w:leftChars="100" w:left="210" w:firstLineChars="100" w:firstLine="210"/>
      </w:pPr>
      <w:r w:rsidRPr="0063654E">
        <w:rPr>
          <w:rFonts w:hint="eastAsia"/>
        </w:rPr>
        <w:t>財産管理等委任契約</w:t>
      </w:r>
      <w:r>
        <w:rPr>
          <w:rFonts w:hint="eastAsia"/>
        </w:rPr>
        <w:t>（以下、</w:t>
      </w:r>
      <w:r w:rsidR="007F5E1E">
        <w:rPr>
          <w:rFonts w:hint="eastAsia"/>
        </w:rPr>
        <w:t>財産管理契約と</w:t>
      </w:r>
      <w:r>
        <w:rPr>
          <w:rFonts w:hint="eastAsia"/>
        </w:rPr>
        <w:t>いう）</w:t>
      </w:r>
      <w:r w:rsidR="007F5E1E">
        <w:rPr>
          <w:rFonts w:hint="eastAsia"/>
        </w:rPr>
        <w:t>は、後見ではなく</w:t>
      </w:r>
      <w:r>
        <w:rPr>
          <w:rFonts w:hint="eastAsia"/>
        </w:rPr>
        <w:t>、</w:t>
      </w:r>
      <w:r w:rsidR="007F5E1E">
        <w:rPr>
          <w:rFonts w:hint="eastAsia"/>
        </w:rPr>
        <w:t>判断能力がある期間中の本人からの委任による財産の管理です。金融機関よって</w:t>
      </w:r>
      <w:r w:rsidR="00D83A32">
        <w:rPr>
          <w:rFonts w:hint="eastAsia"/>
        </w:rPr>
        <w:t>財産管理</w:t>
      </w:r>
      <w:r w:rsidR="007F5E1E">
        <w:rPr>
          <w:rFonts w:hint="eastAsia"/>
        </w:rPr>
        <w:t>契約</w:t>
      </w:r>
      <w:r w:rsidR="00D83A32">
        <w:rPr>
          <w:rFonts w:hint="eastAsia"/>
        </w:rPr>
        <w:t>の状態で</w:t>
      </w:r>
      <w:r>
        <w:rPr>
          <w:rFonts w:hint="eastAsia"/>
        </w:rPr>
        <w:t>の</w:t>
      </w:r>
      <w:r w:rsidR="007F5E1E">
        <w:rPr>
          <w:rFonts w:hint="eastAsia"/>
        </w:rPr>
        <w:t>対応が</w:t>
      </w:r>
      <w:r>
        <w:rPr>
          <w:rFonts w:hint="eastAsia"/>
        </w:rPr>
        <w:t>、</w:t>
      </w:r>
      <w:r w:rsidR="007F5E1E">
        <w:rPr>
          <w:rFonts w:hint="eastAsia"/>
        </w:rPr>
        <w:t>まちまちだ</w:t>
      </w:r>
      <w:r w:rsidR="00D83A32">
        <w:rPr>
          <w:rFonts w:hint="eastAsia"/>
        </w:rPr>
        <w:t>と思ってください。</w:t>
      </w:r>
      <w:r w:rsidR="007F5E1E">
        <w:rPr>
          <w:rFonts w:hint="eastAsia"/>
        </w:rPr>
        <w:t>支店レベルでも</w:t>
      </w:r>
      <w:r w:rsidR="00C12739">
        <w:rPr>
          <w:rFonts w:hint="eastAsia"/>
        </w:rPr>
        <w:t>いうことは、</w:t>
      </w:r>
      <w:r w:rsidR="007F5E1E">
        <w:rPr>
          <w:rFonts w:hint="eastAsia"/>
        </w:rPr>
        <w:t>違うと思っておいた方が良いでしょう。いくつかの金融機関での対応状況を書き出してみます。</w:t>
      </w:r>
    </w:p>
    <w:p w14:paraId="1CAD8249" w14:textId="13A5A97B" w:rsidR="00843D08" w:rsidRDefault="00843D08" w:rsidP="00843D08">
      <w:r>
        <w:rPr>
          <w:rFonts w:hint="eastAsia"/>
        </w:rPr>
        <w:t xml:space="preserve">　</w:t>
      </w:r>
    </w:p>
    <w:p w14:paraId="55638369" w14:textId="7A3F5483" w:rsidR="00843D08" w:rsidRPr="00843D08" w:rsidRDefault="00843D08" w:rsidP="00843D08">
      <w:pPr>
        <w:rPr>
          <w:rFonts w:ascii="ＭＳ ゴシック" w:eastAsia="ＭＳ ゴシック" w:hAnsi="ＭＳ ゴシック"/>
          <w:b/>
          <w:bCs/>
        </w:rPr>
      </w:pPr>
      <w:r w:rsidRPr="00843D08">
        <w:rPr>
          <w:rFonts w:ascii="ＭＳ ゴシック" w:eastAsia="ＭＳ ゴシック" w:hAnsi="ＭＳ ゴシック" w:hint="eastAsia"/>
          <w:b/>
          <w:bCs/>
        </w:rPr>
        <w:t xml:space="preserve">　三井住友銀行</w:t>
      </w:r>
    </w:p>
    <w:p w14:paraId="602FAE92" w14:textId="24393724" w:rsidR="00843D08" w:rsidRDefault="007F5E1E" w:rsidP="00843D08">
      <w:pPr>
        <w:ind w:leftChars="200" w:left="420" w:firstLineChars="100" w:firstLine="210"/>
      </w:pPr>
      <w:r>
        <w:rPr>
          <w:rFonts w:hint="eastAsia"/>
        </w:rPr>
        <w:t>三井住友銀行</w:t>
      </w:r>
      <w:r w:rsidR="00D83A32">
        <w:rPr>
          <w:rFonts w:hint="eastAsia"/>
        </w:rPr>
        <w:t>では</w:t>
      </w:r>
      <w:r>
        <w:rPr>
          <w:rFonts w:hint="eastAsia"/>
        </w:rPr>
        <w:t>、</w:t>
      </w:r>
      <w:r w:rsidR="00D83A32">
        <w:rPr>
          <w:rFonts w:hint="eastAsia"/>
        </w:rPr>
        <w:t>財産</w:t>
      </w:r>
      <w:r w:rsidR="0063654E">
        <w:rPr>
          <w:rFonts w:hint="eastAsia"/>
        </w:rPr>
        <w:t>管理</w:t>
      </w:r>
      <w:r w:rsidR="00D83A32">
        <w:rPr>
          <w:rFonts w:hint="eastAsia"/>
        </w:rPr>
        <w:t>契約書</w:t>
      </w:r>
      <w:r>
        <w:rPr>
          <w:rFonts w:hint="eastAsia"/>
        </w:rPr>
        <w:t>の</w:t>
      </w:r>
      <w:r w:rsidR="00D83A32">
        <w:rPr>
          <w:rFonts w:hint="eastAsia"/>
        </w:rPr>
        <w:t>原本と任意後見</w:t>
      </w:r>
      <w:r>
        <w:rPr>
          <w:rFonts w:hint="eastAsia"/>
        </w:rPr>
        <w:t>契約書</w:t>
      </w:r>
      <w:r w:rsidR="00D83A32">
        <w:rPr>
          <w:rFonts w:hint="eastAsia"/>
        </w:rPr>
        <w:t>の謄本</w:t>
      </w:r>
      <w:r w:rsidR="00C21218">
        <w:rPr>
          <w:rFonts w:hint="eastAsia"/>
        </w:rPr>
        <w:t>、</w:t>
      </w:r>
      <w:bookmarkStart w:id="2" w:name="_Hlk22840292"/>
      <w:r w:rsidR="00C21218">
        <w:rPr>
          <w:rFonts w:hint="eastAsia"/>
        </w:rPr>
        <w:t>司法書士法人</w:t>
      </w:r>
      <w:r w:rsidR="0063654E">
        <w:rPr>
          <w:rFonts w:hint="eastAsia"/>
        </w:rPr>
        <w:t>（法人の場合）</w:t>
      </w:r>
      <w:r w:rsidR="00C21218">
        <w:rPr>
          <w:rFonts w:hint="eastAsia"/>
        </w:rPr>
        <w:t>の登記事項証明書、代表社員の</w:t>
      </w:r>
      <w:r w:rsidR="00D83A32">
        <w:rPr>
          <w:rFonts w:hint="eastAsia"/>
        </w:rPr>
        <w:t>本人確認書類、</w:t>
      </w:r>
      <w:bookmarkEnd w:id="2"/>
      <w:r w:rsidR="00C21218">
        <w:rPr>
          <w:rFonts w:hint="eastAsia"/>
        </w:rPr>
        <w:t>代表社員</w:t>
      </w:r>
      <w:r w:rsidR="00D83A32">
        <w:rPr>
          <w:rFonts w:hint="eastAsia"/>
        </w:rPr>
        <w:t>から</w:t>
      </w:r>
      <w:r w:rsidR="0063654E">
        <w:rPr>
          <w:rFonts w:hint="eastAsia"/>
        </w:rPr>
        <w:t>窓口に</w:t>
      </w:r>
      <w:r w:rsidR="00C21218">
        <w:rPr>
          <w:rFonts w:hint="eastAsia"/>
        </w:rPr>
        <w:t>出向いた担当者</w:t>
      </w:r>
      <w:r w:rsidR="00D83A32">
        <w:rPr>
          <w:rFonts w:hint="eastAsia"/>
        </w:rPr>
        <w:t>への委任状（実印押印）、印鑑証明書を</w:t>
      </w:r>
      <w:r w:rsidR="0063654E">
        <w:rPr>
          <w:rFonts w:hint="eastAsia"/>
        </w:rPr>
        <w:t>持参し</w:t>
      </w:r>
      <w:r w:rsidR="00D83A32">
        <w:rPr>
          <w:rFonts w:hint="eastAsia"/>
        </w:rPr>
        <w:t>、</w:t>
      </w:r>
      <w:r w:rsidR="00C21218">
        <w:rPr>
          <w:rFonts w:hint="eastAsia"/>
        </w:rPr>
        <w:t>届け出印にする印鑑</w:t>
      </w:r>
      <w:r w:rsidR="0063654E">
        <w:rPr>
          <w:rFonts w:hint="eastAsia"/>
        </w:rPr>
        <w:t>の</w:t>
      </w:r>
      <w:r w:rsidR="00D83A32">
        <w:rPr>
          <w:rFonts w:hint="eastAsia"/>
        </w:rPr>
        <w:t>登録</w:t>
      </w:r>
      <w:r w:rsidR="0063654E">
        <w:rPr>
          <w:rFonts w:hint="eastAsia"/>
        </w:rPr>
        <w:t>を</w:t>
      </w:r>
      <w:r w:rsidR="00D83A32">
        <w:rPr>
          <w:rFonts w:hint="eastAsia"/>
        </w:rPr>
        <w:t>しま</w:t>
      </w:r>
      <w:r w:rsidR="00C21218">
        <w:rPr>
          <w:rFonts w:hint="eastAsia"/>
        </w:rPr>
        <w:t>す</w:t>
      </w:r>
      <w:r w:rsidR="00D83A32">
        <w:rPr>
          <w:rFonts w:hint="eastAsia"/>
        </w:rPr>
        <w:t>。</w:t>
      </w:r>
      <w:r w:rsidR="00C21218">
        <w:rPr>
          <w:rFonts w:hint="eastAsia"/>
        </w:rPr>
        <w:t>三井住友銀行では、</w:t>
      </w:r>
      <w:r w:rsidR="00D83A32">
        <w:rPr>
          <w:rFonts w:hint="eastAsia"/>
        </w:rPr>
        <w:t>マニュアルが有り</w:t>
      </w:r>
      <w:r w:rsidR="0063654E">
        <w:rPr>
          <w:rFonts w:hint="eastAsia"/>
        </w:rPr>
        <w:t>、</w:t>
      </w:r>
      <w:r w:rsidR="00D83A32">
        <w:rPr>
          <w:rFonts w:hint="eastAsia"/>
        </w:rPr>
        <w:t>きちんと登録をすることができ</w:t>
      </w:r>
      <w:r w:rsidR="0063654E">
        <w:rPr>
          <w:rFonts w:hint="eastAsia"/>
        </w:rPr>
        <w:t>る</w:t>
      </w:r>
      <w:r w:rsidR="00D83A32">
        <w:rPr>
          <w:rFonts w:hint="eastAsia"/>
        </w:rPr>
        <w:t>ので全支店で問い合わせをすれば答えてくれる環境があるでしょう。</w:t>
      </w:r>
    </w:p>
    <w:p w14:paraId="4205301A" w14:textId="77777777" w:rsidR="00843D08" w:rsidRDefault="00843D08" w:rsidP="00843D08">
      <w:pPr>
        <w:ind w:leftChars="200" w:left="420" w:firstLineChars="100" w:firstLine="210"/>
      </w:pPr>
    </w:p>
    <w:p w14:paraId="06130F28" w14:textId="77777777" w:rsidR="00843D08" w:rsidRPr="00843D08" w:rsidRDefault="00843D08" w:rsidP="00843D08">
      <w:pPr>
        <w:ind w:firstLineChars="100" w:firstLine="211"/>
        <w:rPr>
          <w:rFonts w:ascii="ＭＳ ゴシック" w:eastAsia="ＭＳ ゴシック" w:hAnsi="ＭＳ ゴシック"/>
          <w:b/>
          <w:bCs/>
        </w:rPr>
      </w:pPr>
      <w:r w:rsidRPr="00843D08">
        <w:rPr>
          <w:rFonts w:ascii="ＭＳ ゴシック" w:eastAsia="ＭＳ ゴシック" w:hAnsi="ＭＳ ゴシック" w:hint="eastAsia"/>
          <w:b/>
          <w:bCs/>
        </w:rPr>
        <w:t>三井住友信託銀行</w:t>
      </w:r>
    </w:p>
    <w:p w14:paraId="3A8CEC8D" w14:textId="4F20EAD2" w:rsidR="00C21218" w:rsidRDefault="00C21218" w:rsidP="00843D08">
      <w:pPr>
        <w:ind w:leftChars="100" w:left="420" w:hangingChars="100" w:hanging="210"/>
      </w:pPr>
      <w:r>
        <w:rPr>
          <w:rFonts w:hint="eastAsia"/>
        </w:rPr>
        <w:t xml:space="preserve">　</w:t>
      </w:r>
      <w:r w:rsidR="00843D08">
        <w:rPr>
          <w:rFonts w:hint="eastAsia"/>
        </w:rPr>
        <w:t xml:space="preserve">　</w:t>
      </w:r>
      <w:r>
        <w:rPr>
          <w:rFonts w:hint="eastAsia"/>
        </w:rPr>
        <w:t>三井住友</w:t>
      </w:r>
      <w:r w:rsidR="00D83A32">
        <w:rPr>
          <w:rFonts w:hint="eastAsia"/>
        </w:rPr>
        <w:t>信託</w:t>
      </w:r>
      <w:r w:rsidR="0063654E">
        <w:rPr>
          <w:rFonts w:hint="eastAsia"/>
        </w:rPr>
        <w:t>銀行</w:t>
      </w:r>
      <w:r>
        <w:rPr>
          <w:rFonts w:hint="eastAsia"/>
        </w:rPr>
        <w:t>でも</w:t>
      </w:r>
      <w:r w:rsidR="00D83A32">
        <w:rPr>
          <w:rFonts w:hint="eastAsia"/>
        </w:rPr>
        <w:t>同じ流れで届け出</w:t>
      </w:r>
      <w:r>
        <w:rPr>
          <w:rFonts w:hint="eastAsia"/>
        </w:rPr>
        <w:t>ができます。</w:t>
      </w:r>
      <w:r w:rsidR="00D83A32">
        <w:rPr>
          <w:rFonts w:hint="eastAsia"/>
        </w:rPr>
        <w:t>SMBC系は財産管理契約での手続きに関して問題がないかと思います。</w:t>
      </w:r>
    </w:p>
    <w:p w14:paraId="19E27B9C" w14:textId="4237B94F" w:rsidR="00C21218" w:rsidRDefault="00C21218" w:rsidP="00843D08">
      <w:pPr>
        <w:ind w:leftChars="200" w:left="420"/>
      </w:pPr>
      <w:r>
        <w:rPr>
          <w:rFonts w:hint="eastAsia"/>
        </w:rPr>
        <w:t>（司法書士法人の登記事項証明書、代表社員の本人確認書類は、以下全ての金融機関で共通しているので</w:t>
      </w:r>
      <w:r w:rsidR="00843D08">
        <w:rPr>
          <w:rFonts w:hint="eastAsia"/>
        </w:rPr>
        <w:t>以下、</w:t>
      </w:r>
      <w:r>
        <w:rPr>
          <w:rFonts w:hint="eastAsia"/>
        </w:rPr>
        <w:t>省略します。）</w:t>
      </w:r>
    </w:p>
    <w:p w14:paraId="7F0D4948" w14:textId="77777777" w:rsidR="00843D08" w:rsidRDefault="00843D08" w:rsidP="00843D08">
      <w:pPr>
        <w:ind w:firstLineChars="100" w:firstLine="211"/>
        <w:rPr>
          <w:rFonts w:ascii="ＭＳ ゴシック" w:eastAsia="ＭＳ ゴシック" w:hAnsi="ＭＳ ゴシック"/>
          <w:b/>
          <w:bCs/>
        </w:rPr>
      </w:pPr>
    </w:p>
    <w:p w14:paraId="6ECCE337" w14:textId="6E8BAA33" w:rsidR="00843D08" w:rsidRPr="00843D08" w:rsidRDefault="00843D08" w:rsidP="00843D08">
      <w:pPr>
        <w:ind w:firstLineChars="100" w:firstLine="211"/>
        <w:rPr>
          <w:rFonts w:ascii="ＭＳ ゴシック" w:eastAsia="ＭＳ ゴシック" w:hAnsi="ＭＳ ゴシック"/>
          <w:b/>
          <w:bCs/>
        </w:rPr>
      </w:pPr>
      <w:r w:rsidRPr="00843D08">
        <w:rPr>
          <w:rFonts w:ascii="ＭＳ ゴシック" w:eastAsia="ＭＳ ゴシック" w:hAnsi="ＭＳ ゴシック" w:hint="eastAsia"/>
          <w:b/>
          <w:bCs/>
        </w:rPr>
        <w:t>みずほ銀行</w:t>
      </w:r>
    </w:p>
    <w:p w14:paraId="034C9616" w14:textId="77777777" w:rsidR="00C12739" w:rsidRDefault="00D83A32" w:rsidP="00843D08">
      <w:pPr>
        <w:ind w:leftChars="200" w:left="420" w:firstLineChars="100" w:firstLine="210"/>
      </w:pPr>
      <w:r>
        <w:rPr>
          <w:rFonts w:hint="eastAsia"/>
        </w:rPr>
        <w:t>みずほ銀行は</w:t>
      </w:r>
      <w:r w:rsidR="0063654E">
        <w:rPr>
          <w:rFonts w:hint="eastAsia"/>
        </w:rPr>
        <w:t>、</w:t>
      </w:r>
      <w:r>
        <w:rPr>
          <w:rFonts w:hint="eastAsia"/>
        </w:rPr>
        <w:t>財産管理の</w:t>
      </w:r>
      <w:r w:rsidR="0063654E">
        <w:rPr>
          <w:rFonts w:hint="eastAsia"/>
        </w:rPr>
        <w:t>状態</w:t>
      </w:r>
      <w:r>
        <w:rPr>
          <w:rFonts w:hint="eastAsia"/>
        </w:rPr>
        <w:t>では</w:t>
      </w:r>
      <w:r w:rsidR="00C21218">
        <w:rPr>
          <w:rFonts w:hint="eastAsia"/>
        </w:rPr>
        <w:t>、ある支店</w:t>
      </w:r>
      <w:r>
        <w:rPr>
          <w:rFonts w:hint="eastAsia"/>
        </w:rPr>
        <w:t>で</w:t>
      </w:r>
      <w:r w:rsidR="00C21218">
        <w:rPr>
          <w:rFonts w:hint="eastAsia"/>
        </w:rPr>
        <w:t>は、</w:t>
      </w:r>
      <w:r>
        <w:rPr>
          <w:rFonts w:hint="eastAsia"/>
        </w:rPr>
        <w:t>全く受け付けてもらえませんでした。しかし、</w:t>
      </w:r>
      <w:r w:rsidR="00C21218">
        <w:rPr>
          <w:rFonts w:hint="eastAsia"/>
        </w:rPr>
        <w:t>支店によっては、</w:t>
      </w:r>
      <w:r>
        <w:rPr>
          <w:rFonts w:hint="eastAsia"/>
        </w:rPr>
        <w:t>特に本人確認もなく100万円以内で</w:t>
      </w:r>
      <w:r w:rsidR="0063654E">
        <w:rPr>
          <w:rFonts w:hint="eastAsia"/>
        </w:rPr>
        <w:t>あれば</w:t>
      </w:r>
      <w:r>
        <w:rPr>
          <w:rFonts w:hint="eastAsia"/>
        </w:rPr>
        <w:t>通帳と</w:t>
      </w:r>
      <w:r w:rsidR="0063654E">
        <w:rPr>
          <w:rFonts w:hint="eastAsia"/>
        </w:rPr>
        <w:t>印</w:t>
      </w:r>
      <w:r w:rsidR="0063654E">
        <w:rPr>
          <w:rFonts w:hint="eastAsia"/>
        </w:rPr>
        <w:lastRenderedPageBreak/>
        <w:t>鑑があれば</w:t>
      </w:r>
      <w:r>
        <w:rPr>
          <w:rFonts w:hint="eastAsia"/>
        </w:rPr>
        <w:t>振込、引き出しでき</w:t>
      </w:r>
      <w:r w:rsidR="00C21218">
        <w:rPr>
          <w:rFonts w:hint="eastAsia"/>
        </w:rPr>
        <w:t>る</w:t>
      </w:r>
      <w:r>
        <w:rPr>
          <w:rFonts w:hint="eastAsia"/>
        </w:rPr>
        <w:t>支店</w:t>
      </w:r>
      <w:r w:rsidR="00C21218">
        <w:rPr>
          <w:rFonts w:hint="eastAsia"/>
        </w:rPr>
        <w:t>もあるので、支店</w:t>
      </w:r>
      <w:r>
        <w:rPr>
          <w:rFonts w:hint="eastAsia"/>
        </w:rPr>
        <w:t>レベルで対応が異なって</w:t>
      </w:r>
      <w:r w:rsidR="00C21218">
        <w:rPr>
          <w:rFonts w:hint="eastAsia"/>
        </w:rPr>
        <w:t>いる</w:t>
      </w:r>
      <w:r w:rsidR="0063654E">
        <w:rPr>
          <w:rFonts w:hint="eastAsia"/>
        </w:rPr>
        <w:t>だと思われます</w:t>
      </w:r>
      <w:r w:rsidR="00C21218">
        <w:rPr>
          <w:rFonts w:hint="eastAsia"/>
        </w:rPr>
        <w:t>。</w:t>
      </w:r>
    </w:p>
    <w:p w14:paraId="73C1718B" w14:textId="6DE67EFF" w:rsidR="00C21218" w:rsidRDefault="00C12739" w:rsidP="00843D08">
      <w:pPr>
        <w:ind w:leftChars="200" w:left="420" w:firstLineChars="100" w:firstLine="210"/>
      </w:pPr>
      <w:r>
        <w:rPr>
          <w:rFonts w:hint="eastAsia"/>
        </w:rPr>
        <w:t>代理人登録の制度もあるので、財産管理契約の公正証書を窓口に持参して登録し、6カ月おきに更新していくのが原則になっていると思われます。</w:t>
      </w:r>
    </w:p>
    <w:p w14:paraId="3EA2F5CC" w14:textId="77777777" w:rsidR="00C12739" w:rsidRDefault="00C12739" w:rsidP="00843D08">
      <w:pPr>
        <w:ind w:leftChars="200" w:left="420" w:firstLineChars="100" w:firstLine="210"/>
      </w:pPr>
    </w:p>
    <w:p w14:paraId="32A9A64C" w14:textId="204733B4" w:rsidR="00C12739" w:rsidRPr="00843D08" w:rsidRDefault="00C12739" w:rsidP="00C12739">
      <w:pPr>
        <w:ind w:firstLineChars="100" w:firstLine="211"/>
        <w:rPr>
          <w:rFonts w:ascii="ＭＳ ゴシック" w:eastAsia="ＭＳ ゴシック" w:hAnsi="ＭＳ ゴシック"/>
          <w:b/>
          <w:bCs/>
        </w:rPr>
      </w:pPr>
      <w:r>
        <w:rPr>
          <w:rFonts w:ascii="ＭＳ ゴシック" w:eastAsia="ＭＳ ゴシック" w:hAnsi="ＭＳ ゴシック" w:hint="eastAsia"/>
          <w:b/>
          <w:bCs/>
        </w:rPr>
        <w:t>三菱ＵＦＪ銀行</w:t>
      </w:r>
    </w:p>
    <w:p w14:paraId="04213AC8" w14:textId="18B90767" w:rsidR="00C12739" w:rsidRDefault="00C12739" w:rsidP="00A10F16">
      <w:pPr>
        <w:ind w:leftChars="200" w:left="420" w:firstLineChars="100" w:firstLine="210"/>
      </w:pPr>
      <w:r>
        <w:rPr>
          <w:rFonts w:hint="eastAsia"/>
        </w:rPr>
        <w:t>三菱ＵＦＪ銀行は、財産管理契約の公正証書を持参の上、本人と財産管理の受任者が窓口に同行し代理人登録するのが原則です。</w:t>
      </w:r>
      <w:r w:rsidR="00A10F16">
        <w:rPr>
          <w:rFonts w:hint="eastAsia"/>
        </w:rPr>
        <w:t>代理人登録制度があるので、基本的には財産管理契約だけで</w:t>
      </w:r>
      <w:r>
        <w:rPr>
          <w:rFonts w:hint="eastAsia"/>
        </w:rPr>
        <w:t>の</w:t>
      </w:r>
      <w:r w:rsidR="00A10F16">
        <w:rPr>
          <w:rFonts w:hint="eastAsia"/>
        </w:rPr>
        <w:t>対応は、してくれない可能性があると思われます。本人の</w:t>
      </w:r>
      <w:r>
        <w:rPr>
          <w:rFonts w:hint="eastAsia"/>
        </w:rPr>
        <w:t>状態</w:t>
      </w:r>
      <w:r w:rsidR="00A10F16">
        <w:rPr>
          <w:rFonts w:hint="eastAsia"/>
        </w:rPr>
        <w:t>によって同行できない場合は、司法書士などの専門職が受任者であれば</w:t>
      </w:r>
      <w:r>
        <w:rPr>
          <w:rFonts w:hint="eastAsia"/>
        </w:rPr>
        <w:t>、</w:t>
      </w:r>
      <w:r w:rsidR="00A10F16">
        <w:rPr>
          <w:rFonts w:hint="eastAsia"/>
        </w:rPr>
        <w:t>財産管理契約の公正証書を持参すれば、受任者だけで代理権目録をしてくれる可能性があるようですが</w:t>
      </w:r>
      <w:r>
        <w:rPr>
          <w:rFonts w:hint="eastAsia"/>
        </w:rPr>
        <w:t>支店</w:t>
      </w:r>
      <w:r w:rsidR="00A10F16">
        <w:rPr>
          <w:rFonts w:hint="eastAsia"/>
        </w:rPr>
        <w:t>によって対応は変わる</w:t>
      </w:r>
      <w:r w:rsidR="00670F74">
        <w:rPr>
          <w:rFonts w:hint="eastAsia"/>
        </w:rPr>
        <w:t>と思われます。</w:t>
      </w:r>
    </w:p>
    <w:p w14:paraId="4DF4820F" w14:textId="77777777" w:rsidR="00843D08" w:rsidRPr="00C12739" w:rsidRDefault="00843D08" w:rsidP="00843D08">
      <w:pPr>
        <w:ind w:leftChars="200" w:left="420" w:firstLineChars="100" w:firstLine="210"/>
      </w:pPr>
    </w:p>
    <w:p w14:paraId="64E7A7EC" w14:textId="77777777" w:rsidR="00843D08" w:rsidRPr="00843D08" w:rsidRDefault="00843D08" w:rsidP="00843D08">
      <w:pPr>
        <w:ind w:firstLineChars="100" w:firstLine="211"/>
        <w:rPr>
          <w:rFonts w:ascii="ＭＳ ゴシック" w:eastAsia="ＭＳ ゴシック" w:hAnsi="ＭＳ ゴシック"/>
          <w:b/>
          <w:bCs/>
        </w:rPr>
      </w:pPr>
      <w:r w:rsidRPr="00843D08">
        <w:rPr>
          <w:rFonts w:ascii="ＭＳ ゴシック" w:eastAsia="ＭＳ ゴシック" w:hAnsi="ＭＳ ゴシック" w:hint="eastAsia"/>
          <w:b/>
          <w:bCs/>
        </w:rPr>
        <w:t>ゆうちょ銀行</w:t>
      </w:r>
    </w:p>
    <w:p w14:paraId="1C70E7A8" w14:textId="1D4F7841" w:rsidR="00710A09" w:rsidRDefault="00D83A32" w:rsidP="00843D08">
      <w:pPr>
        <w:ind w:leftChars="200" w:left="420" w:firstLineChars="100" w:firstLine="210"/>
      </w:pPr>
      <w:r>
        <w:rPr>
          <w:rFonts w:hint="eastAsia"/>
        </w:rPr>
        <w:t>ゆうちょ銀行は財産管理契約書をもって委任状として</w:t>
      </w:r>
      <w:r w:rsidR="00C21218">
        <w:rPr>
          <w:rFonts w:hint="eastAsia"/>
        </w:rPr>
        <w:t>対応</w:t>
      </w:r>
      <w:r>
        <w:rPr>
          <w:rFonts w:hint="eastAsia"/>
        </w:rPr>
        <w:t>してくれます。</w:t>
      </w:r>
      <w:r w:rsidR="00C21218">
        <w:rPr>
          <w:rFonts w:hint="eastAsia"/>
        </w:rPr>
        <w:t>支店</w:t>
      </w:r>
      <w:r>
        <w:rPr>
          <w:rFonts w:hint="eastAsia"/>
        </w:rPr>
        <w:t>から一度本部に問い合わせ</w:t>
      </w:r>
      <w:r w:rsidR="0063654E">
        <w:rPr>
          <w:rFonts w:hint="eastAsia"/>
        </w:rPr>
        <w:t>た上での対応なので、</w:t>
      </w:r>
      <w:r>
        <w:rPr>
          <w:rFonts w:hint="eastAsia"/>
        </w:rPr>
        <w:t>全支店</w:t>
      </w:r>
      <w:r w:rsidR="00C21218">
        <w:rPr>
          <w:rFonts w:hint="eastAsia"/>
        </w:rPr>
        <w:t>で</w:t>
      </w:r>
      <w:r>
        <w:rPr>
          <w:rFonts w:hint="eastAsia"/>
        </w:rPr>
        <w:t>同じ対応</w:t>
      </w:r>
      <w:r w:rsidR="00C21218">
        <w:rPr>
          <w:rFonts w:hint="eastAsia"/>
        </w:rPr>
        <w:t>だと</w:t>
      </w:r>
      <w:r w:rsidR="0063654E">
        <w:rPr>
          <w:rFonts w:hint="eastAsia"/>
        </w:rPr>
        <w:t>考えられ</w:t>
      </w:r>
      <w:r>
        <w:rPr>
          <w:rFonts w:hint="eastAsia"/>
        </w:rPr>
        <w:t>ます。</w:t>
      </w:r>
      <w:r w:rsidR="00423CBA">
        <w:rPr>
          <w:rFonts w:hint="eastAsia"/>
        </w:rPr>
        <w:t>ただし契約</w:t>
      </w:r>
      <w:r>
        <w:rPr>
          <w:rFonts w:hint="eastAsia"/>
        </w:rPr>
        <w:t>日付</w:t>
      </w:r>
      <w:r w:rsidR="00423CBA">
        <w:rPr>
          <w:rFonts w:hint="eastAsia"/>
        </w:rPr>
        <w:t>から</w:t>
      </w:r>
      <w:r>
        <w:rPr>
          <w:rFonts w:hint="eastAsia"/>
        </w:rPr>
        <w:t>6ヶ月を過ぎると本人確認の電話連絡が</w:t>
      </w:r>
      <w:r w:rsidR="00710A09">
        <w:rPr>
          <w:rFonts w:hint="eastAsia"/>
        </w:rPr>
        <w:t>され</w:t>
      </w:r>
      <w:r>
        <w:rPr>
          <w:rFonts w:hint="eastAsia"/>
        </w:rPr>
        <w:t>ます</w:t>
      </w:r>
      <w:r w:rsidR="00423CBA">
        <w:rPr>
          <w:rFonts w:hint="eastAsia"/>
        </w:rPr>
        <w:t>が、</w:t>
      </w:r>
      <w:r>
        <w:rPr>
          <w:rFonts w:hint="eastAsia"/>
        </w:rPr>
        <w:t>本人が電話に出ることができれば問題ありません</w:t>
      </w:r>
      <w:r w:rsidR="00423CBA">
        <w:rPr>
          <w:rFonts w:hint="eastAsia"/>
        </w:rPr>
        <w:t>。問題は、判断能力がしっかりしていてもベッドから起き上がれず電話に出ることができないとか、耳が聞こえにくい状態になると</w:t>
      </w:r>
      <w:r>
        <w:rPr>
          <w:rFonts w:hint="eastAsia"/>
        </w:rPr>
        <w:t>難し</w:t>
      </w:r>
      <w:r w:rsidR="00423CBA">
        <w:rPr>
          <w:rFonts w:hint="eastAsia"/>
        </w:rPr>
        <w:t>くなります。その</w:t>
      </w:r>
      <w:r>
        <w:rPr>
          <w:rFonts w:hint="eastAsia"/>
        </w:rPr>
        <w:t>場合は、</w:t>
      </w:r>
      <w:r w:rsidR="00423CBA">
        <w:rPr>
          <w:rFonts w:hint="eastAsia"/>
        </w:rPr>
        <w:t>個別に</w:t>
      </w:r>
      <w:r>
        <w:rPr>
          <w:rFonts w:hint="eastAsia"/>
        </w:rPr>
        <w:t>委任状を書いて貰う方法もあります。</w:t>
      </w:r>
      <w:r>
        <w:rPr>
          <w:rFonts w:hint="eastAsia"/>
        </w:rPr>
        <w:br/>
      </w:r>
      <w:r w:rsidR="00423CBA">
        <w:rPr>
          <w:rFonts w:hint="eastAsia"/>
        </w:rPr>
        <w:t xml:space="preserve">　</w:t>
      </w:r>
      <w:r>
        <w:rPr>
          <w:rFonts w:hint="eastAsia"/>
        </w:rPr>
        <w:t>ゆうちょ銀行は委任状で一定の取引ができますので、</w:t>
      </w:r>
      <w:r w:rsidR="00423CBA">
        <w:rPr>
          <w:rFonts w:hint="eastAsia"/>
        </w:rPr>
        <w:t>財産管理を受ける</w:t>
      </w:r>
      <w:r w:rsidR="00710A09">
        <w:rPr>
          <w:rFonts w:hint="eastAsia"/>
        </w:rPr>
        <w:t>際の金融機関が、</w:t>
      </w:r>
      <w:r w:rsidR="00423CBA">
        <w:rPr>
          <w:rFonts w:hint="eastAsia"/>
        </w:rPr>
        <w:t>ゆうちょ銀行のみの場合は、財産管理契約にこだわらず、委任状で取引をしてもらうのも一つの方法かも知れません。</w:t>
      </w:r>
    </w:p>
    <w:p w14:paraId="0CC510F6" w14:textId="6AA9D8F1" w:rsidR="00C12739" w:rsidRDefault="00C12739" w:rsidP="00843D08">
      <w:pPr>
        <w:ind w:leftChars="200" w:left="420" w:firstLineChars="100" w:firstLine="210"/>
      </w:pPr>
      <w:r>
        <w:rPr>
          <w:rFonts w:hint="eastAsia"/>
        </w:rPr>
        <w:t>ゆうちょ銀行も、公正証書での財産管理契約を持参すると代理人登録制度ができると思います。</w:t>
      </w:r>
    </w:p>
    <w:p w14:paraId="1A97B8F5" w14:textId="3DE2802B" w:rsidR="00267B76" w:rsidRDefault="00A65D15" w:rsidP="00843D08">
      <w:pPr>
        <w:ind w:firstLineChars="200" w:firstLine="420"/>
      </w:pPr>
      <w:hyperlink r:id="rId6" w:history="1">
        <w:r w:rsidR="00843D08" w:rsidRPr="008937F9">
          <w:rPr>
            <w:rStyle w:val="a3"/>
            <w:rFonts w:hint="eastAsia"/>
          </w:rPr>
          <w:t>https://www.jp-bank.japanpost.jp/tetuzuki/ininjo/tzk_inj_index.html</w:t>
        </w:r>
      </w:hyperlink>
    </w:p>
    <w:p w14:paraId="6FCE99C7" w14:textId="355BD580" w:rsidR="00267B76" w:rsidRDefault="00267B76" w:rsidP="00710A09"/>
    <w:p w14:paraId="1F1A6E36" w14:textId="34150F2B" w:rsidR="00843D08" w:rsidRPr="00843D08" w:rsidRDefault="00843D08" w:rsidP="00843D08">
      <w:pPr>
        <w:ind w:firstLineChars="100" w:firstLine="211"/>
        <w:rPr>
          <w:rFonts w:ascii="ＭＳ ゴシック" w:eastAsia="ＭＳ ゴシック" w:hAnsi="ＭＳ ゴシック"/>
          <w:b/>
          <w:bCs/>
        </w:rPr>
      </w:pPr>
      <w:r w:rsidRPr="00843D08">
        <w:rPr>
          <w:rFonts w:ascii="ＭＳ ゴシック" w:eastAsia="ＭＳ ゴシック" w:hAnsi="ＭＳ ゴシック" w:hint="eastAsia"/>
          <w:b/>
          <w:bCs/>
        </w:rPr>
        <w:t>さわやか信用金庫</w:t>
      </w:r>
    </w:p>
    <w:p w14:paraId="547830CF" w14:textId="5A9F8F13" w:rsidR="00F303BD" w:rsidRDefault="00423CBA" w:rsidP="00843D08">
      <w:pPr>
        <w:ind w:left="420" w:hangingChars="200" w:hanging="420"/>
      </w:pPr>
      <w:r>
        <w:rPr>
          <w:rFonts w:hint="eastAsia"/>
        </w:rPr>
        <w:t xml:space="preserve">　</w:t>
      </w:r>
      <w:r w:rsidR="00843D08">
        <w:rPr>
          <w:rFonts w:hint="eastAsia"/>
        </w:rPr>
        <w:t xml:space="preserve">　　</w:t>
      </w:r>
      <w:r>
        <w:rPr>
          <w:rFonts w:hint="eastAsia"/>
        </w:rPr>
        <w:t>関東圏だと、</w:t>
      </w:r>
      <w:r w:rsidR="00D83A32">
        <w:rPr>
          <w:rFonts w:hint="eastAsia"/>
        </w:rPr>
        <w:t>さわやか</w:t>
      </w:r>
      <w:r>
        <w:rPr>
          <w:rFonts w:hint="eastAsia"/>
        </w:rPr>
        <w:t>信用金庫での取引も多いと思いますが、さわやか信金では、三井住友銀行</w:t>
      </w:r>
      <w:r w:rsidR="00D83A32">
        <w:rPr>
          <w:rFonts w:hint="eastAsia"/>
        </w:rPr>
        <w:t>と同じような書類を提出し</w:t>
      </w:r>
      <w:r>
        <w:rPr>
          <w:rFonts w:hint="eastAsia"/>
        </w:rPr>
        <w:t>たうえで</w:t>
      </w:r>
      <w:r w:rsidR="00D83A32">
        <w:rPr>
          <w:rFonts w:hint="eastAsia"/>
        </w:rPr>
        <w:t>、本人様確認を</w:t>
      </w:r>
      <w:r>
        <w:rPr>
          <w:rFonts w:hint="eastAsia"/>
        </w:rPr>
        <w:t>さわやか信金の</w:t>
      </w:r>
      <w:r w:rsidR="00D83A32">
        <w:rPr>
          <w:rFonts w:hint="eastAsia"/>
        </w:rPr>
        <w:t>担当者</w:t>
      </w:r>
      <w:r w:rsidR="00710A09">
        <w:rPr>
          <w:rFonts w:hint="eastAsia"/>
        </w:rPr>
        <w:t>から</w:t>
      </w:r>
      <w:r>
        <w:rPr>
          <w:rFonts w:hint="eastAsia"/>
        </w:rPr>
        <w:t>本人と直接</w:t>
      </w:r>
      <w:r w:rsidR="00710A09">
        <w:rPr>
          <w:rFonts w:hint="eastAsia"/>
        </w:rPr>
        <w:t>行うことになります</w:t>
      </w:r>
      <w:r w:rsidR="00D83A32">
        <w:rPr>
          <w:rFonts w:hint="eastAsia"/>
        </w:rPr>
        <w:t>。</w:t>
      </w:r>
    </w:p>
    <w:p w14:paraId="4F032ADF" w14:textId="77777777" w:rsidR="00843D08" w:rsidRDefault="00843D08" w:rsidP="00843D08">
      <w:pPr>
        <w:ind w:left="420" w:hangingChars="200" w:hanging="420"/>
      </w:pPr>
    </w:p>
    <w:p w14:paraId="3640B2DB" w14:textId="2496FA0A" w:rsidR="00843D08" w:rsidRPr="00843D08" w:rsidRDefault="00843D08" w:rsidP="00843D08">
      <w:pPr>
        <w:ind w:leftChars="100" w:left="421" w:hangingChars="100" w:hanging="211"/>
        <w:rPr>
          <w:rFonts w:ascii="ＭＳ ゴシック" w:eastAsia="ＭＳ ゴシック" w:hAnsi="ＭＳ ゴシック"/>
          <w:b/>
          <w:bCs/>
        </w:rPr>
      </w:pPr>
      <w:r w:rsidRPr="00843D08">
        <w:rPr>
          <w:rFonts w:ascii="ＭＳ ゴシック" w:eastAsia="ＭＳ ゴシック" w:hAnsi="ＭＳ ゴシック" w:hint="eastAsia"/>
          <w:b/>
          <w:bCs/>
        </w:rPr>
        <w:t>りそな銀行</w:t>
      </w:r>
    </w:p>
    <w:p w14:paraId="06AD8FDE" w14:textId="77777777" w:rsidR="00670F74" w:rsidRDefault="00F303BD" w:rsidP="00843D08">
      <w:pPr>
        <w:ind w:leftChars="200" w:left="420" w:firstLineChars="100" w:firstLine="210"/>
      </w:pPr>
      <w:r>
        <w:rPr>
          <w:rFonts w:hint="eastAsia"/>
        </w:rPr>
        <w:t>りそな銀行では、どういう対応をしたら良いかわからないという</w:t>
      </w:r>
      <w:r w:rsidR="00843D08">
        <w:rPr>
          <w:rFonts w:hint="eastAsia"/>
        </w:rPr>
        <w:t>支店</w:t>
      </w:r>
      <w:r>
        <w:rPr>
          <w:rFonts w:hint="eastAsia"/>
        </w:rPr>
        <w:t>もありましたが、りそな銀行</w:t>
      </w:r>
      <w:r w:rsidR="00710A09">
        <w:rPr>
          <w:rFonts w:hint="eastAsia"/>
        </w:rPr>
        <w:t>に</w:t>
      </w:r>
      <w:r w:rsidR="00670F74">
        <w:rPr>
          <w:rFonts w:hint="eastAsia"/>
        </w:rPr>
        <w:t>も</w:t>
      </w:r>
      <w:r w:rsidR="00710A09">
        <w:rPr>
          <w:rFonts w:hint="eastAsia"/>
        </w:rPr>
        <w:t>「</w:t>
      </w:r>
      <w:r>
        <w:rPr>
          <w:rFonts w:hint="eastAsia"/>
        </w:rPr>
        <w:t>代理人届け</w:t>
      </w:r>
      <w:r w:rsidR="00710A09">
        <w:rPr>
          <w:rFonts w:hint="eastAsia"/>
        </w:rPr>
        <w:t>」</w:t>
      </w:r>
      <w:r>
        <w:rPr>
          <w:rFonts w:hint="eastAsia"/>
        </w:rPr>
        <w:t>という制度があるので、そちらを利用するということになるのかもしれません。</w:t>
      </w:r>
    </w:p>
    <w:p w14:paraId="1FAB95D4" w14:textId="52C11080" w:rsidR="00843D08" w:rsidRDefault="00670F74" w:rsidP="00843D08">
      <w:pPr>
        <w:ind w:leftChars="200" w:left="420" w:firstLineChars="100" w:firstLine="210"/>
      </w:pPr>
      <w:r>
        <w:rPr>
          <w:rFonts w:hint="eastAsia"/>
        </w:rPr>
        <w:lastRenderedPageBreak/>
        <w:t>ここ数年で、金融機関は「代理人届け」や「代理人登録」という制度が急速に進んだ様子です。財産管理契約と代理人登録などを並行して進めることが、業務を円滑に進めるために有効になりそうです。</w:t>
      </w:r>
    </w:p>
    <w:p w14:paraId="131AA3A2" w14:textId="77777777" w:rsidR="00843D08" w:rsidRDefault="00843D08" w:rsidP="00843D08">
      <w:pPr>
        <w:ind w:leftChars="200" w:left="420" w:firstLineChars="100" w:firstLine="210"/>
      </w:pPr>
    </w:p>
    <w:p w14:paraId="4CE10524" w14:textId="61DE79E7" w:rsidR="00843D08" w:rsidRPr="00843D08" w:rsidRDefault="00843D08" w:rsidP="00843D08">
      <w:pPr>
        <w:ind w:firstLineChars="100" w:firstLine="211"/>
        <w:rPr>
          <w:rFonts w:ascii="ＭＳ ゴシック" w:eastAsia="ＭＳ ゴシック" w:hAnsi="ＭＳ ゴシック"/>
          <w:b/>
          <w:bCs/>
        </w:rPr>
      </w:pPr>
      <w:r w:rsidRPr="00843D08">
        <w:rPr>
          <w:rFonts w:ascii="ＭＳ ゴシック" w:eastAsia="ＭＳ ゴシック" w:hAnsi="ＭＳ ゴシック" w:hint="eastAsia"/>
          <w:b/>
          <w:bCs/>
        </w:rPr>
        <w:t>その他</w:t>
      </w:r>
    </w:p>
    <w:p w14:paraId="17EA298A" w14:textId="3FD907AA" w:rsidR="00547361" w:rsidRDefault="00423CBA" w:rsidP="00843D08">
      <w:pPr>
        <w:ind w:left="420" w:hangingChars="200" w:hanging="420"/>
      </w:pPr>
      <w:r>
        <w:rPr>
          <w:rFonts w:hint="eastAsia"/>
        </w:rPr>
        <w:t xml:space="preserve">　</w:t>
      </w:r>
      <w:r w:rsidR="00843D08">
        <w:rPr>
          <w:rFonts w:hint="eastAsia"/>
        </w:rPr>
        <w:t xml:space="preserve">　　</w:t>
      </w:r>
      <w:r w:rsidR="00F303BD">
        <w:rPr>
          <w:rFonts w:hint="eastAsia"/>
        </w:rPr>
        <w:t>他にも</w:t>
      </w:r>
      <w:r w:rsidR="00D83A32">
        <w:rPr>
          <w:rFonts w:hint="eastAsia"/>
        </w:rPr>
        <w:t>、</w:t>
      </w:r>
      <w:r>
        <w:rPr>
          <w:rFonts w:hint="eastAsia"/>
        </w:rPr>
        <w:t>特定の財産を引渡し</w:t>
      </w:r>
      <w:r w:rsidR="00F303BD">
        <w:rPr>
          <w:rFonts w:hint="eastAsia"/>
        </w:rPr>
        <w:t>て、</w:t>
      </w:r>
      <w:r>
        <w:rPr>
          <w:rFonts w:hint="eastAsia"/>
        </w:rPr>
        <w:t>財産管理を委任したという</w:t>
      </w:r>
      <w:r w:rsidR="00F303BD">
        <w:rPr>
          <w:rFonts w:hint="eastAsia"/>
        </w:rPr>
        <w:t>ことを記載した「</w:t>
      </w:r>
      <w:r w:rsidR="00D83A32">
        <w:rPr>
          <w:rFonts w:hint="eastAsia"/>
        </w:rPr>
        <w:t>財産管理の</w:t>
      </w:r>
      <w:r w:rsidR="00F303BD">
        <w:rPr>
          <w:rFonts w:hint="eastAsia"/>
        </w:rPr>
        <w:t>ための</w:t>
      </w:r>
      <w:r w:rsidR="00D83A32">
        <w:rPr>
          <w:rFonts w:hint="eastAsia"/>
        </w:rPr>
        <w:t>財産引き渡しの書類</w:t>
      </w:r>
      <w:r w:rsidR="00F303BD">
        <w:rPr>
          <w:rFonts w:hint="eastAsia"/>
        </w:rPr>
        <w:t>」</w:t>
      </w:r>
      <w:r w:rsidR="00D83A32">
        <w:rPr>
          <w:rFonts w:hint="eastAsia"/>
        </w:rPr>
        <w:t>を要求され</w:t>
      </w:r>
      <w:r w:rsidR="00F303BD">
        <w:rPr>
          <w:rFonts w:hint="eastAsia"/>
        </w:rPr>
        <w:t>る</w:t>
      </w:r>
      <w:r w:rsidR="00710A09">
        <w:rPr>
          <w:rFonts w:hint="eastAsia"/>
        </w:rPr>
        <w:t>金融機関</w:t>
      </w:r>
      <w:r w:rsidR="00F303BD">
        <w:rPr>
          <w:rFonts w:hint="eastAsia"/>
        </w:rPr>
        <w:t>もあります。</w:t>
      </w:r>
      <w:r w:rsidR="00D83A32">
        <w:rPr>
          <w:rFonts w:hint="eastAsia"/>
        </w:rPr>
        <w:t>とりあえず、財産引き渡し確認書を持って契約</w:t>
      </w:r>
      <w:r w:rsidR="00F303BD">
        <w:rPr>
          <w:rFonts w:hint="eastAsia"/>
        </w:rPr>
        <w:t>の効力が</w:t>
      </w:r>
      <w:r w:rsidR="00D83A32">
        <w:rPr>
          <w:rFonts w:hint="eastAsia"/>
        </w:rPr>
        <w:t>発効</w:t>
      </w:r>
      <w:r w:rsidR="00F303BD">
        <w:rPr>
          <w:rFonts w:hint="eastAsia"/>
        </w:rPr>
        <w:t>する場合は</w:t>
      </w:r>
      <w:r w:rsidR="00D83A32">
        <w:rPr>
          <w:rFonts w:hint="eastAsia"/>
        </w:rPr>
        <w:t>、必要書類として持参するべき</w:t>
      </w:r>
      <w:r w:rsidR="00F303BD">
        <w:rPr>
          <w:rFonts w:hint="eastAsia"/>
        </w:rPr>
        <w:t>です</w:t>
      </w:r>
      <w:r w:rsidR="00D83A32">
        <w:rPr>
          <w:rFonts w:hint="eastAsia"/>
        </w:rPr>
        <w:t>。</w:t>
      </w:r>
    </w:p>
    <w:p w14:paraId="4D6A40BA" w14:textId="77777777" w:rsidR="00843D08" w:rsidRDefault="00547361" w:rsidP="00843D08">
      <w:pPr>
        <w:ind w:leftChars="200" w:left="420" w:firstLineChars="100" w:firstLine="210"/>
      </w:pPr>
      <w:r>
        <w:rPr>
          <w:rFonts w:hint="eastAsia"/>
        </w:rPr>
        <w:t>直接は経験していませんが、財産管理契約が解除されていないことを証する書面を求める金融機関もあるそうです。</w:t>
      </w:r>
    </w:p>
    <w:p w14:paraId="4EA53357" w14:textId="77777777" w:rsidR="00843D08" w:rsidRDefault="00843D08" w:rsidP="00843D08">
      <w:pPr>
        <w:rPr>
          <w:rFonts w:ascii="ＭＳ ゴシック" w:eastAsia="ＭＳ ゴシック" w:hAnsi="ＭＳ ゴシック"/>
          <w:b/>
          <w:bCs/>
        </w:rPr>
      </w:pPr>
    </w:p>
    <w:p w14:paraId="3DF6277A" w14:textId="5A24BE4B" w:rsidR="00843D08" w:rsidRPr="00843D08" w:rsidRDefault="00843D08" w:rsidP="00843D08">
      <w:pPr>
        <w:rPr>
          <w:rFonts w:ascii="ＭＳ ゴシック" w:eastAsia="ＭＳ ゴシック" w:hAnsi="ＭＳ ゴシック"/>
          <w:b/>
          <w:bCs/>
        </w:rPr>
      </w:pPr>
      <w:r w:rsidRPr="00843D08">
        <w:rPr>
          <w:rFonts w:ascii="ＭＳ ゴシック" w:eastAsia="ＭＳ ゴシック" w:hAnsi="ＭＳ ゴシック" w:hint="eastAsia"/>
          <w:b/>
          <w:bCs/>
        </w:rPr>
        <w:t>３、金融機関を変更</w:t>
      </w:r>
    </w:p>
    <w:p w14:paraId="3372724E" w14:textId="66416241" w:rsidR="00547361" w:rsidRDefault="00F303BD" w:rsidP="0006015C">
      <w:pPr>
        <w:ind w:leftChars="100" w:left="420" w:hangingChars="100" w:hanging="210"/>
      </w:pPr>
      <w:r>
        <w:rPr>
          <w:rFonts w:hint="eastAsia"/>
        </w:rPr>
        <w:t xml:space="preserve">　</w:t>
      </w:r>
      <w:r w:rsidR="0006015C">
        <w:rPr>
          <w:rFonts w:hint="eastAsia"/>
        </w:rPr>
        <w:t xml:space="preserve">　</w:t>
      </w:r>
      <w:r>
        <w:rPr>
          <w:rFonts w:hint="eastAsia"/>
        </w:rPr>
        <w:t>財産管理をしようと思っている金融機関がどうしても対応してくれない場合は、</w:t>
      </w:r>
      <w:r w:rsidR="00547361">
        <w:rPr>
          <w:rFonts w:hint="eastAsia"/>
        </w:rPr>
        <w:t>本人の判断能力がしっかりしているのですから、対応してくれる金融機関に財産を移すことも考えることも</w:t>
      </w:r>
      <w:r w:rsidR="00710A09">
        <w:rPr>
          <w:rFonts w:hint="eastAsia"/>
        </w:rPr>
        <w:t>一つの方法かも知れません</w:t>
      </w:r>
      <w:r w:rsidR="00547361">
        <w:rPr>
          <w:rFonts w:hint="eastAsia"/>
        </w:rPr>
        <w:t>。とは</w:t>
      </w:r>
      <w:r w:rsidR="00710A09">
        <w:rPr>
          <w:rFonts w:hint="eastAsia"/>
        </w:rPr>
        <w:t>言え、その金融機関から、</w:t>
      </w:r>
      <w:r w:rsidR="00547361">
        <w:rPr>
          <w:rFonts w:hint="eastAsia"/>
        </w:rPr>
        <w:t>いろいろな引き落とし</w:t>
      </w:r>
      <w:r w:rsidR="00710A09">
        <w:rPr>
          <w:rFonts w:hint="eastAsia"/>
        </w:rPr>
        <w:t>のための</w:t>
      </w:r>
      <w:r w:rsidR="00547361">
        <w:rPr>
          <w:rFonts w:hint="eastAsia"/>
        </w:rPr>
        <w:t>口座になっている場合は</w:t>
      </w:r>
      <w:r w:rsidR="00710A09">
        <w:rPr>
          <w:rFonts w:hint="eastAsia"/>
        </w:rPr>
        <w:t>、変更は</w:t>
      </w:r>
      <w:r w:rsidR="00547361">
        <w:rPr>
          <w:rFonts w:hint="eastAsia"/>
        </w:rPr>
        <w:t>面倒</w:t>
      </w:r>
      <w:r w:rsidR="00710A09">
        <w:rPr>
          <w:rFonts w:hint="eastAsia"/>
        </w:rPr>
        <w:t>な作業で</w:t>
      </w:r>
      <w:r w:rsidR="00547361">
        <w:rPr>
          <w:rFonts w:hint="eastAsia"/>
        </w:rPr>
        <w:t>はあります。</w:t>
      </w:r>
    </w:p>
    <w:p w14:paraId="048E60D5" w14:textId="77777777" w:rsidR="00843D08" w:rsidRDefault="00843D08" w:rsidP="00843D08"/>
    <w:p w14:paraId="0D0C7AAD" w14:textId="2F9F1250" w:rsidR="00843D08" w:rsidRPr="00843D08" w:rsidRDefault="00843D08" w:rsidP="00843D08">
      <w:pPr>
        <w:rPr>
          <w:rFonts w:ascii="ＭＳ ゴシック" w:eastAsia="ＭＳ ゴシック" w:hAnsi="ＭＳ ゴシック"/>
          <w:b/>
          <w:bCs/>
        </w:rPr>
      </w:pPr>
      <w:r w:rsidRPr="00843D08">
        <w:rPr>
          <w:rFonts w:ascii="ＭＳ ゴシック" w:eastAsia="ＭＳ ゴシック" w:hAnsi="ＭＳ ゴシック" w:hint="eastAsia"/>
          <w:b/>
          <w:bCs/>
        </w:rPr>
        <w:t>４、民事信託</w:t>
      </w:r>
    </w:p>
    <w:p w14:paraId="12D186B1" w14:textId="77777777" w:rsidR="0006015C" w:rsidRDefault="0006015C" w:rsidP="0006015C">
      <w:pPr>
        <w:ind w:leftChars="200" w:left="420" w:firstLineChars="100" w:firstLine="210"/>
        <w:rPr>
          <w:ins w:id="3" w:author="猛一 勝" w:date="2020-09-16T09:59:00Z"/>
        </w:rPr>
      </w:pPr>
      <w:ins w:id="4" w:author="猛一 勝" w:date="2020-09-16T09:54:00Z">
        <w:r w:rsidRPr="0006015C">
          <w:rPr>
            <w:rFonts w:hint="eastAsia"/>
          </w:rPr>
          <w:t>財産管理をしようと思ってい</w:t>
        </w:r>
      </w:ins>
      <w:ins w:id="5" w:author="猛一 勝" w:date="2020-09-16T09:55:00Z">
        <w:r>
          <w:rPr>
            <w:rFonts w:hint="eastAsia"/>
          </w:rPr>
          <w:t>ても</w:t>
        </w:r>
      </w:ins>
      <w:ins w:id="6" w:author="猛一 勝" w:date="2020-09-16T09:54:00Z">
        <w:r w:rsidRPr="0006015C">
          <w:rPr>
            <w:rFonts w:hint="eastAsia"/>
          </w:rPr>
          <w:t>金融機関がどうしても対応してくれない場合は、</w:t>
        </w:r>
      </w:ins>
      <w:r w:rsidR="00F303BD">
        <w:rPr>
          <w:rFonts w:hint="eastAsia"/>
        </w:rPr>
        <w:t>家族間であれば</w:t>
      </w:r>
      <w:r w:rsidR="00547361">
        <w:rPr>
          <w:rFonts w:hint="eastAsia"/>
        </w:rPr>
        <w:t>、民事信託で子ども</w:t>
      </w:r>
      <w:del w:id="7" w:author="猛一 勝" w:date="2020-09-16T09:55:00Z">
        <w:r w:rsidR="00547361" w:rsidDel="0006015C">
          <w:rPr>
            <w:rFonts w:hint="eastAsia"/>
          </w:rPr>
          <w:delText>などの親族</w:delText>
        </w:r>
      </w:del>
      <w:r w:rsidR="00710A09">
        <w:rPr>
          <w:rFonts w:hint="eastAsia"/>
        </w:rPr>
        <w:t>に</w:t>
      </w:r>
      <w:r w:rsidR="00547361">
        <w:rPr>
          <w:rFonts w:hint="eastAsia"/>
        </w:rPr>
        <w:t>受託者になってもらい、ある程度の額を受託者名義の信託口座に移すこと</w:t>
      </w:r>
      <w:r w:rsidR="00710A09">
        <w:rPr>
          <w:rFonts w:hint="eastAsia"/>
        </w:rPr>
        <w:t>を考えることも</w:t>
      </w:r>
      <w:r w:rsidR="00547361">
        <w:rPr>
          <w:rFonts w:hint="eastAsia"/>
        </w:rPr>
        <w:t>あるのかもしれません</w:t>
      </w:r>
      <w:r w:rsidR="00710A09">
        <w:rPr>
          <w:rFonts w:hint="eastAsia"/>
        </w:rPr>
        <w:t>。しかし、</w:t>
      </w:r>
      <w:r w:rsidR="00547361">
        <w:rPr>
          <w:rFonts w:hint="eastAsia"/>
        </w:rPr>
        <w:t>士業が受任者の時は</w:t>
      </w:r>
      <w:r w:rsidR="00710A09">
        <w:rPr>
          <w:rFonts w:hint="eastAsia"/>
        </w:rPr>
        <w:t>、</w:t>
      </w:r>
      <w:r w:rsidR="00547361">
        <w:rPr>
          <w:rFonts w:hint="eastAsia"/>
        </w:rPr>
        <w:t>信託の受託者にはなれ</w:t>
      </w:r>
      <w:ins w:id="8" w:author="猛一 勝" w:date="2020-09-16T09:55:00Z">
        <w:r>
          <w:rPr>
            <w:rFonts w:hint="eastAsia"/>
          </w:rPr>
          <w:t>ません。</w:t>
        </w:r>
      </w:ins>
      <w:del w:id="9" w:author="猛一 勝" w:date="2020-09-16T09:55:00Z">
        <w:r w:rsidR="00547361" w:rsidDel="0006015C">
          <w:rPr>
            <w:rFonts w:hint="eastAsia"/>
          </w:rPr>
          <w:delText>ないので、</w:delText>
        </w:r>
      </w:del>
      <w:ins w:id="10" w:author="猛一 勝" w:date="2020-09-16T09:56:00Z">
        <w:r>
          <w:rPr>
            <w:rFonts w:hint="eastAsia"/>
          </w:rPr>
          <w:t>そのため民事信託という選択肢が選べません。</w:t>
        </w:r>
      </w:ins>
      <w:ins w:id="11" w:author="猛一 勝" w:date="2020-09-16T09:57:00Z">
        <w:r>
          <w:rPr>
            <w:rFonts w:hint="eastAsia"/>
          </w:rPr>
          <w:t>何とか</w:t>
        </w:r>
      </w:ins>
      <w:del w:id="12" w:author="猛一 勝" w:date="2020-09-16T09:57:00Z">
        <w:r w:rsidR="00547361" w:rsidDel="0006015C">
          <w:rPr>
            <w:rFonts w:hint="eastAsia"/>
          </w:rPr>
          <w:delText>どうにか</w:delText>
        </w:r>
      </w:del>
      <w:r w:rsidR="00547361">
        <w:rPr>
          <w:rFonts w:hint="eastAsia"/>
        </w:rPr>
        <w:t>金融機関と</w:t>
      </w:r>
      <w:ins w:id="13" w:author="猛一 勝" w:date="2020-09-16T09:59:00Z">
        <w:r>
          <w:rPr>
            <w:rFonts w:hint="eastAsia"/>
          </w:rPr>
          <w:t>交渉して対応して貰えるように</w:t>
        </w:r>
      </w:ins>
      <w:del w:id="14" w:author="猛一 勝" w:date="2020-09-16T09:59:00Z">
        <w:r w:rsidR="00547361" w:rsidDel="0006015C">
          <w:rPr>
            <w:rFonts w:hint="eastAsia"/>
          </w:rPr>
          <w:delText>の</w:delText>
        </w:r>
      </w:del>
      <w:r w:rsidR="00547361">
        <w:rPr>
          <w:rFonts w:hint="eastAsia"/>
        </w:rPr>
        <w:t>調整</w:t>
      </w:r>
      <w:del w:id="15" w:author="猛一 勝" w:date="2020-09-16T09:59:00Z">
        <w:r w:rsidR="00547361" w:rsidDel="0006015C">
          <w:rPr>
            <w:rFonts w:hint="eastAsia"/>
          </w:rPr>
          <w:delText>を</w:delText>
        </w:r>
      </w:del>
      <w:r w:rsidR="00547361">
        <w:rPr>
          <w:rFonts w:hint="eastAsia"/>
        </w:rPr>
        <w:t>する</w:t>
      </w:r>
      <w:ins w:id="16" w:author="猛一 勝" w:date="2020-09-16T09:59:00Z">
        <w:r>
          <w:rPr>
            <w:rFonts w:hint="eastAsia"/>
          </w:rPr>
          <w:t>しかありません。</w:t>
        </w:r>
      </w:ins>
      <w:del w:id="17" w:author="猛一 勝" w:date="2020-09-16T09:59:00Z">
        <w:r w:rsidR="00547361" w:rsidDel="0006015C">
          <w:rPr>
            <w:rFonts w:hint="eastAsia"/>
          </w:rPr>
          <w:delText>ことになります。</w:delText>
        </w:r>
      </w:del>
    </w:p>
    <w:p w14:paraId="6888046F" w14:textId="175C3753" w:rsidR="00547361" w:rsidRDefault="00547361" w:rsidP="0006015C">
      <w:pPr>
        <w:ind w:leftChars="200" w:left="420" w:firstLineChars="100" w:firstLine="210"/>
      </w:pPr>
      <w:r>
        <w:rPr>
          <w:rFonts w:hint="eastAsia"/>
        </w:rPr>
        <w:t>ただし、民事信託</w:t>
      </w:r>
      <w:ins w:id="18" w:author="猛一 勝" w:date="2020-09-16T10:49:00Z">
        <w:r w:rsidR="00B35A91">
          <w:rPr>
            <w:rFonts w:hint="eastAsia"/>
          </w:rPr>
          <w:t>をしても</w:t>
        </w:r>
      </w:ins>
      <w:del w:id="19" w:author="猛一 勝" w:date="2020-09-16T10:49:00Z">
        <w:r w:rsidR="009C173E" w:rsidDel="00B35A91">
          <w:rPr>
            <w:rFonts w:hint="eastAsia"/>
          </w:rPr>
          <w:delText>では</w:delText>
        </w:r>
      </w:del>
      <w:r w:rsidR="009C173E">
        <w:rPr>
          <w:rFonts w:hint="eastAsia"/>
        </w:rPr>
        <w:t>、</w:t>
      </w:r>
      <w:ins w:id="20" w:author="猛一 勝" w:date="2020-09-16T10:50:00Z">
        <w:r w:rsidR="00B35A91">
          <w:rPr>
            <w:rFonts w:hint="eastAsia"/>
          </w:rPr>
          <w:t>信託口口座でなく</w:t>
        </w:r>
      </w:ins>
      <w:r w:rsidR="009C173E">
        <w:rPr>
          <w:rFonts w:hint="eastAsia"/>
        </w:rPr>
        <w:t>信託口座</w:t>
      </w:r>
      <w:ins w:id="21" w:author="猛一 勝" w:date="2020-09-16T10:49:00Z">
        <w:r w:rsidR="00B35A91">
          <w:rPr>
            <w:rFonts w:hint="eastAsia"/>
          </w:rPr>
          <w:t>の場合は</w:t>
        </w:r>
      </w:ins>
      <w:r w:rsidR="009C173E">
        <w:rPr>
          <w:rFonts w:hint="eastAsia"/>
        </w:rPr>
        <w:t>、</w:t>
      </w:r>
      <w:r>
        <w:rPr>
          <w:rFonts w:hint="eastAsia"/>
        </w:rPr>
        <w:t>受託者が先に死亡する</w:t>
      </w:r>
      <w:r w:rsidR="00710A09">
        <w:rPr>
          <w:rFonts w:hint="eastAsia"/>
        </w:rPr>
        <w:t>と</w:t>
      </w:r>
      <w:r>
        <w:rPr>
          <w:rFonts w:hint="eastAsia"/>
        </w:rPr>
        <w:t>、委託者の財産</w:t>
      </w:r>
      <w:r w:rsidR="00710A09">
        <w:rPr>
          <w:rFonts w:hint="eastAsia"/>
        </w:rPr>
        <w:t>が受託者の固有の財産</w:t>
      </w:r>
      <w:r>
        <w:rPr>
          <w:rFonts w:hint="eastAsia"/>
        </w:rPr>
        <w:t>と</w:t>
      </w:r>
      <w:r w:rsidR="00710A09">
        <w:rPr>
          <w:rFonts w:hint="eastAsia"/>
        </w:rPr>
        <w:t>して</w:t>
      </w:r>
      <w:r w:rsidR="009C173E">
        <w:rPr>
          <w:rFonts w:hint="eastAsia"/>
        </w:rPr>
        <w:t>、受託者の相続財産として</w:t>
      </w:r>
      <w:r>
        <w:rPr>
          <w:rFonts w:hint="eastAsia"/>
        </w:rPr>
        <w:t>扱われ</w:t>
      </w:r>
      <w:r w:rsidR="00710A09">
        <w:rPr>
          <w:rFonts w:hint="eastAsia"/>
        </w:rPr>
        <w:t>てしまう</w:t>
      </w:r>
      <w:r>
        <w:rPr>
          <w:rFonts w:hint="eastAsia"/>
        </w:rPr>
        <w:t>ことがあるので注意が必要です。</w:t>
      </w:r>
      <w:r w:rsidR="00670F74">
        <w:rPr>
          <w:rFonts w:hint="eastAsia"/>
        </w:rPr>
        <w:t>また、信託口口座だとしても、実際は受託者の相続財産として名寄せされてしまう、いわゆる「なんちゃって信託口口座」のことがあります。受託者の死亡時に、誰の名義に名寄せされるのかを</w:t>
      </w:r>
      <w:ins w:id="22" w:author="猛一 勝" w:date="2020-09-16T10:51:00Z">
        <w:r w:rsidR="00B35A91">
          <w:rPr>
            <w:rFonts w:hint="eastAsia"/>
          </w:rPr>
          <w:t>当該金融機関に</w:t>
        </w:r>
      </w:ins>
      <w:r w:rsidR="00670F74">
        <w:rPr>
          <w:rFonts w:hint="eastAsia"/>
        </w:rPr>
        <w:t>確認しておくと良いでしょう。</w:t>
      </w:r>
    </w:p>
    <w:p w14:paraId="676155A3" w14:textId="47C32D2A" w:rsidR="00721DF3" w:rsidRDefault="00721DF3" w:rsidP="00710A09">
      <w:pPr>
        <w:rPr>
          <w:ins w:id="23" w:author="猛一 勝" w:date="2020-09-16T10:51:00Z"/>
        </w:rPr>
      </w:pPr>
    </w:p>
    <w:p w14:paraId="25A87F13" w14:textId="172757B9" w:rsidR="00B35A91" w:rsidRPr="00B35A91" w:rsidRDefault="00B35A91" w:rsidP="00710A09">
      <w:pPr>
        <w:rPr>
          <w:ins w:id="24" w:author="猛一 勝" w:date="2020-09-16T10:51:00Z"/>
          <w:rFonts w:ascii="ＭＳ ゴシック" w:eastAsia="ＭＳ ゴシック" w:hAnsi="ＭＳ ゴシック"/>
          <w:b/>
          <w:bCs/>
          <w:rPrChange w:id="25" w:author="猛一 勝" w:date="2020-09-16T10:51:00Z">
            <w:rPr>
              <w:ins w:id="26" w:author="猛一 勝" w:date="2020-09-16T10:51:00Z"/>
            </w:rPr>
          </w:rPrChange>
        </w:rPr>
      </w:pPr>
      <w:ins w:id="27" w:author="猛一 勝" w:date="2020-09-16T10:51:00Z">
        <w:r w:rsidRPr="00B35A91">
          <w:rPr>
            <w:rFonts w:ascii="ＭＳ ゴシック" w:eastAsia="ＭＳ ゴシック" w:hAnsi="ＭＳ ゴシック" w:hint="eastAsia"/>
            <w:b/>
            <w:bCs/>
            <w:rPrChange w:id="28" w:author="猛一 勝" w:date="2020-09-16T10:51:00Z">
              <w:rPr>
                <w:rFonts w:hint="eastAsia"/>
              </w:rPr>
            </w:rPrChange>
          </w:rPr>
          <w:t>５、指定代理人</w:t>
        </w:r>
      </w:ins>
    </w:p>
    <w:p w14:paraId="0227961D" w14:textId="12DBA97D" w:rsidR="00B35A91" w:rsidRDefault="00B35A91" w:rsidP="00B35A91">
      <w:pPr>
        <w:ind w:left="210" w:hangingChars="100" w:hanging="210"/>
        <w:rPr>
          <w:ins w:id="29" w:author="猛一 勝" w:date="2020-09-16T10:53:00Z"/>
        </w:rPr>
      </w:pPr>
      <w:ins w:id="30" w:author="猛一 勝" w:date="2020-09-16T10:52:00Z">
        <w:r>
          <w:rPr>
            <w:rFonts w:hint="eastAsia"/>
          </w:rPr>
          <w:t xml:space="preserve">　　金融機関によっては、財産管理契約には対応していないけれど、指定代理人の登録ができる金融機関があります。</w:t>
        </w:r>
      </w:ins>
      <w:ins w:id="31" w:author="猛一 勝" w:date="2020-09-16T10:53:00Z">
        <w:r>
          <w:rPr>
            <w:rFonts w:hint="eastAsia"/>
          </w:rPr>
          <w:t>場合によっては、その登録を考える必要があります。</w:t>
        </w:r>
      </w:ins>
    </w:p>
    <w:p w14:paraId="1001EABE" w14:textId="4505AB60" w:rsidR="00B35A91" w:rsidRPr="00B35A91" w:rsidRDefault="00B35A91" w:rsidP="00B35A91">
      <w:pPr>
        <w:ind w:left="210" w:hangingChars="100" w:hanging="210"/>
        <w:rPr>
          <w:rFonts w:hint="eastAsia"/>
          <w:color w:val="FF0000"/>
          <w:rPrChange w:id="32" w:author="猛一 勝" w:date="2020-09-16T10:54:00Z">
            <w:rPr/>
          </w:rPrChange>
        </w:rPr>
        <w:pPrChange w:id="33" w:author="猛一 勝" w:date="2020-09-16T10:53:00Z">
          <w:pPr/>
        </w:pPrChange>
      </w:pPr>
      <w:ins w:id="34" w:author="猛一 勝" w:date="2020-09-16T10:53:00Z">
        <w:r w:rsidRPr="00B35A91">
          <w:rPr>
            <w:rFonts w:hint="eastAsia"/>
            <w:color w:val="FF0000"/>
            <w:rPrChange w:id="35" w:author="猛一 勝" w:date="2020-09-16T10:54:00Z">
              <w:rPr>
                <w:rFonts w:hint="eastAsia"/>
              </w:rPr>
            </w:rPrChange>
          </w:rPr>
          <w:t>ガイアの</w:t>
        </w:r>
      </w:ins>
      <w:ins w:id="36" w:author="猛一 勝" w:date="2020-09-16T10:54:00Z">
        <w:r w:rsidRPr="00B35A91">
          <w:rPr>
            <w:rFonts w:hint="eastAsia"/>
            <w:color w:val="FF0000"/>
            <w:rPrChange w:id="37" w:author="猛一 勝" w:date="2020-09-16T10:54:00Z">
              <w:rPr>
                <w:rFonts w:hint="eastAsia"/>
              </w:rPr>
            </w:rPrChange>
          </w:rPr>
          <w:t>資料を見</w:t>
        </w:r>
        <w:r w:rsidR="00F0006E">
          <w:rPr>
            <w:rFonts w:hint="eastAsia"/>
            <w:color w:val="FF0000"/>
          </w:rPr>
          <w:t>て追加もありうる</w:t>
        </w:r>
      </w:ins>
    </w:p>
    <w:sectPr w:rsidR="00B35A91" w:rsidRPr="00B35A91">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9BDA9" w14:textId="77777777" w:rsidR="00A65D15" w:rsidRDefault="00A65D15" w:rsidP="00DB5F5E">
      <w:r>
        <w:separator/>
      </w:r>
    </w:p>
  </w:endnote>
  <w:endnote w:type="continuationSeparator" w:id="0">
    <w:p w14:paraId="313928D5" w14:textId="77777777" w:rsidR="00A65D15" w:rsidRDefault="00A65D15" w:rsidP="00DB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479433"/>
      <w:docPartObj>
        <w:docPartGallery w:val="Page Numbers (Bottom of Page)"/>
        <w:docPartUnique/>
      </w:docPartObj>
    </w:sdtPr>
    <w:sdtEndPr/>
    <w:sdtContent>
      <w:p w14:paraId="2043CA9C" w14:textId="6B6A0B7D" w:rsidR="00ED1DB0" w:rsidRDefault="00ED1DB0">
        <w:pPr>
          <w:pStyle w:val="a6"/>
          <w:jc w:val="center"/>
        </w:pPr>
        <w:r>
          <w:fldChar w:fldCharType="begin"/>
        </w:r>
        <w:r>
          <w:instrText>PAGE   \* MERGEFORMAT</w:instrText>
        </w:r>
        <w:r>
          <w:fldChar w:fldCharType="separate"/>
        </w:r>
        <w:r>
          <w:rPr>
            <w:lang w:val="ja-JP"/>
          </w:rPr>
          <w:t>2</w:t>
        </w:r>
        <w:r>
          <w:fldChar w:fldCharType="end"/>
        </w:r>
      </w:p>
    </w:sdtContent>
  </w:sdt>
  <w:p w14:paraId="57254904" w14:textId="77777777" w:rsidR="00ED1DB0" w:rsidRDefault="00ED1DB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D4CA2" w14:textId="77777777" w:rsidR="00A65D15" w:rsidRDefault="00A65D15" w:rsidP="00DB5F5E">
      <w:r>
        <w:separator/>
      </w:r>
    </w:p>
  </w:footnote>
  <w:footnote w:type="continuationSeparator" w:id="0">
    <w:p w14:paraId="3CDF5E99" w14:textId="77777777" w:rsidR="00A65D15" w:rsidRDefault="00A65D15" w:rsidP="00DB5F5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猛一 勝">
    <w15:presenceInfo w15:providerId="Windows Live" w15:userId="b422804c5dcb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32"/>
    <w:rsid w:val="0006015C"/>
    <w:rsid w:val="001D3741"/>
    <w:rsid w:val="00267B76"/>
    <w:rsid w:val="003C2CF7"/>
    <w:rsid w:val="003D4392"/>
    <w:rsid w:val="00423CBA"/>
    <w:rsid w:val="00464EA0"/>
    <w:rsid w:val="0048538D"/>
    <w:rsid w:val="004D3462"/>
    <w:rsid w:val="00547361"/>
    <w:rsid w:val="0063654E"/>
    <w:rsid w:val="00670F74"/>
    <w:rsid w:val="00710A09"/>
    <w:rsid w:val="00721DF3"/>
    <w:rsid w:val="007B4F06"/>
    <w:rsid w:val="007F5E1E"/>
    <w:rsid w:val="00843D08"/>
    <w:rsid w:val="00950F27"/>
    <w:rsid w:val="009C173E"/>
    <w:rsid w:val="00A10F16"/>
    <w:rsid w:val="00A65D15"/>
    <w:rsid w:val="00B35A91"/>
    <w:rsid w:val="00BA2C22"/>
    <w:rsid w:val="00BB0AAE"/>
    <w:rsid w:val="00C12739"/>
    <w:rsid w:val="00C21218"/>
    <w:rsid w:val="00D83A32"/>
    <w:rsid w:val="00DB5F5E"/>
    <w:rsid w:val="00EB6C29"/>
    <w:rsid w:val="00ED1DB0"/>
    <w:rsid w:val="00F0006E"/>
    <w:rsid w:val="00F22210"/>
    <w:rsid w:val="00F303BD"/>
    <w:rsid w:val="00FF2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18BFB4"/>
  <w15:chartTrackingRefBased/>
  <w15:docId w15:val="{3C502A23-4A96-48DE-801B-08E1AC1A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3A32"/>
    <w:rPr>
      <w:color w:val="0000FF"/>
      <w:u w:val="single"/>
    </w:rPr>
  </w:style>
  <w:style w:type="paragraph" w:styleId="a4">
    <w:name w:val="header"/>
    <w:basedOn w:val="a"/>
    <w:link w:val="a5"/>
    <w:uiPriority w:val="99"/>
    <w:unhideWhenUsed/>
    <w:rsid w:val="00DB5F5E"/>
    <w:pPr>
      <w:tabs>
        <w:tab w:val="center" w:pos="4252"/>
        <w:tab w:val="right" w:pos="8504"/>
      </w:tabs>
      <w:snapToGrid w:val="0"/>
    </w:pPr>
  </w:style>
  <w:style w:type="character" w:customStyle="1" w:styleId="a5">
    <w:name w:val="ヘッダー (文字)"/>
    <w:basedOn w:val="a0"/>
    <w:link w:val="a4"/>
    <w:uiPriority w:val="99"/>
    <w:rsid w:val="00DB5F5E"/>
  </w:style>
  <w:style w:type="paragraph" w:styleId="a6">
    <w:name w:val="footer"/>
    <w:basedOn w:val="a"/>
    <w:link w:val="a7"/>
    <w:uiPriority w:val="99"/>
    <w:unhideWhenUsed/>
    <w:rsid w:val="00DB5F5E"/>
    <w:pPr>
      <w:tabs>
        <w:tab w:val="center" w:pos="4252"/>
        <w:tab w:val="right" w:pos="8504"/>
      </w:tabs>
      <w:snapToGrid w:val="0"/>
    </w:pPr>
  </w:style>
  <w:style w:type="character" w:customStyle="1" w:styleId="a7">
    <w:name w:val="フッター (文字)"/>
    <w:basedOn w:val="a0"/>
    <w:link w:val="a6"/>
    <w:uiPriority w:val="99"/>
    <w:rsid w:val="00DB5F5E"/>
  </w:style>
  <w:style w:type="character" w:styleId="a8">
    <w:name w:val="Unresolved Mention"/>
    <w:basedOn w:val="a0"/>
    <w:uiPriority w:val="99"/>
    <w:semiHidden/>
    <w:unhideWhenUsed/>
    <w:rsid w:val="00710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p-bank.japanpost.jp/tetuzuki/ininjo/tzk_inj_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441</Words>
  <Characters>2517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t_katsu</dc:creator>
  <cp:keywords/>
  <dc:description/>
  <cp:lastModifiedBy>猛一 勝</cp:lastModifiedBy>
  <cp:revision>4</cp:revision>
  <cp:lastPrinted>2020-09-16T01:55:00Z</cp:lastPrinted>
  <dcterms:created xsi:type="dcterms:W3CDTF">2020-07-21T08:12:00Z</dcterms:created>
  <dcterms:modified xsi:type="dcterms:W3CDTF">2020-09-16T01:55:00Z</dcterms:modified>
</cp:coreProperties>
</file>